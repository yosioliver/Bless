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247CC" w14:textId="0849A290" w:rsidR="0028575F" w:rsidRDefault="000075F2" w:rsidP="00806E3C">
      <w:pPr>
        <w:spacing w:after="0" w:line="240" w:lineRule="auto"/>
        <w:jc w:val="center"/>
        <w:rPr>
          <w:rFonts w:ascii="BPreplay" w:hAnsi="BPreplay"/>
          <w:b/>
          <w:color w:val="0070C0"/>
          <w:sz w:val="28"/>
          <w:szCs w:val="28"/>
        </w:rPr>
      </w:pPr>
      <w:r w:rsidRPr="000075F2">
        <w:rPr>
          <w:rFonts w:ascii="BPreplay" w:hAnsi="BPreplay"/>
          <w:b/>
          <w:color w:val="0070C0"/>
          <w:sz w:val="28"/>
          <w:szCs w:val="28"/>
        </w:rPr>
        <w:t xml:space="preserve">KUESIONER </w:t>
      </w:r>
      <w:r w:rsidR="009B52C3">
        <w:rPr>
          <w:rFonts w:ascii="BPreplay" w:hAnsi="BPreplay"/>
          <w:b/>
          <w:color w:val="0070C0"/>
          <w:sz w:val="28"/>
          <w:szCs w:val="28"/>
        </w:rPr>
        <w:t>TU</w:t>
      </w:r>
      <w:r w:rsidR="001A17C9">
        <w:rPr>
          <w:rFonts w:ascii="BPreplay" w:hAnsi="BPreplay"/>
          <w:b/>
          <w:color w:val="0070C0"/>
          <w:sz w:val="28"/>
          <w:szCs w:val="28"/>
        </w:rPr>
        <w:t>MOR</w:t>
      </w:r>
    </w:p>
    <w:p w14:paraId="774945A2" w14:textId="77777777" w:rsidR="00057748" w:rsidRDefault="00057748" w:rsidP="00A97CE1">
      <w:pPr>
        <w:spacing w:after="0" w:line="240" w:lineRule="auto"/>
        <w:jc w:val="center"/>
        <w:rPr>
          <w:b/>
          <w:sz w:val="20"/>
          <w:szCs w:val="20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FB86C08" wp14:editId="329734FD">
                <wp:simplePos x="0" y="0"/>
                <wp:positionH relativeFrom="column">
                  <wp:posOffset>-84125</wp:posOffset>
                </wp:positionH>
                <wp:positionV relativeFrom="paragraph">
                  <wp:posOffset>91719</wp:posOffset>
                </wp:positionV>
                <wp:extent cx="6804000" cy="0"/>
                <wp:effectExtent l="0" t="0" r="355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4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F5464" id="Straight Connector 3" o:spid="_x0000_s1026" style="position:absolute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6pt,7.2pt" to="529.1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" strokecolor="#0070c0" strokeweight="1pt">
                <v:stroke joinstyle="miter"/>
              </v:line>
            </w:pict>
          </mc:Fallback>
        </mc:AlternateContent>
      </w:r>
    </w:p>
    <w:p w14:paraId="5101409A" w14:textId="77777777" w:rsidR="00057748" w:rsidRPr="00057748" w:rsidRDefault="00057748" w:rsidP="00A97CE1">
      <w:pPr>
        <w:spacing w:after="0" w:line="240" w:lineRule="auto"/>
        <w:jc w:val="center"/>
        <w:rPr>
          <w:b/>
          <w:sz w:val="16"/>
          <w:szCs w:val="20"/>
          <w:lang w:val="id-ID"/>
        </w:rPr>
      </w:pPr>
    </w:p>
    <w:tbl>
      <w:tblPr>
        <w:tblStyle w:val="TableGrid"/>
        <w:tblW w:w="1063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1"/>
        <w:gridCol w:w="348"/>
        <w:gridCol w:w="338"/>
        <w:gridCol w:w="339"/>
        <w:gridCol w:w="340"/>
        <w:gridCol w:w="341"/>
        <w:gridCol w:w="341"/>
        <w:gridCol w:w="342"/>
        <w:gridCol w:w="341"/>
        <w:gridCol w:w="341"/>
        <w:gridCol w:w="341"/>
        <w:gridCol w:w="344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3"/>
      </w:tblGrid>
      <w:tr w:rsidR="00F4254F" w:rsidRPr="00F4254F" w14:paraId="29F8B0D1" w14:textId="77777777" w:rsidTr="00927F48">
        <w:trPr>
          <w:jc w:val="center"/>
        </w:trPr>
        <w:tc>
          <w:tcPr>
            <w:tcW w:w="10638" w:type="dxa"/>
            <w:gridSpan w:val="31"/>
            <w:tcBorders>
              <w:top w:val="single" w:sz="2" w:space="0" w:color="0070C0"/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2D94366D" w14:textId="77777777" w:rsidR="00F4254F" w:rsidRPr="00F4254F" w:rsidRDefault="00F4254F" w:rsidP="00D261CC">
            <w:pPr>
              <w:jc w:val="both"/>
              <w:rPr>
                <w:rFonts w:ascii="BPreplay" w:hAnsi="BPreplay"/>
                <w:b/>
                <w:sz w:val="2"/>
                <w:szCs w:val="2"/>
                <w:lang w:val="id-ID"/>
              </w:rPr>
            </w:pPr>
          </w:p>
        </w:tc>
      </w:tr>
      <w:tr w:rsidR="00F4254F" w:rsidRPr="004419BF" w14:paraId="7B7C0B51" w14:textId="77777777" w:rsidTr="00927F48">
        <w:trPr>
          <w:jc w:val="center"/>
        </w:trPr>
        <w:tc>
          <w:tcPr>
            <w:tcW w:w="10638" w:type="dxa"/>
            <w:gridSpan w:val="31"/>
            <w:tcBorders>
              <w:left w:val="single" w:sz="2" w:space="0" w:color="0070C0"/>
              <w:right w:val="single" w:sz="2" w:space="0" w:color="0070C0"/>
            </w:tcBorders>
            <w:vAlign w:val="center"/>
          </w:tcPr>
          <w:p w14:paraId="4B5DFEA2" w14:textId="77777777" w:rsidR="00F4254F" w:rsidRPr="00927F48" w:rsidRDefault="00F4254F" w:rsidP="00F4254F">
            <w:pPr>
              <w:ind w:left="-57"/>
              <w:jc w:val="both"/>
              <w:rPr>
                <w:rFonts w:ascii="BPreplay" w:hAnsi="BPreplay"/>
                <w:sz w:val="18"/>
                <w:szCs w:val="16"/>
              </w:rPr>
            </w:pPr>
            <w:r w:rsidRPr="00927F48">
              <w:rPr>
                <w:rFonts w:ascii="BPreplay" w:hAnsi="BPreplay"/>
                <w:sz w:val="18"/>
                <w:szCs w:val="16"/>
              </w:rPr>
              <w:t>Perlu diperhatikan:</w:t>
            </w:r>
          </w:p>
          <w:p w14:paraId="6FFE778C" w14:textId="77777777" w:rsidR="00F4254F" w:rsidRPr="00927F48" w:rsidRDefault="00F4254F" w:rsidP="00F4254F">
            <w:pPr>
              <w:ind w:left="-57"/>
              <w:jc w:val="both"/>
              <w:rPr>
                <w:rFonts w:ascii="BPreplay" w:hAnsi="BPreplay"/>
                <w:sz w:val="8"/>
                <w:szCs w:val="6"/>
              </w:rPr>
            </w:pPr>
          </w:p>
          <w:p w14:paraId="103D28E1" w14:textId="46167806" w:rsidR="00F4254F" w:rsidRPr="00927F48" w:rsidRDefault="00F4254F" w:rsidP="00F4254F">
            <w:pPr>
              <w:pStyle w:val="ListParagraph"/>
              <w:numPr>
                <w:ilvl w:val="0"/>
                <w:numId w:val="8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  <w:r w:rsidRPr="00927F48">
              <w:rPr>
                <w:rFonts w:ascii="BPreplay" w:hAnsi="BPreplay"/>
                <w:sz w:val="18"/>
                <w:szCs w:val="16"/>
              </w:rPr>
              <w:t>W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 xml:space="preserve">ajib diisi oleh </w:t>
            </w:r>
            <w:r w:rsidRPr="00927F48">
              <w:rPr>
                <w:rFonts w:ascii="BPreplay" w:hAnsi="BPreplay"/>
                <w:sz w:val="18"/>
                <w:szCs w:val="16"/>
              </w:rPr>
              <w:t>(Calon) Pemegang Polis dan/ata</w:t>
            </w:r>
            <w:r w:rsidR="001A2EDD">
              <w:rPr>
                <w:rFonts w:ascii="BPreplay" w:hAnsi="BPreplay"/>
                <w:sz w:val="18"/>
                <w:szCs w:val="16"/>
              </w:rPr>
              <w:t>u</w:t>
            </w:r>
            <w:r w:rsidRPr="00927F48">
              <w:rPr>
                <w:rFonts w:ascii="BPreplay" w:hAnsi="BPreplay"/>
                <w:sz w:val="18"/>
                <w:szCs w:val="16"/>
              </w:rPr>
              <w:t xml:space="preserve"> (Calon) Tertanggung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 xml:space="preserve"> dengan tinta hitam, huruf cetak, jelas dan memberi tanda </w:t>
            </w:r>
            <w:r w:rsidRPr="00927F48">
              <w:rPr>
                <w:rFonts w:ascii="BPreplay" w:hAnsi="BPreplay"/>
                <w:sz w:val="18"/>
                <w:szCs w:val="16"/>
              </w:rPr>
              <w:t>(</w:t>
            </w:r>
            <w:r w:rsidRPr="00927F48">
              <w:rPr>
                <w:rFonts w:ascii="Courier New" w:hAnsi="Courier New" w:cs="Courier New"/>
                <w:sz w:val="18"/>
                <w:szCs w:val="16"/>
                <w:lang w:val="id-ID"/>
              </w:rPr>
              <w:t>√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>) pada kotak sesuai pilihan.</w:t>
            </w:r>
          </w:p>
          <w:p w14:paraId="1555EC53" w14:textId="7AF96434" w:rsidR="00F4254F" w:rsidRPr="00927F48" w:rsidRDefault="00F4254F" w:rsidP="00F4254F">
            <w:pPr>
              <w:pStyle w:val="ListParagraph"/>
              <w:numPr>
                <w:ilvl w:val="0"/>
                <w:numId w:val="8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  <w:r w:rsidRPr="00927F48">
              <w:rPr>
                <w:rFonts w:ascii="BPreplay" w:hAnsi="BPreplay"/>
                <w:sz w:val="18"/>
                <w:szCs w:val="16"/>
              </w:rPr>
              <w:t>Wajib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 xml:space="preserve"> </w:t>
            </w:r>
            <w:r w:rsidRPr="00927F48">
              <w:rPr>
                <w:rFonts w:ascii="BPreplay" w:hAnsi="BPreplay"/>
                <w:sz w:val="18"/>
                <w:szCs w:val="16"/>
              </w:rPr>
              <w:t>menandatangani setiap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 xml:space="preserve"> koreksi</w:t>
            </w:r>
            <w:r w:rsidRPr="00927F48">
              <w:rPr>
                <w:rFonts w:ascii="BPreplay" w:hAnsi="BPreplay"/>
                <w:sz w:val="18"/>
                <w:szCs w:val="16"/>
              </w:rPr>
              <w:t xml:space="preserve"> penulisan (jika ada)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>.</w:t>
            </w:r>
          </w:p>
          <w:p w14:paraId="49F7C37D" w14:textId="77777777" w:rsidR="00FF6329" w:rsidRDefault="00F4254F" w:rsidP="00FF6329">
            <w:pPr>
              <w:pStyle w:val="ListParagraph"/>
              <w:numPr>
                <w:ilvl w:val="0"/>
                <w:numId w:val="8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6"/>
              </w:rPr>
            </w:pPr>
            <w:r w:rsidRPr="00927F48">
              <w:rPr>
                <w:rFonts w:ascii="BPreplay" w:hAnsi="BPreplay"/>
                <w:sz w:val="18"/>
                <w:szCs w:val="16"/>
              </w:rPr>
              <w:t>Penulisan tanggal selalu mempergunakan format Tanggal-Bulan-Tahun.</w:t>
            </w:r>
          </w:p>
          <w:p w14:paraId="47C44FAB" w14:textId="41136774" w:rsidR="00FF6329" w:rsidRPr="00FF6329" w:rsidRDefault="00FF6329" w:rsidP="00FF6329">
            <w:pPr>
              <w:pStyle w:val="ListParagraph"/>
              <w:numPr>
                <w:ilvl w:val="0"/>
                <w:numId w:val="8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6"/>
              </w:rPr>
            </w:pPr>
            <w:r w:rsidRPr="00FF6329">
              <w:rPr>
                <w:rFonts w:ascii="BPreplay" w:hAnsi="BPreplay"/>
                <w:sz w:val="18"/>
                <w:szCs w:val="16"/>
              </w:rPr>
              <w:t>Apabila diperlukan lembar tambahan, dapat mempergunakan Formulir Pernyataan/Amandemen Untuk SPAJ &amp; Pengajuan Pelayanan Polis yang diisi dan ditandatangani oleh (Calon) Pemegang Polis, (Calon) Tertanggung dan Tenaga Penjual.</w:t>
            </w:r>
          </w:p>
          <w:p w14:paraId="0D045D4D" w14:textId="45D75DF7" w:rsidR="00F4254F" w:rsidRPr="00927F48" w:rsidRDefault="00F4254F" w:rsidP="00927F48">
            <w:pPr>
              <w:pStyle w:val="ListParagraph"/>
              <w:numPr>
                <w:ilvl w:val="0"/>
                <w:numId w:val="8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6"/>
              </w:rPr>
            </w:pPr>
            <w:r w:rsidRPr="00927F48">
              <w:rPr>
                <w:rFonts w:ascii="BPreplay" w:hAnsi="BPreplay"/>
                <w:sz w:val="18"/>
                <w:szCs w:val="16"/>
              </w:rPr>
              <w:t xml:space="preserve">Apabila telah diisi lengkap 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 xml:space="preserve">oleh </w:t>
            </w:r>
            <w:r w:rsidR="008074B4">
              <w:rPr>
                <w:rFonts w:ascii="BPreplay" w:hAnsi="BPreplay"/>
                <w:sz w:val="18"/>
                <w:szCs w:val="16"/>
              </w:rPr>
              <w:t>(Calon) Pem</w:t>
            </w:r>
            <w:r w:rsidRPr="00927F48">
              <w:rPr>
                <w:rFonts w:ascii="BPreplay" w:hAnsi="BPreplay"/>
                <w:sz w:val="18"/>
                <w:szCs w:val="16"/>
              </w:rPr>
              <w:t xml:space="preserve">egang Polis dan/atau (Calon) Tertanggung wajib diserahkan ke 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>Kantor</w:t>
            </w:r>
            <w:r w:rsidRPr="00927F48">
              <w:rPr>
                <w:rFonts w:ascii="BPreplay" w:hAnsi="BPreplay"/>
                <w:sz w:val="18"/>
                <w:szCs w:val="16"/>
              </w:rPr>
              <w:t xml:space="preserve"> Pusat</w:t>
            </w:r>
            <w:r w:rsidR="00927F48">
              <w:rPr>
                <w:rFonts w:ascii="BPreplay" w:hAnsi="BPreplay"/>
                <w:sz w:val="18"/>
                <w:szCs w:val="16"/>
              </w:rPr>
              <w:t xml:space="preserve">      </w:t>
            </w:r>
            <w:r w:rsidRPr="00927F48">
              <w:rPr>
                <w:rFonts w:ascii="BPreplay" w:hAnsi="BPreplay"/>
                <w:sz w:val="18"/>
                <w:szCs w:val="16"/>
              </w:rPr>
              <w:t>PT Asuransi Jiwa BCA (“Penanggung”).</w:t>
            </w:r>
          </w:p>
        </w:tc>
      </w:tr>
      <w:tr w:rsidR="00F4254F" w:rsidRPr="00F4254F" w14:paraId="23BA3827" w14:textId="77777777" w:rsidTr="00927F48">
        <w:trPr>
          <w:jc w:val="center"/>
        </w:trPr>
        <w:tc>
          <w:tcPr>
            <w:tcW w:w="10638" w:type="dxa"/>
            <w:gridSpan w:val="31"/>
            <w:tcBorders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701654A5" w14:textId="77777777" w:rsidR="00F4254F" w:rsidRPr="00F4254F" w:rsidRDefault="00F4254F" w:rsidP="00D261CC">
            <w:pPr>
              <w:jc w:val="both"/>
              <w:rPr>
                <w:rFonts w:ascii="BPreplay" w:hAnsi="BPreplay"/>
                <w:b/>
                <w:sz w:val="2"/>
                <w:szCs w:val="2"/>
                <w:lang w:val="id-ID"/>
              </w:rPr>
            </w:pPr>
          </w:p>
        </w:tc>
      </w:tr>
      <w:tr w:rsidR="00173961" w:rsidRPr="00173961" w14:paraId="37C8482F" w14:textId="77777777" w:rsidTr="004C7E9E">
        <w:trPr>
          <w:jc w:val="center"/>
        </w:trPr>
        <w:tc>
          <w:tcPr>
            <w:tcW w:w="40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A08ED89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38D718C" w14:textId="77777777" w:rsidR="00F4254F" w:rsidRPr="00173961" w:rsidRDefault="00F4254F" w:rsidP="00D261CC">
            <w:pPr>
              <w:ind w:left="-57"/>
              <w:jc w:val="both"/>
              <w:rPr>
                <w:rFonts w:ascii="BPreplay" w:hAnsi="BPreplay"/>
                <w:sz w:val="20"/>
                <w:szCs w:val="20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449B3FE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A8AF096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F3C981D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2A4607D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716479E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CC658AF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044F4B6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06CBA5E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636703B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17C573B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A2B5D6E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CAC2D7C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459D6E0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5950759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147AF1B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6158D7B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3E16606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913D2D1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88B5F36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5D078CD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9B736AC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4B95B65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5F415A6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FEF409E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88ED9E5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B4A00A2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107038B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51FCA49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F9FFD60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</w:tr>
      <w:tr w:rsidR="00927F48" w:rsidRPr="004419BF" w14:paraId="763EE7F7" w14:textId="77777777" w:rsidTr="002A6195">
        <w:trPr>
          <w:trHeight w:val="283"/>
          <w:jc w:val="center"/>
        </w:trPr>
        <w:tc>
          <w:tcPr>
            <w:tcW w:w="10638" w:type="dxa"/>
            <w:gridSpan w:val="31"/>
            <w:tcBorders>
              <w:right w:val="single" w:sz="2" w:space="0" w:color="0070C0"/>
            </w:tcBorders>
            <w:shd w:val="clear" w:color="auto" w:fill="00B0F0"/>
            <w:vAlign w:val="center"/>
          </w:tcPr>
          <w:p w14:paraId="0041C568" w14:textId="77777777" w:rsidR="00927F48" w:rsidRPr="000241AB" w:rsidRDefault="00927F48" w:rsidP="00D261CC">
            <w:pPr>
              <w:ind w:left="-57" w:right="-57"/>
              <w:jc w:val="center"/>
              <w:rPr>
                <w:rFonts w:ascii="BPreplay" w:hAnsi="BPreplay"/>
                <w:b/>
                <w:sz w:val="24"/>
                <w:szCs w:val="24"/>
                <w:lang w:val="id-ID"/>
              </w:rPr>
            </w:pPr>
            <w:r w:rsidRPr="00B22A19">
              <w:rPr>
                <w:rFonts w:ascii="BPreplay" w:hAnsi="BPreplay"/>
                <w:color w:val="FFFFFF" w:themeColor="background1"/>
                <w:sz w:val="20"/>
                <w:szCs w:val="20"/>
              </w:rPr>
              <w:t xml:space="preserve">I. DATA </w:t>
            </w:r>
            <w:r>
              <w:rPr>
                <w:rFonts w:ascii="BPreplay" w:hAnsi="BPreplay"/>
                <w:color w:val="FFFFFF" w:themeColor="background1"/>
                <w:sz w:val="20"/>
                <w:szCs w:val="20"/>
              </w:rPr>
              <w:t>(CALON) TERTANGGUNG</w:t>
            </w:r>
          </w:p>
        </w:tc>
      </w:tr>
      <w:tr w:rsidR="00927F48" w:rsidRPr="00927F48" w14:paraId="1B2BA09D" w14:textId="77777777" w:rsidTr="004C7E9E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6655EFFB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09E46526" w14:textId="77777777" w:rsidR="00927F48" w:rsidRPr="00927F48" w:rsidRDefault="00927F48" w:rsidP="00D261CC">
            <w:pPr>
              <w:ind w:left="-57"/>
              <w:jc w:val="both"/>
              <w:rPr>
                <w:rFonts w:ascii="BPreplay" w:hAnsi="BPreplay"/>
                <w:sz w:val="10"/>
                <w:szCs w:val="10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1A092B0A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6CC4D601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5652C71E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0ADB353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2C5406E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4445AE87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0454078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BC703C0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CE7B384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3FDEB5D4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DF26EEA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895EC3D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A94A2D8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3382BA2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CEEC6A8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F480EF1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A7233C1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A3844DC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BB68C47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5307042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E4F868B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BE951EC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0F892E5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B280B99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A51AD19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A6A5A9E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D2344A1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D0C972D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07106627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</w:tr>
      <w:tr w:rsidR="002A6195" w:rsidRPr="004F6226" w14:paraId="5662C040" w14:textId="77777777" w:rsidTr="00CF6015">
        <w:trPr>
          <w:trHeight w:val="283"/>
          <w:jc w:val="center"/>
        </w:trPr>
        <w:tc>
          <w:tcPr>
            <w:tcW w:w="401" w:type="dxa"/>
            <w:vMerge w:val="restart"/>
            <w:shd w:val="clear" w:color="auto" w:fill="00B0F0"/>
            <w:vAlign w:val="center"/>
          </w:tcPr>
          <w:p w14:paraId="0E49377E" w14:textId="3FA393B3" w:rsidR="002A6195" w:rsidRPr="00736676" w:rsidRDefault="002A6195" w:rsidP="00FD5B5A">
            <w:pPr>
              <w:ind w:left="-57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1.</w:t>
            </w:r>
          </w:p>
        </w:tc>
        <w:tc>
          <w:tcPr>
            <w:tcW w:w="3756" w:type="dxa"/>
            <w:gridSpan w:val="11"/>
            <w:vMerge w:val="restart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03455086" w14:textId="77777777" w:rsidR="002A6195" w:rsidRDefault="002A6195" w:rsidP="00D40462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E24F66">
              <w:rPr>
                <w:rFonts w:ascii="BPreplay" w:hAnsi="BPreplay"/>
                <w:sz w:val="18"/>
                <w:szCs w:val="18"/>
                <w:lang w:val="id-ID"/>
              </w:rPr>
              <w:t>Nomor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 xml:space="preserve"> Surat Pengajuan Asuransi Jiwa:</w:t>
            </w:r>
          </w:p>
          <w:p w14:paraId="6D91637C" w14:textId="152EDBFB" w:rsidR="002A6195" w:rsidRPr="004F6226" w:rsidRDefault="002A6195" w:rsidP="00D40462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E24F66">
              <w:rPr>
                <w:rFonts w:ascii="BPreplay" w:hAnsi="BPreplay"/>
                <w:sz w:val="18"/>
                <w:szCs w:val="18"/>
                <w:lang w:val="id-ID"/>
              </w:rPr>
              <w:t>(SPAJ)/Polis Asuransi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DA28E6B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03EA12B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DB9EA07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053EE9A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EF55E89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638B0BE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7E15658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ABA4854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775C0F7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B78A6B6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EA06BEF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2B59852B" w14:textId="77777777" w:rsidR="002A6195" w:rsidRPr="004F6226" w:rsidRDefault="002A6195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4569831" w14:textId="77777777" w:rsidR="002A6195" w:rsidRPr="004F6226" w:rsidRDefault="002A6195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91953EA" w14:textId="77777777" w:rsidR="002A6195" w:rsidRPr="004F6226" w:rsidRDefault="002A6195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BB4EFC1" w14:textId="77777777" w:rsidR="002A6195" w:rsidRPr="004F6226" w:rsidRDefault="002A6195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75E9E58" w14:textId="77777777" w:rsidR="002A6195" w:rsidRPr="004F6226" w:rsidRDefault="002A6195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3ED9101" w14:textId="77777777" w:rsidR="002A6195" w:rsidRPr="004F6226" w:rsidRDefault="002A6195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BE090BB" w14:textId="77777777" w:rsidR="002A6195" w:rsidRPr="004F6226" w:rsidRDefault="002A6195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011D26B6" w14:textId="77777777" w:rsidR="002A6195" w:rsidRPr="004F6226" w:rsidRDefault="002A6195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2A6195" w:rsidRPr="00736676" w14:paraId="1EA8481D" w14:textId="77777777" w:rsidTr="004C7E9E">
        <w:trPr>
          <w:jc w:val="center"/>
        </w:trPr>
        <w:tc>
          <w:tcPr>
            <w:tcW w:w="401" w:type="dxa"/>
            <w:vMerge/>
            <w:shd w:val="clear" w:color="auto" w:fill="auto"/>
            <w:vAlign w:val="bottom"/>
          </w:tcPr>
          <w:p w14:paraId="25763091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756" w:type="dxa"/>
            <w:gridSpan w:val="11"/>
            <w:vMerge/>
            <w:shd w:val="clear" w:color="auto" w:fill="auto"/>
            <w:vAlign w:val="bottom"/>
          </w:tcPr>
          <w:p w14:paraId="7BC26964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left w:val="nil"/>
            </w:tcBorders>
            <w:shd w:val="clear" w:color="auto" w:fill="auto"/>
            <w:vAlign w:val="bottom"/>
          </w:tcPr>
          <w:p w14:paraId="6C521949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4A0FE62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F4BA8A1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490F6B7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855963B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67147C6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2DB57D0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3C49B15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87E4A46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FF42A82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50F9737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228F898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8D58A00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31C1757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7B84064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8B29B9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FCC7F8A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345A91A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4275075D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927F48" w:rsidRPr="00582B72" w14:paraId="351885DA" w14:textId="77777777" w:rsidTr="004C7E9E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38E34565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01EA0AC3" w14:textId="77777777" w:rsidR="00927F48" w:rsidRPr="00582B72" w:rsidRDefault="00927F48" w:rsidP="00D261CC">
            <w:pPr>
              <w:ind w:left="-57"/>
              <w:jc w:val="both"/>
              <w:rPr>
                <w:rFonts w:ascii="BPreplay" w:hAnsi="BPreplay"/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AAB90DE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72E146B3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47623EBF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F0E0E83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94F8B5B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7BA2251B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676712D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8E08245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7F27060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6ACDEE83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943F70C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F697115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B2417DB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2B4159C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1ADCE7A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3D6D8C3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446A4C0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52B59E0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B23D797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912A74E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BA92118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26773AE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5CDAB82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E397722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D9C5C8B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29730D0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D388031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B9AAF8A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84D35DF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</w:tr>
      <w:tr w:rsidR="00FD5B5A" w:rsidRPr="004F6226" w14:paraId="4399694E" w14:textId="77777777" w:rsidTr="00F35465">
        <w:trPr>
          <w:trHeight w:val="283"/>
          <w:jc w:val="center"/>
        </w:trPr>
        <w:tc>
          <w:tcPr>
            <w:tcW w:w="401" w:type="dxa"/>
            <w:vMerge w:val="restart"/>
            <w:shd w:val="clear" w:color="auto" w:fill="00B0F0"/>
            <w:vAlign w:val="center"/>
          </w:tcPr>
          <w:p w14:paraId="08D3CDDF" w14:textId="721EE35A" w:rsidR="00FD5B5A" w:rsidRPr="00FD5B5A" w:rsidRDefault="00FD5B5A" w:rsidP="00FD5B5A">
            <w:pPr>
              <w:ind w:left="-57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2.</w:t>
            </w:r>
          </w:p>
        </w:tc>
        <w:tc>
          <w:tcPr>
            <w:tcW w:w="3756" w:type="dxa"/>
            <w:gridSpan w:val="11"/>
            <w:vMerge w:val="restart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772EA8F8" w14:textId="77777777" w:rsidR="00FD5B5A" w:rsidRPr="00FD5B5A" w:rsidRDefault="00FD5B5A" w:rsidP="00FD5B5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FD5B5A">
              <w:rPr>
                <w:rFonts w:ascii="BPreplay" w:hAnsi="BPreplay"/>
                <w:sz w:val="18"/>
                <w:szCs w:val="18"/>
                <w:lang w:val="id-ID"/>
              </w:rPr>
              <w:t>Nama Lengkap (Calon) Tertanggung:</w:t>
            </w:r>
          </w:p>
          <w:p w14:paraId="15AF7E62" w14:textId="54153A03" w:rsidR="00FD5B5A" w:rsidRPr="004F6226" w:rsidRDefault="00FD5B5A" w:rsidP="00FD5B5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FD5B5A">
              <w:rPr>
                <w:rFonts w:ascii="BPreplay" w:hAnsi="BPreplay"/>
                <w:sz w:val="18"/>
                <w:szCs w:val="18"/>
                <w:lang w:val="id-ID"/>
              </w:rPr>
              <w:t>(sesuai dengan KTP/Paspor)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8902170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C5F8322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73660BB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C29B450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6F71464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FD60410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066BB71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031D1E3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24DEA9F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22ECAF3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82CA96A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46C18E1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203539D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4ABB330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A05E35F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EF0906C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DE16210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A7BF00E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FB526AB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FD5B5A" w:rsidRPr="00FD5B5A" w14:paraId="06F77B9F" w14:textId="77777777" w:rsidTr="004C7E9E">
        <w:trPr>
          <w:jc w:val="center"/>
        </w:trPr>
        <w:tc>
          <w:tcPr>
            <w:tcW w:w="401" w:type="dxa"/>
            <w:vMerge/>
            <w:shd w:val="clear" w:color="auto" w:fill="auto"/>
            <w:vAlign w:val="bottom"/>
          </w:tcPr>
          <w:p w14:paraId="6F69A07D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756" w:type="dxa"/>
            <w:gridSpan w:val="11"/>
            <w:vMerge/>
            <w:shd w:val="clear" w:color="auto" w:fill="auto"/>
            <w:vAlign w:val="bottom"/>
          </w:tcPr>
          <w:p w14:paraId="564C5C8A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A871038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A861860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561E128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707A3E8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B27D618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24D3641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72725CC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3E1AFD8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423B5CF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9026C7C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1D08CA49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754501F2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7368A04A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FDA2EFF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049A6B5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648D3ED3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19B01306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12D69603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D45B9D8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341A9C" w:rsidRPr="004F6226" w14:paraId="605FE1CA" w14:textId="77777777" w:rsidTr="00F35465">
        <w:trPr>
          <w:trHeight w:val="283"/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5F4E48AB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5946B404" w14:textId="77777777" w:rsidR="00927F48" w:rsidRPr="004F6226" w:rsidRDefault="00927F48" w:rsidP="00D261CC">
            <w:pPr>
              <w:ind w:lef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874ECE0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08B004AD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63B01645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5534275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6298A34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52A79E91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37B0AEE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25EEF4E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F0F4892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785FDC95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09E2E47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F620DDF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FBAE0B5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F4B382E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3B6E792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ADEA1FC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9F90123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0AD6539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710F674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0CB8334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A752B2C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C060330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DB517DC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7614171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91862D2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793D2CE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D0AEB5F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6F480BD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CFBBBC8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927F48" w:rsidRPr="004F6226" w14:paraId="1CD78FF8" w14:textId="77777777" w:rsidTr="004C7E9E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5965DF38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34314335" w14:textId="77777777" w:rsidR="00927F48" w:rsidRPr="004F6226" w:rsidRDefault="00927F48" w:rsidP="00D261CC">
            <w:pPr>
              <w:ind w:lef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60EC1641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5C1E98D3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1CD9AEFF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61B2608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A8EDFFE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1633DA02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E3F442F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C27A786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852A176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75090747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6691FB5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9F258C4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1443457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098BEFA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EE360B4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40191BD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B40C9EB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F8EF012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99CC91E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EDC50ED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75196372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A08F3F6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748425C4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CA9C4A5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7E9ABE8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A74C571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3CC73194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0C5D714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0D8EBB8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FD750D" w:rsidRPr="004F6226" w14:paraId="59225D85" w14:textId="77777777" w:rsidTr="00F35465">
        <w:trPr>
          <w:trHeight w:val="283"/>
          <w:jc w:val="center"/>
        </w:trPr>
        <w:tc>
          <w:tcPr>
            <w:tcW w:w="401" w:type="dxa"/>
            <w:shd w:val="clear" w:color="auto" w:fill="00B0F0"/>
            <w:vAlign w:val="bottom"/>
          </w:tcPr>
          <w:p w14:paraId="14BAD153" w14:textId="45AAD52E" w:rsidR="00FD750D" w:rsidRPr="00FD5B5A" w:rsidRDefault="00FD750D" w:rsidP="00FD5B5A">
            <w:pPr>
              <w:ind w:left="-57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3.</w:t>
            </w:r>
          </w:p>
        </w:tc>
        <w:tc>
          <w:tcPr>
            <w:tcW w:w="3756" w:type="dxa"/>
            <w:gridSpan w:val="11"/>
            <w:shd w:val="clear" w:color="auto" w:fill="auto"/>
            <w:vAlign w:val="bottom"/>
          </w:tcPr>
          <w:p w14:paraId="0E90ACF8" w14:textId="620C0719" w:rsidR="00FD750D" w:rsidRPr="004F6226" w:rsidRDefault="00FD750D" w:rsidP="00FD5B5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FD5B5A">
              <w:rPr>
                <w:rFonts w:ascii="BPreplay" w:hAnsi="BPreplay"/>
                <w:sz w:val="18"/>
                <w:szCs w:val="18"/>
                <w:lang w:val="id-ID"/>
              </w:rPr>
              <w:t>Tempat, Tanggal lahir (Calon) Tertanggung:</w:t>
            </w:r>
          </w:p>
        </w:tc>
        <w:tc>
          <w:tcPr>
            <w:tcW w:w="2728" w:type="dxa"/>
            <w:gridSpan w:val="8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D66BE6D" w14:textId="77777777" w:rsidR="00FD750D" w:rsidRPr="004F6226" w:rsidRDefault="00FD750D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39A40D6D" w14:textId="285EF197" w:rsidR="00FD750D" w:rsidRPr="004F6226" w:rsidRDefault="00FD750D" w:rsidP="00FD5B5A">
            <w:pPr>
              <w:ind w:left="68" w:hanging="125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,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5A3E06B" w14:textId="77777777" w:rsidR="00FD750D" w:rsidRPr="004F6226" w:rsidRDefault="00FD750D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AE55032" w14:textId="77777777" w:rsidR="00FD750D" w:rsidRPr="004F6226" w:rsidRDefault="00FD750D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2A427A83" w14:textId="48779898" w:rsidR="00FD750D" w:rsidRPr="00FD5B5A" w:rsidRDefault="00FD750D" w:rsidP="00FD5B5A">
            <w:pPr>
              <w:jc w:val="center"/>
              <w:rPr>
                <w:rFonts w:ascii="BPreplay" w:hAnsi="BPreplay"/>
                <w:sz w:val="14"/>
                <w:szCs w:val="14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362C017" w14:textId="77777777" w:rsidR="00FD750D" w:rsidRPr="004F6226" w:rsidRDefault="00FD750D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E701DA8" w14:textId="77777777" w:rsidR="00FD750D" w:rsidRPr="004F6226" w:rsidRDefault="00FD750D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7E2E6DB3" w14:textId="59A4139F" w:rsidR="00FD750D" w:rsidRPr="004F6226" w:rsidRDefault="00FD750D" w:rsidP="00FD5B5A">
            <w:pPr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6336AA8" w14:textId="77777777" w:rsidR="00FD750D" w:rsidRPr="00FD5B5A" w:rsidRDefault="00FD750D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D8F87F9" w14:textId="77777777" w:rsidR="00FD750D" w:rsidRPr="00FD5B5A" w:rsidRDefault="00FD750D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660263C" w14:textId="77777777" w:rsidR="00FD750D" w:rsidRPr="00FD5B5A" w:rsidRDefault="00FD750D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1A7B047" w14:textId="77777777" w:rsidR="00FD750D" w:rsidRPr="00FD5B5A" w:rsidRDefault="00FD750D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927F48" w:rsidRPr="00AA5BB0" w14:paraId="0AD88CE0" w14:textId="77777777" w:rsidTr="004C7E9E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166AAD55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15884C94" w14:textId="77777777" w:rsidR="00927F48" w:rsidRPr="00AA5BB0" w:rsidRDefault="00927F48" w:rsidP="00D261CC">
            <w:pPr>
              <w:ind w:left="-57"/>
              <w:jc w:val="both"/>
              <w:rPr>
                <w:rFonts w:ascii="BPreplay" w:hAnsi="BPreplay"/>
                <w:sz w:val="20"/>
                <w:szCs w:val="20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28EE942C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63B71D9F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02F83B1A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7FFFBDD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26DEF3C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4E7F7FC4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C556EE2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48B8E2C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8D9FF0F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1E1AAA75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00A1357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D949300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7D828C9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AA1A0ED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5A7923E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8A22ED1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0EAB6AF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76F183C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C01ACA2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7489FD6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828BE8B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E22A040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16ABB93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6AAC7DA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0C1BAAE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3237FCD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3EAA619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BF309FE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5D300F6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</w:tr>
      <w:tr w:rsidR="00AA5BB0" w:rsidRPr="004419BF" w14:paraId="3B63D47B" w14:textId="77777777" w:rsidTr="002A6195">
        <w:trPr>
          <w:trHeight w:val="283"/>
          <w:jc w:val="center"/>
        </w:trPr>
        <w:tc>
          <w:tcPr>
            <w:tcW w:w="10638" w:type="dxa"/>
            <w:gridSpan w:val="31"/>
            <w:tcBorders>
              <w:right w:val="single" w:sz="2" w:space="0" w:color="0070C0"/>
            </w:tcBorders>
            <w:shd w:val="clear" w:color="auto" w:fill="00B0F0"/>
            <w:vAlign w:val="center"/>
          </w:tcPr>
          <w:p w14:paraId="22A552BD" w14:textId="5C970FA5" w:rsidR="00AA5BB0" w:rsidRPr="000241AB" w:rsidRDefault="000A7EBC" w:rsidP="00B93EB0">
            <w:pPr>
              <w:ind w:left="-57" w:right="-57"/>
              <w:jc w:val="center"/>
              <w:rPr>
                <w:rFonts w:ascii="BPreplay" w:hAnsi="BPreplay"/>
                <w:b/>
                <w:sz w:val="24"/>
                <w:szCs w:val="24"/>
                <w:lang w:val="id-ID"/>
              </w:rPr>
            </w:pPr>
            <w:r w:rsidRPr="000A7EBC">
              <w:rPr>
                <w:rFonts w:ascii="BPreplay" w:hAnsi="BPreplay"/>
                <w:color w:val="FFFFFF" w:themeColor="background1"/>
                <w:sz w:val="20"/>
                <w:szCs w:val="20"/>
              </w:rPr>
              <w:t>II. WAJIB DILENGKAPI (CALON) TERTANGGUNG</w:t>
            </w:r>
          </w:p>
        </w:tc>
      </w:tr>
      <w:tr w:rsidR="00AA5BB0" w:rsidRPr="00927F48" w14:paraId="742BBD66" w14:textId="77777777" w:rsidTr="004C7E9E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7FDB58E2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1CEDCD04" w14:textId="77777777" w:rsidR="00AA5BB0" w:rsidRPr="00927F48" w:rsidRDefault="00AA5BB0" w:rsidP="00D261CC">
            <w:pPr>
              <w:ind w:left="-57"/>
              <w:jc w:val="both"/>
              <w:rPr>
                <w:rFonts w:ascii="BPreplay" w:hAnsi="BPreplay"/>
                <w:sz w:val="10"/>
                <w:szCs w:val="10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69DED01E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23E2FB8C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55D8EBDF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DDDA4D2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B091230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660B85B0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314B15D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BE5235D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08A73D1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2A89C1EA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1E0EF33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D452C0E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1B7D53A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47BEF22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191B5C1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DF6951C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7C357DE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C0ED3DD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FE294A1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26CF267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89C3475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B953A94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6F523F1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570CF22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3C72B7C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ADC0F9B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74FAC29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68C8EA9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949ED92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</w:tr>
      <w:tr w:rsidR="006D30D5" w:rsidRPr="004F6226" w14:paraId="358BDF39" w14:textId="77777777" w:rsidTr="00F35465">
        <w:trPr>
          <w:trHeight w:val="283"/>
          <w:jc w:val="center"/>
        </w:trPr>
        <w:tc>
          <w:tcPr>
            <w:tcW w:w="401" w:type="dxa"/>
            <w:shd w:val="clear" w:color="auto" w:fill="00B0F0"/>
            <w:vAlign w:val="bottom"/>
          </w:tcPr>
          <w:p w14:paraId="43668C1C" w14:textId="482150A4" w:rsidR="006D30D5" w:rsidRPr="00FD5B5A" w:rsidRDefault="00FF3B19" w:rsidP="00903DDE">
            <w:pPr>
              <w:ind w:left="-57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1</w:t>
            </w:r>
            <w:r w:rsidR="006D30D5">
              <w:rPr>
                <w:rFonts w:ascii="BPreplay" w:hAnsi="BPreplay"/>
                <w:color w:val="FFFFFF" w:themeColor="background1"/>
                <w:sz w:val="18"/>
                <w:szCs w:val="18"/>
              </w:rPr>
              <w:t>.</w:t>
            </w:r>
          </w:p>
        </w:tc>
        <w:tc>
          <w:tcPr>
            <w:tcW w:w="6825" w:type="dxa"/>
            <w:gridSpan w:val="20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61C94EC1" w14:textId="1A89CCA5" w:rsidR="006D30D5" w:rsidRPr="004F6226" w:rsidRDefault="006D30D5" w:rsidP="00FF3B19">
            <w:pPr>
              <w:ind w:left="68" w:hanging="125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6D30D5">
              <w:rPr>
                <w:rFonts w:ascii="BPreplay" w:hAnsi="BPreplay"/>
                <w:sz w:val="18"/>
                <w:szCs w:val="18"/>
                <w:lang w:val="id-ID"/>
              </w:rPr>
              <w:t xml:space="preserve">Kapan pertama kali </w:t>
            </w:r>
            <w:r w:rsidR="00FF3B19">
              <w:rPr>
                <w:rFonts w:ascii="BPreplay" w:hAnsi="BPreplay"/>
                <w:sz w:val="18"/>
                <w:szCs w:val="18"/>
              </w:rPr>
              <w:t>diketahui adanya tumor?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2DF1AE8" w14:textId="77777777" w:rsidR="006D30D5" w:rsidRPr="004F6226" w:rsidRDefault="006D30D5" w:rsidP="00903DDE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417F320" w14:textId="77777777" w:rsidR="006D30D5" w:rsidRPr="004F6226" w:rsidRDefault="006D30D5" w:rsidP="00903DDE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65D6D8FC" w14:textId="77777777" w:rsidR="006D30D5" w:rsidRPr="00FD5B5A" w:rsidRDefault="006D30D5" w:rsidP="00903DDE">
            <w:pPr>
              <w:jc w:val="center"/>
              <w:rPr>
                <w:rFonts w:ascii="BPreplay" w:hAnsi="BPreplay"/>
                <w:sz w:val="14"/>
                <w:szCs w:val="14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E4F1B87" w14:textId="77777777" w:rsidR="006D30D5" w:rsidRPr="004F6226" w:rsidRDefault="006D30D5" w:rsidP="00903DDE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BDFFE08" w14:textId="77777777" w:rsidR="006D30D5" w:rsidRPr="004F6226" w:rsidRDefault="006D30D5" w:rsidP="00903DDE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1B2159A4" w14:textId="77777777" w:rsidR="006D30D5" w:rsidRPr="004F6226" w:rsidRDefault="006D30D5" w:rsidP="00903DDE">
            <w:pPr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978AF29" w14:textId="77777777" w:rsidR="006D30D5" w:rsidRPr="00FD5B5A" w:rsidRDefault="006D30D5" w:rsidP="00903DDE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5E495C7" w14:textId="77777777" w:rsidR="006D30D5" w:rsidRPr="00FD5B5A" w:rsidRDefault="006D30D5" w:rsidP="00903DDE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D52E3FC" w14:textId="77777777" w:rsidR="006D30D5" w:rsidRPr="00FD5B5A" w:rsidRDefault="006D30D5" w:rsidP="00903DDE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0011B95" w14:textId="77777777" w:rsidR="006D30D5" w:rsidRPr="00FD5B5A" w:rsidRDefault="006D30D5" w:rsidP="00903DDE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6D30D5" w:rsidRPr="00FF372B" w14:paraId="674CBDC1" w14:textId="77777777" w:rsidTr="00F072E6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7C21C09C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35E71F60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7EAB85B4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153556CF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3A5005F6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B018223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3EA5566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7FDB1E57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427EC37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A9DB027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E7BAE84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19E302CE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4EF4E43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B9A275F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3E548D8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E285E6F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DBBAB9A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3B326A3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ADE0013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1B5AFF9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2C997B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408DC1A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2F091CF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168D29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6324B5D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2821717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3BC7AD7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0C14766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1DCDDDB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1381789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0FEBE213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F92E67" w:rsidRPr="004F6226" w14:paraId="02CE89D5" w14:textId="77777777" w:rsidTr="00F35465">
        <w:trPr>
          <w:trHeight w:val="283"/>
          <w:jc w:val="center"/>
        </w:trPr>
        <w:tc>
          <w:tcPr>
            <w:tcW w:w="401" w:type="dxa"/>
            <w:shd w:val="clear" w:color="auto" w:fill="00B0F0"/>
            <w:vAlign w:val="center"/>
          </w:tcPr>
          <w:p w14:paraId="01993082" w14:textId="71E0F9BD" w:rsidR="00F92E67" w:rsidRPr="00FD5B5A" w:rsidRDefault="00F92E67" w:rsidP="00335828">
            <w:pPr>
              <w:ind w:left="-57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2.</w:t>
            </w:r>
          </w:p>
        </w:tc>
        <w:tc>
          <w:tcPr>
            <w:tcW w:w="10237" w:type="dxa"/>
            <w:gridSpan w:val="30"/>
            <w:shd w:val="clear" w:color="auto" w:fill="auto"/>
            <w:vAlign w:val="bottom"/>
          </w:tcPr>
          <w:p w14:paraId="641E8B30" w14:textId="38282516" w:rsidR="00F92E67" w:rsidRPr="00594CCA" w:rsidRDefault="00F92E67" w:rsidP="00335828">
            <w:pPr>
              <w:ind w:left="68" w:hanging="125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F92E67">
              <w:rPr>
                <w:rFonts w:ascii="BPreplay" w:hAnsi="BPreplay"/>
                <w:sz w:val="18"/>
                <w:szCs w:val="18"/>
                <w:lang w:val="id-ID"/>
              </w:rPr>
              <w:t>Pada bagian tubuh mana tumor tersebut tumbuh?</w:t>
            </w:r>
          </w:p>
        </w:tc>
      </w:tr>
      <w:tr w:rsidR="00F92E67" w:rsidRPr="00594CCA" w14:paraId="77B98472" w14:textId="77777777" w:rsidTr="00F92E67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488A583E" w14:textId="77777777" w:rsidR="00F92E67" w:rsidRPr="00594CCA" w:rsidRDefault="00F92E67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E680E46" w14:textId="77777777" w:rsidR="00F92E67" w:rsidRPr="00594CCA" w:rsidRDefault="00F92E67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8F89CC5" w14:textId="77777777" w:rsidR="00F92E67" w:rsidRPr="00594CCA" w:rsidRDefault="00F92E67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4A32FD1" w14:textId="77777777" w:rsidR="00F92E67" w:rsidRPr="00594CCA" w:rsidRDefault="00F92E67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36E67AD" w14:textId="77777777" w:rsidR="00F92E67" w:rsidRPr="00594CCA" w:rsidRDefault="00F92E67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D8C3057" w14:textId="77777777" w:rsidR="00F92E67" w:rsidRPr="00594CCA" w:rsidRDefault="00F92E67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62740EF" w14:textId="77777777" w:rsidR="00F92E67" w:rsidRPr="00594CCA" w:rsidRDefault="00F92E67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AF30E07" w14:textId="77777777" w:rsidR="00F92E67" w:rsidRPr="00594CCA" w:rsidRDefault="00F92E67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96E1077" w14:textId="77777777" w:rsidR="00F92E67" w:rsidRPr="00594CCA" w:rsidRDefault="00F92E67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E7A6A9D" w14:textId="77777777" w:rsidR="00F92E67" w:rsidRPr="00594CCA" w:rsidRDefault="00F92E67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958EA84" w14:textId="77777777" w:rsidR="00F92E67" w:rsidRPr="00594CCA" w:rsidRDefault="00F92E67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329AFDA" w14:textId="77777777" w:rsidR="00F92E67" w:rsidRPr="00594CCA" w:rsidRDefault="00F92E67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14C3F99" w14:textId="77777777" w:rsidR="00F92E67" w:rsidRPr="00594CCA" w:rsidRDefault="00F92E67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5309EBC" w14:textId="77777777" w:rsidR="00F92E67" w:rsidRPr="00594CCA" w:rsidRDefault="00F92E67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5465715" w14:textId="77777777" w:rsidR="00F92E67" w:rsidRPr="00594CCA" w:rsidRDefault="00F92E67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68790BA" w14:textId="77777777" w:rsidR="00F92E67" w:rsidRPr="00594CCA" w:rsidRDefault="00F92E67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9C81013" w14:textId="77777777" w:rsidR="00F92E67" w:rsidRPr="00594CCA" w:rsidRDefault="00F92E67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B1DA74F" w14:textId="77777777" w:rsidR="00F92E67" w:rsidRPr="00594CCA" w:rsidRDefault="00F92E67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BA845AA" w14:textId="77777777" w:rsidR="00F92E67" w:rsidRPr="00594CCA" w:rsidRDefault="00F92E67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1853491" w14:textId="77777777" w:rsidR="00F92E67" w:rsidRPr="00594CCA" w:rsidRDefault="00F92E67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E3E8626" w14:textId="77777777" w:rsidR="00F92E67" w:rsidRPr="00594CCA" w:rsidRDefault="00F92E67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FAD5A17" w14:textId="77777777" w:rsidR="00F92E67" w:rsidRPr="00594CCA" w:rsidRDefault="00F92E67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865E89D" w14:textId="77777777" w:rsidR="00F92E67" w:rsidRPr="00594CCA" w:rsidRDefault="00F92E67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899BB14" w14:textId="77777777" w:rsidR="00F92E67" w:rsidRPr="00594CCA" w:rsidRDefault="00F92E67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CAAEBC5" w14:textId="77777777" w:rsidR="00F92E67" w:rsidRPr="00594CCA" w:rsidRDefault="00F92E67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423C800" w14:textId="77777777" w:rsidR="00F92E67" w:rsidRPr="00594CCA" w:rsidRDefault="00F92E67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BBC5CE6" w14:textId="77777777" w:rsidR="00F92E67" w:rsidRPr="00594CCA" w:rsidRDefault="00F92E67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444C689" w14:textId="77777777" w:rsidR="00F92E67" w:rsidRPr="00594CCA" w:rsidRDefault="00F92E67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D814DA9" w14:textId="77777777" w:rsidR="00F92E67" w:rsidRPr="00594CCA" w:rsidRDefault="00F92E67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48D28B4" w14:textId="77777777" w:rsidR="00F92E67" w:rsidRPr="00594CCA" w:rsidRDefault="00F92E67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65F7933" w14:textId="77777777" w:rsidR="00F92E67" w:rsidRPr="00594CCA" w:rsidRDefault="00F92E67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F92E67" w:rsidRPr="00AF22BA" w14:paraId="4C450EF6" w14:textId="77777777" w:rsidTr="00F92E67">
        <w:trPr>
          <w:trHeight w:val="454"/>
          <w:jc w:val="center"/>
        </w:trPr>
        <w:tc>
          <w:tcPr>
            <w:tcW w:w="401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231B1156" w14:textId="77777777" w:rsidR="00F92E67" w:rsidRPr="00AF22BA" w:rsidRDefault="00F92E67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7" w:type="dxa"/>
            <w:gridSpan w:val="30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860FFE0" w14:textId="77239328" w:rsidR="00F92E67" w:rsidRPr="003860D1" w:rsidRDefault="00F92E67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</w:tr>
      <w:tr w:rsidR="00F92E67" w:rsidRPr="00711B62" w14:paraId="6C1ECEEA" w14:textId="77777777" w:rsidTr="00D97CBD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298C72AC" w14:textId="77777777" w:rsidR="00F92E67" w:rsidRPr="00711B62" w:rsidRDefault="00F92E67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C17EF94" w14:textId="77777777" w:rsidR="00F92E67" w:rsidRPr="00711B62" w:rsidRDefault="00F92E67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D4EB1FF" w14:textId="77777777" w:rsidR="00F92E67" w:rsidRPr="00711B62" w:rsidRDefault="00F92E67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F0F4414" w14:textId="77777777" w:rsidR="00F92E67" w:rsidRPr="00711B62" w:rsidRDefault="00F92E67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7B36ED6" w14:textId="77777777" w:rsidR="00F92E67" w:rsidRPr="00711B62" w:rsidRDefault="00F92E67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9AFCABB" w14:textId="77777777" w:rsidR="00F92E67" w:rsidRPr="00711B62" w:rsidRDefault="00F92E67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8012A3E" w14:textId="77777777" w:rsidR="00F92E67" w:rsidRPr="00711B62" w:rsidRDefault="00F92E67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FBE8336" w14:textId="77777777" w:rsidR="00F92E67" w:rsidRPr="00711B62" w:rsidRDefault="00F92E67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ABC7DAC" w14:textId="77777777" w:rsidR="00F92E67" w:rsidRPr="00711B62" w:rsidRDefault="00F92E67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C2DD4CC" w14:textId="77777777" w:rsidR="00F92E67" w:rsidRPr="00711B62" w:rsidRDefault="00F92E67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549817C" w14:textId="77777777" w:rsidR="00F92E67" w:rsidRPr="00711B62" w:rsidRDefault="00F92E67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FF930C2" w14:textId="77777777" w:rsidR="00F92E67" w:rsidRPr="00711B62" w:rsidRDefault="00F92E67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5D083F4" w14:textId="77777777" w:rsidR="00F92E67" w:rsidRPr="00711B62" w:rsidRDefault="00F92E67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B62FCAF" w14:textId="77777777" w:rsidR="00F92E67" w:rsidRPr="00711B62" w:rsidRDefault="00F92E67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F84A5A2" w14:textId="77777777" w:rsidR="00F92E67" w:rsidRPr="00711B62" w:rsidRDefault="00F92E67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ED30C99" w14:textId="77777777" w:rsidR="00F92E67" w:rsidRPr="00711B62" w:rsidRDefault="00F92E67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1970DC4" w14:textId="77777777" w:rsidR="00F92E67" w:rsidRPr="00711B62" w:rsidRDefault="00F92E67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AF7FD48" w14:textId="77777777" w:rsidR="00F92E67" w:rsidRPr="00711B62" w:rsidRDefault="00F92E67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6BC8E59" w14:textId="77777777" w:rsidR="00F92E67" w:rsidRPr="00711B62" w:rsidRDefault="00F92E67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AADA1FB" w14:textId="77777777" w:rsidR="00F92E67" w:rsidRPr="00711B62" w:rsidRDefault="00F92E67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22BF61E" w14:textId="77777777" w:rsidR="00F92E67" w:rsidRPr="00711B62" w:rsidRDefault="00F92E67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B8DD83B" w14:textId="77777777" w:rsidR="00F92E67" w:rsidRPr="00711B62" w:rsidRDefault="00F92E67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BAD2887" w14:textId="77777777" w:rsidR="00F92E67" w:rsidRPr="00711B62" w:rsidRDefault="00F92E67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CF87565" w14:textId="77777777" w:rsidR="00F92E67" w:rsidRPr="00711B62" w:rsidRDefault="00F92E67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2BC7FEE" w14:textId="77777777" w:rsidR="00F92E67" w:rsidRPr="00711B62" w:rsidRDefault="00F92E67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48497F0" w14:textId="77777777" w:rsidR="00F92E67" w:rsidRPr="00711B62" w:rsidRDefault="00F92E67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DC5C127" w14:textId="77777777" w:rsidR="00F92E67" w:rsidRPr="00711B62" w:rsidRDefault="00F92E67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68FF5BF" w14:textId="77777777" w:rsidR="00F92E67" w:rsidRPr="00711B62" w:rsidRDefault="00F92E67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BD36E89" w14:textId="77777777" w:rsidR="00F92E67" w:rsidRPr="00711B62" w:rsidRDefault="00F92E67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94468EA" w14:textId="77777777" w:rsidR="00F92E67" w:rsidRPr="00711B62" w:rsidRDefault="00F92E67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079CF9E" w14:textId="77777777" w:rsidR="00F92E67" w:rsidRPr="00711B62" w:rsidRDefault="00F92E67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D97CBD" w:rsidRPr="00F92E67" w14:paraId="2D699D56" w14:textId="77777777" w:rsidTr="00D97CBD">
        <w:trPr>
          <w:trHeight w:val="283"/>
          <w:jc w:val="center"/>
        </w:trPr>
        <w:tc>
          <w:tcPr>
            <w:tcW w:w="401" w:type="dxa"/>
            <w:shd w:val="clear" w:color="auto" w:fill="00B0F0"/>
            <w:vAlign w:val="bottom"/>
          </w:tcPr>
          <w:p w14:paraId="5DBBEEF9" w14:textId="77777777" w:rsidR="00D97CBD" w:rsidRPr="00F92E67" w:rsidRDefault="00D97CBD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 w:rsidRPr="00F92E67">
              <w:rPr>
                <w:rFonts w:ascii="BPreplay" w:hAnsi="BPreplay"/>
                <w:color w:val="FFFFFF" w:themeColor="background1"/>
                <w:sz w:val="18"/>
                <w:szCs w:val="18"/>
              </w:rPr>
              <w:t>3.</w:t>
            </w:r>
          </w:p>
        </w:tc>
        <w:tc>
          <w:tcPr>
            <w:tcW w:w="10237" w:type="dxa"/>
            <w:gridSpan w:val="30"/>
            <w:shd w:val="clear" w:color="auto" w:fill="auto"/>
            <w:vAlign w:val="bottom"/>
          </w:tcPr>
          <w:p w14:paraId="61058FC7" w14:textId="5884F809" w:rsidR="00D97CBD" w:rsidRPr="00F92E67" w:rsidRDefault="00CF6015" w:rsidP="00CF601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  <w:lang w:val="id-ID"/>
              </w:rPr>
              <w:t>M</w:t>
            </w:r>
            <w:r>
              <w:rPr>
                <w:rFonts w:ascii="BPreplay" w:hAnsi="BPreplay"/>
                <w:sz w:val="18"/>
                <w:szCs w:val="18"/>
              </w:rPr>
              <w:t xml:space="preserve">ohon </w:t>
            </w:r>
            <w:r w:rsidR="00D97CBD" w:rsidRPr="00D97CBD">
              <w:rPr>
                <w:rFonts w:ascii="BPreplay" w:hAnsi="BPreplay"/>
                <w:sz w:val="18"/>
                <w:szCs w:val="18"/>
                <w:lang w:val="id-ID"/>
              </w:rPr>
              <w:t>sebutkan diagnosis pasti dari tumor tersebut.</w:t>
            </w:r>
          </w:p>
        </w:tc>
      </w:tr>
      <w:tr w:rsidR="006D4493" w:rsidRPr="006D4493" w14:paraId="686B5345" w14:textId="77777777" w:rsidTr="00D97CBD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47C5B021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602AB32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F6E6266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8C1B69A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A86F9B9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7272EDC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53D831E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3DBDD88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4CE76C2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FAECDD6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01B7105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7CBA455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A6C30B6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3959C2B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D950699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92AE16A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D168471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3E389DD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B2CC092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EE48059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F1CB1F8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AE4568D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4D948CC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ECA9167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C38E759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E100D63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8DE5073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3C1428A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8227E27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E4E65B9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0A155F5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D97CBD" w:rsidRPr="00711B62" w14:paraId="71BACE84" w14:textId="77777777" w:rsidTr="00D97CBD">
        <w:trPr>
          <w:trHeight w:val="454"/>
          <w:jc w:val="center"/>
        </w:trPr>
        <w:tc>
          <w:tcPr>
            <w:tcW w:w="401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3F27EB76" w14:textId="786671E7" w:rsidR="00D97CBD" w:rsidRPr="006D4493" w:rsidRDefault="00D97CBD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10237" w:type="dxa"/>
            <w:gridSpan w:val="30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78C703E" w14:textId="77777777" w:rsidR="00D97CBD" w:rsidRPr="00711B62" w:rsidRDefault="00D97CBD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6D4493" w:rsidRPr="00711B62" w14:paraId="3BEEDEBA" w14:textId="77777777" w:rsidTr="00D97CBD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263EC595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12EA1D2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502D414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88EAE20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4BAD791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EECBCA1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B0D3625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4E2F21F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16F7071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B398F71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A40CD93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31B4CFB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9650516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380F6E7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58CFAEC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C830513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966A5D5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1F4C702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683370C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2E39E5B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13ECF1E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19C855F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CB54E54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28AA490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BD7FD0F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813ECA2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F69E7EE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CF37092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2328C73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842D18D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66DC36D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8C6243" w:rsidRPr="00AA5BB0" w14:paraId="61839FC1" w14:textId="77777777" w:rsidTr="00F35465">
        <w:trPr>
          <w:trHeight w:val="283"/>
          <w:jc w:val="center"/>
        </w:trPr>
        <w:tc>
          <w:tcPr>
            <w:tcW w:w="401" w:type="dxa"/>
            <w:shd w:val="clear" w:color="auto" w:fill="00B0F0"/>
            <w:vAlign w:val="bottom"/>
          </w:tcPr>
          <w:p w14:paraId="539F5CC4" w14:textId="4D6343E2" w:rsidR="008C6243" w:rsidRPr="00DD0DC4" w:rsidRDefault="008C6243" w:rsidP="00335828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4.</w:t>
            </w:r>
          </w:p>
        </w:tc>
        <w:tc>
          <w:tcPr>
            <w:tcW w:w="8189" w:type="dxa"/>
            <w:gridSpan w:val="24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23B6A6FE" w14:textId="45EB9ACC" w:rsidR="008C6243" w:rsidRPr="004F6226" w:rsidRDefault="008C6243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8C6243">
              <w:rPr>
                <w:rFonts w:ascii="BPreplay" w:hAnsi="BPreplay"/>
                <w:sz w:val="18"/>
                <w:szCs w:val="18"/>
                <w:lang w:val="id-ID"/>
              </w:rPr>
              <w:t>Apakah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 xml:space="preserve"> tumor tersebut telah diangkat/</w:t>
            </w:r>
            <w:r w:rsidRPr="008C6243">
              <w:rPr>
                <w:rFonts w:ascii="BPreplay" w:hAnsi="BPreplay"/>
                <w:sz w:val="18"/>
                <w:szCs w:val="18"/>
                <w:lang w:val="id-ID"/>
              </w:rPr>
              <w:t>dioperasi?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131254F" w14:textId="77777777" w:rsidR="008C6243" w:rsidRPr="004F6226" w:rsidRDefault="008C6243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682" w:type="dxa"/>
            <w:gridSpan w:val="2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457102AB" w14:textId="77777777" w:rsidR="008C6243" w:rsidRPr="00DD0DC4" w:rsidRDefault="008C6243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Ya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B803217" w14:textId="77777777" w:rsidR="008C6243" w:rsidRPr="00DD0DC4" w:rsidRDefault="008C6243" w:rsidP="00335828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684" w:type="dxa"/>
            <w:gridSpan w:val="2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200E5946" w14:textId="77777777" w:rsidR="008C6243" w:rsidRPr="00DD0DC4" w:rsidRDefault="008C6243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Tidak</w:t>
            </w:r>
          </w:p>
        </w:tc>
      </w:tr>
      <w:tr w:rsidR="008C6243" w:rsidRPr="005E5909" w14:paraId="2B6C7944" w14:textId="77777777" w:rsidTr="00335828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11949A57" w14:textId="77777777" w:rsidR="008C6243" w:rsidRPr="005E5909" w:rsidRDefault="008C6243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0CF1AC50" w14:textId="77777777" w:rsidR="008C6243" w:rsidRPr="005E5909" w:rsidRDefault="008C6243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2E6C2F16" w14:textId="77777777" w:rsidR="008C6243" w:rsidRPr="005E5909" w:rsidRDefault="008C6243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07573769" w14:textId="77777777" w:rsidR="008C6243" w:rsidRPr="005E5909" w:rsidRDefault="008C6243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37F57782" w14:textId="77777777" w:rsidR="008C6243" w:rsidRPr="005E5909" w:rsidRDefault="008C6243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EF69130" w14:textId="77777777" w:rsidR="008C6243" w:rsidRPr="005E5909" w:rsidRDefault="008C6243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42CCBE9" w14:textId="77777777" w:rsidR="008C6243" w:rsidRPr="005E5909" w:rsidRDefault="008C6243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35976B95" w14:textId="77777777" w:rsidR="008C6243" w:rsidRPr="005E5909" w:rsidRDefault="008C6243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D0706FA" w14:textId="77777777" w:rsidR="008C6243" w:rsidRPr="005E5909" w:rsidRDefault="008C6243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1A3621C" w14:textId="77777777" w:rsidR="008C6243" w:rsidRPr="005E5909" w:rsidRDefault="008C6243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3F7BC57" w14:textId="77777777" w:rsidR="008C6243" w:rsidRPr="005E5909" w:rsidRDefault="008C6243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62012C39" w14:textId="77777777" w:rsidR="008C6243" w:rsidRPr="005E5909" w:rsidRDefault="008C6243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20A5FA5" w14:textId="77777777" w:rsidR="008C6243" w:rsidRPr="005E5909" w:rsidRDefault="008C6243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3042E15" w14:textId="77777777" w:rsidR="008C6243" w:rsidRPr="005E5909" w:rsidRDefault="008C6243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268C01C" w14:textId="77777777" w:rsidR="008C6243" w:rsidRPr="005E5909" w:rsidRDefault="008C6243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79EBBE6" w14:textId="77777777" w:rsidR="008C6243" w:rsidRPr="005E5909" w:rsidRDefault="008C6243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F9B5C90" w14:textId="77777777" w:rsidR="008C6243" w:rsidRPr="005E5909" w:rsidRDefault="008C6243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63B03BE" w14:textId="77777777" w:rsidR="008C6243" w:rsidRPr="005E5909" w:rsidRDefault="008C6243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10B3437" w14:textId="77777777" w:rsidR="008C6243" w:rsidRPr="005E5909" w:rsidRDefault="008C6243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5DEF18E" w14:textId="77777777" w:rsidR="008C6243" w:rsidRPr="005E5909" w:rsidRDefault="008C6243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4E5AAAE" w14:textId="77777777" w:rsidR="008C6243" w:rsidRPr="005E5909" w:rsidRDefault="008C6243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9D1A3BC" w14:textId="77777777" w:rsidR="008C6243" w:rsidRPr="005E5909" w:rsidRDefault="008C6243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A834AED" w14:textId="77777777" w:rsidR="008C6243" w:rsidRPr="005E5909" w:rsidRDefault="008C6243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9DE2197" w14:textId="77777777" w:rsidR="008C6243" w:rsidRPr="005E5909" w:rsidRDefault="008C6243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9BB803D" w14:textId="77777777" w:rsidR="008C6243" w:rsidRPr="005E5909" w:rsidRDefault="008C6243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9336A97" w14:textId="77777777" w:rsidR="008C6243" w:rsidRPr="005E5909" w:rsidRDefault="008C6243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48D192B" w14:textId="77777777" w:rsidR="008C6243" w:rsidRPr="005E5909" w:rsidRDefault="008C6243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40B5944" w14:textId="77777777" w:rsidR="008C6243" w:rsidRPr="005E5909" w:rsidRDefault="008C6243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26C6CF4" w14:textId="77777777" w:rsidR="008C6243" w:rsidRPr="005E5909" w:rsidRDefault="008C6243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49CB22B" w14:textId="77777777" w:rsidR="008C6243" w:rsidRPr="005E5909" w:rsidRDefault="008C6243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4A6BFA41" w14:textId="77777777" w:rsidR="008C6243" w:rsidRPr="005E5909" w:rsidRDefault="008C6243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3860D1" w:rsidRPr="00AF22BA" w14:paraId="05C934FD" w14:textId="77777777" w:rsidTr="00F35465">
        <w:trPr>
          <w:trHeight w:val="283"/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78DE92CD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0DB2B21F" w14:textId="7A9E6EE1" w:rsidR="003860D1" w:rsidRPr="008C6243" w:rsidRDefault="008C624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a.</w:t>
            </w:r>
          </w:p>
        </w:tc>
        <w:tc>
          <w:tcPr>
            <w:tcW w:w="2723" w:type="dxa"/>
            <w:gridSpan w:val="8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1B67F541" w14:textId="38FF32F5" w:rsidR="003860D1" w:rsidRPr="00AF22BA" w:rsidRDefault="003860D1" w:rsidP="008C6243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</w:rPr>
              <w:t xml:space="preserve">Tanggal </w:t>
            </w:r>
            <w:r w:rsidR="008C6243">
              <w:rPr>
                <w:rFonts w:ascii="BPreplay" w:hAnsi="BPreplay"/>
                <w:sz w:val="18"/>
                <w:szCs w:val="18"/>
              </w:rPr>
              <w:t>operasi</w:t>
            </w:r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E38759B" w14:textId="77777777" w:rsidR="003860D1" w:rsidRPr="003860D1" w:rsidRDefault="003860D1" w:rsidP="00423F04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704C7F3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6D778CDE" w14:textId="77777777" w:rsidR="003860D1" w:rsidRPr="00AF22BA" w:rsidRDefault="003860D1" w:rsidP="00423F04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E640774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E7EA8B5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5C1B111A" w14:textId="77777777" w:rsidR="003860D1" w:rsidRPr="00AF22BA" w:rsidRDefault="003860D1" w:rsidP="00423F04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56BFB46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A936453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37CB153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1AB8994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3CC9D718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64D95E0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97B8A45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3742F03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B3C7DE6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AB6CB67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1A60928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9BA1C19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3D4B963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2D8B753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1EFDB303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3860D1" w:rsidRPr="00F0200B" w14:paraId="321BF2BC" w14:textId="77777777" w:rsidTr="003D2A13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1302788C" w14:textId="77777777" w:rsidR="003860D1" w:rsidRPr="003B27D2" w:rsidRDefault="003860D1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60D753E5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3FBA6B82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6DBB229B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3F2B7FFB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2D99AC7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113688E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109F0C7F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0AF26C0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A6E5996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66F8E0F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50A9A2A0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6D0B16A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F32E874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F0C85C7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E7502C0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9F76953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3906C5F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69A3C79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60EBE22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EA0DF77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CA9AC27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43E186E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D3BF9A5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0E505F0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D21773E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7E8620F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906BFCD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F8F9F5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49A07B8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1426DDE9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3D2A13" w:rsidRPr="00AF22BA" w14:paraId="7ECA7527" w14:textId="77777777" w:rsidTr="003D2A13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753BEDE3" w14:textId="77777777" w:rsidR="003D2A13" w:rsidRPr="00AF22BA" w:rsidRDefault="003D2A1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17220445" w14:textId="5001D013" w:rsidR="003D2A13" w:rsidRPr="003D2A13" w:rsidRDefault="003D2A1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b.</w:t>
            </w:r>
          </w:p>
        </w:tc>
        <w:tc>
          <w:tcPr>
            <w:tcW w:w="9889" w:type="dxa"/>
            <w:gridSpan w:val="29"/>
            <w:shd w:val="clear" w:color="auto" w:fill="auto"/>
            <w:vAlign w:val="bottom"/>
          </w:tcPr>
          <w:p w14:paraId="69B24402" w14:textId="77777777" w:rsidR="003D2A13" w:rsidRDefault="003D2A1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 w:rsidRPr="003D2A13">
              <w:rPr>
                <w:rFonts w:ascii="BPreplay" w:hAnsi="BPreplay"/>
                <w:sz w:val="18"/>
                <w:szCs w:val="18"/>
                <w:lang w:val="id-ID"/>
              </w:rPr>
              <w:t>Metode operasi (anestesi local, bedah beku/</w:t>
            </w:r>
            <w:r w:rsidRPr="003D2A13">
              <w:rPr>
                <w:rFonts w:ascii="BPreplay" w:hAnsi="BPreplay"/>
                <w:i/>
                <w:sz w:val="18"/>
                <w:szCs w:val="18"/>
                <w:lang w:val="id-ID"/>
              </w:rPr>
              <w:t>cryosurgery</w:t>
            </w:r>
            <w:r w:rsidRPr="003D2A13">
              <w:rPr>
                <w:rFonts w:ascii="BPreplay" w:hAnsi="BPreplay"/>
                <w:sz w:val="18"/>
                <w:szCs w:val="18"/>
                <w:lang w:val="id-ID"/>
              </w:rPr>
              <w:t>, operasi dengan anestesi umum, dan sebagainya)</w:t>
            </w:r>
            <w:r>
              <w:rPr>
                <w:rFonts w:ascii="BPreplay" w:hAnsi="BPreplay"/>
                <w:sz w:val="18"/>
                <w:szCs w:val="18"/>
              </w:rPr>
              <w:t>.</w:t>
            </w:r>
          </w:p>
          <w:p w14:paraId="227F0AB5" w14:textId="002C66FC" w:rsidR="003D2A13" w:rsidRPr="003D2A13" w:rsidRDefault="003D2A13" w:rsidP="00CF601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  <w:lang w:val="id-ID"/>
              </w:rPr>
              <w:t>M</w:t>
            </w:r>
            <w:r w:rsidRPr="00255E39">
              <w:rPr>
                <w:rFonts w:ascii="BPreplay" w:hAnsi="BPreplay"/>
                <w:sz w:val="18"/>
                <w:szCs w:val="18"/>
                <w:lang w:val="id-ID"/>
              </w:rPr>
              <w:t>ohon menjelaskan secara rinci pada kolom di bawah ini</w:t>
            </w:r>
            <w:r>
              <w:rPr>
                <w:rFonts w:ascii="BPreplay" w:hAnsi="BPreplay"/>
                <w:sz w:val="18"/>
                <w:szCs w:val="18"/>
              </w:rPr>
              <w:t>.</w:t>
            </w:r>
          </w:p>
        </w:tc>
      </w:tr>
      <w:tr w:rsidR="003860D1" w:rsidRPr="00F0200B" w14:paraId="2EB05AE2" w14:textId="77777777" w:rsidTr="00133563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37FD4A3C" w14:textId="77777777" w:rsidR="003860D1" w:rsidRPr="003B27D2" w:rsidRDefault="003860D1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0B15BD63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5C0F2D6B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4D4E5363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50E1DDEC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40B823A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88F963B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478320E3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C917AF0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425EDD4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E21B108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6D9189FF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367F2DA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5DC485F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ED140AD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CAAF05C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4D3C626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B6579A5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EF8809D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E6AE06C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53083D3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13E0167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2C8BEC1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A4AF983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952D2C2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96C30D9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69ABC8B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93FCD74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FB9B462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249D3E5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6552A5D2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3D2A13" w:rsidRPr="00711B62" w14:paraId="01864842" w14:textId="77777777" w:rsidTr="00B31290">
        <w:trPr>
          <w:trHeight w:val="567"/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1E11F490" w14:textId="77777777" w:rsidR="003D2A13" w:rsidRPr="00711B62" w:rsidRDefault="003D2A13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31E0033E" w14:textId="77777777" w:rsidR="003D2A13" w:rsidRPr="00711B62" w:rsidRDefault="003D2A13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9889" w:type="dxa"/>
            <w:gridSpan w:val="29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9E92D93" w14:textId="77777777" w:rsidR="003D2A13" w:rsidRPr="00711B62" w:rsidRDefault="003D2A13" w:rsidP="00335828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B31290" w:rsidRPr="00B31290" w14:paraId="0E96B235" w14:textId="77777777" w:rsidTr="00B31290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75538CF1" w14:textId="77777777" w:rsidR="00B31290" w:rsidRPr="00B31290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2152ED18" w14:textId="77777777" w:rsidR="00B31290" w:rsidRPr="00B31290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55E68CC" w14:textId="77777777" w:rsidR="00B31290" w:rsidRPr="00B31290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1E6FAA2" w14:textId="77777777" w:rsidR="00B31290" w:rsidRPr="00B31290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529C5E2" w14:textId="77777777" w:rsidR="00B31290" w:rsidRPr="00B31290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E994F50" w14:textId="77777777" w:rsidR="00B31290" w:rsidRPr="00B31290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A846C3B" w14:textId="77777777" w:rsidR="00B31290" w:rsidRPr="00B31290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538E7CE" w14:textId="77777777" w:rsidR="00B31290" w:rsidRPr="00B31290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321918A" w14:textId="77777777" w:rsidR="00B31290" w:rsidRPr="00B31290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9D954D2" w14:textId="77777777" w:rsidR="00B31290" w:rsidRPr="00B31290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197AF2A" w14:textId="77777777" w:rsidR="00B31290" w:rsidRPr="00B31290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327C4E8" w14:textId="77777777" w:rsidR="00B31290" w:rsidRPr="00B31290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7B9F2A3" w14:textId="77777777" w:rsidR="00B31290" w:rsidRPr="00B31290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39E48E2" w14:textId="77777777" w:rsidR="00B31290" w:rsidRPr="00B31290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A5ECEA2" w14:textId="77777777" w:rsidR="00B31290" w:rsidRPr="00B31290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229F018" w14:textId="77777777" w:rsidR="00B31290" w:rsidRPr="00B31290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DECC15A" w14:textId="77777777" w:rsidR="00B31290" w:rsidRPr="00B31290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EC28477" w14:textId="77777777" w:rsidR="00B31290" w:rsidRPr="00B31290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760C34B" w14:textId="77777777" w:rsidR="00B31290" w:rsidRPr="00B31290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630C3AD" w14:textId="77777777" w:rsidR="00B31290" w:rsidRPr="00B31290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7CF9CDD" w14:textId="77777777" w:rsidR="00B31290" w:rsidRPr="00B31290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2C19C08" w14:textId="77777777" w:rsidR="00B31290" w:rsidRPr="00B31290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88BBF44" w14:textId="77777777" w:rsidR="00B31290" w:rsidRPr="00B31290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4355DCF" w14:textId="77777777" w:rsidR="00B31290" w:rsidRPr="00B31290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E5C9A53" w14:textId="77777777" w:rsidR="00B31290" w:rsidRPr="00B31290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19950F9" w14:textId="77777777" w:rsidR="00B31290" w:rsidRPr="00B31290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1C42CCF" w14:textId="77777777" w:rsidR="00B31290" w:rsidRPr="00B31290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DF7DE8F" w14:textId="77777777" w:rsidR="00B31290" w:rsidRPr="00B31290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921FA3A" w14:textId="77777777" w:rsidR="00B31290" w:rsidRPr="00B31290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7895A96" w14:textId="77777777" w:rsidR="00B31290" w:rsidRPr="00B31290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B650C54" w14:textId="77777777" w:rsidR="00B31290" w:rsidRPr="00B31290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B31290" w:rsidRPr="00AF22BA" w14:paraId="3EE7F6DF" w14:textId="77777777" w:rsidTr="00E4398A">
        <w:trPr>
          <w:trHeight w:val="283"/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1F92341C" w14:textId="77777777" w:rsidR="00B31290" w:rsidRPr="00AF22BA" w:rsidRDefault="00B31290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46E5CA64" w14:textId="63F6A3F9" w:rsidR="00B31290" w:rsidRPr="00B31290" w:rsidRDefault="00B31290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c.</w:t>
            </w:r>
          </w:p>
        </w:tc>
        <w:tc>
          <w:tcPr>
            <w:tcW w:w="9889" w:type="dxa"/>
            <w:gridSpan w:val="29"/>
            <w:shd w:val="clear" w:color="auto" w:fill="auto"/>
            <w:vAlign w:val="bottom"/>
          </w:tcPr>
          <w:p w14:paraId="1D1B646A" w14:textId="3820FFE6" w:rsidR="00B31290" w:rsidRPr="00547590" w:rsidRDefault="00B31290" w:rsidP="000B2496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 w:rsidRPr="00B31290">
              <w:rPr>
                <w:rFonts w:ascii="BPreplay" w:hAnsi="BPreplay"/>
                <w:sz w:val="18"/>
                <w:szCs w:val="18"/>
                <w:lang w:val="id-ID"/>
              </w:rPr>
              <w:t xml:space="preserve">Mohon lengkapi data Dokter dan Rumah Sakit yang biasa dikunjungi </w:t>
            </w:r>
            <w:r w:rsidRPr="00D84F03">
              <w:rPr>
                <w:rFonts w:ascii="BPreplay" w:hAnsi="BPreplay"/>
                <w:sz w:val="18"/>
                <w:szCs w:val="18"/>
                <w:highlight w:val="yellow"/>
                <w:lang w:val="id-ID"/>
                <w:rPrChange w:id="0" w:author="Aulia Azhar" w:date="2016-09-07T14:24:00Z">
                  <w:rPr>
                    <w:rFonts w:ascii="BPreplay" w:hAnsi="BPreplay"/>
                    <w:sz w:val="18"/>
                    <w:szCs w:val="18"/>
                    <w:lang w:val="id-ID"/>
                  </w:rPr>
                </w:rPrChange>
              </w:rPr>
              <w:t xml:space="preserve">untuk gangguan </w:t>
            </w:r>
            <w:r w:rsidR="000B2496" w:rsidRPr="00D84F03">
              <w:rPr>
                <w:rFonts w:ascii="BPreplay" w:hAnsi="BPreplay"/>
                <w:sz w:val="18"/>
                <w:szCs w:val="18"/>
                <w:highlight w:val="yellow"/>
                <w:rPrChange w:id="1" w:author="Aulia Azhar" w:date="2016-09-07T14:24:00Z">
                  <w:rPr>
                    <w:rFonts w:ascii="BPreplay" w:hAnsi="BPreplay"/>
                    <w:sz w:val="18"/>
                    <w:szCs w:val="18"/>
                  </w:rPr>
                </w:rPrChange>
              </w:rPr>
              <w:t>tumor</w:t>
            </w:r>
            <w:bookmarkStart w:id="2" w:name="_GoBack"/>
            <w:bookmarkEnd w:id="2"/>
            <w:r w:rsidR="00547590">
              <w:rPr>
                <w:rFonts w:ascii="BPreplay" w:hAnsi="BPreplay"/>
                <w:sz w:val="18"/>
                <w:szCs w:val="18"/>
              </w:rPr>
              <w:t>.</w:t>
            </w:r>
          </w:p>
        </w:tc>
      </w:tr>
      <w:tr w:rsidR="00B31290" w:rsidRPr="00996477" w14:paraId="10936723" w14:textId="77777777" w:rsidTr="009F3BE1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21B32F19" w14:textId="77777777" w:rsidR="00B31290" w:rsidRPr="00996477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72228CD3" w14:textId="77777777" w:rsidR="00B31290" w:rsidRPr="00996477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32816414" w14:textId="77777777" w:rsidR="00B31290" w:rsidRPr="00996477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28E91C9F" w14:textId="77777777" w:rsidR="00B31290" w:rsidRPr="00996477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11FBD2EF" w14:textId="77777777" w:rsidR="00B31290" w:rsidRPr="00996477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4D7E622" w14:textId="77777777" w:rsidR="00B31290" w:rsidRPr="00996477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9A44884" w14:textId="77777777" w:rsidR="00B31290" w:rsidRPr="00996477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5E7EE98F" w14:textId="77777777" w:rsidR="00B31290" w:rsidRPr="00996477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5D30B95" w14:textId="77777777" w:rsidR="00B31290" w:rsidRPr="00996477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C703DE7" w14:textId="77777777" w:rsidR="00B31290" w:rsidRPr="00996477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9039A8B" w14:textId="77777777" w:rsidR="00B31290" w:rsidRPr="00996477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A4C6EE1" w14:textId="77777777" w:rsidR="00B31290" w:rsidRPr="00996477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146AA46" w14:textId="77777777" w:rsidR="00B31290" w:rsidRPr="00996477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EFEEE8F" w14:textId="77777777" w:rsidR="00B31290" w:rsidRPr="00996477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512C773" w14:textId="77777777" w:rsidR="00B31290" w:rsidRPr="00996477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C7A8F5F" w14:textId="77777777" w:rsidR="00B31290" w:rsidRPr="00996477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4DB0E72" w14:textId="77777777" w:rsidR="00B31290" w:rsidRPr="00996477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2C60AA6" w14:textId="77777777" w:rsidR="00B31290" w:rsidRPr="00996477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29356FA" w14:textId="77777777" w:rsidR="00B31290" w:rsidRPr="00996477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97C720A" w14:textId="77777777" w:rsidR="00B31290" w:rsidRPr="00996477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62FAC77" w14:textId="77777777" w:rsidR="00B31290" w:rsidRPr="00996477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DF85256" w14:textId="77777777" w:rsidR="00B31290" w:rsidRPr="00996477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A7B5F85" w14:textId="77777777" w:rsidR="00B31290" w:rsidRPr="00996477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A0C4696" w14:textId="77777777" w:rsidR="00B31290" w:rsidRPr="00996477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3FCB717" w14:textId="77777777" w:rsidR="00B31290" w:rsidRPr="00996477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108DBF4" w14:textId="77777777" w:rsidR="00B31290" w:rsidRPr="00996477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BEAD703" w14:textId="77777777" w:rsidR="00B31290" w:rsidRPr="00996477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B4770D9" w14:textId="77777777" w:rsidR="00B31290" w:rsidRPr="00996477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EC0F7E4" w14:textId="77777777" w:rsidR="00B31290" w:rsidRPr="00996477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BF2D578" w14:textId="77777777" w:rsidR="00B31290" w:rsidRPr="00996477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2DF44F4F" w14:textId="77777777" w:rsidR="00B31290" w:rsidRPr="00996477" w:rsidRDefault="00B312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9F3BE1" w:rsidRPr="004B476E" w14:paraId="6F1CA76A" w14:textId="77777777" w:rsidTr="00F35465">
        <w:trPr>
          <w:trHeight w:val="283"/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4960C6A7" w14:textId="77777777" w:rsidR="009F3BE1" w:rsidRPr="004B476E" w:rsidRDefault="009F3BE1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20B1E0A4" w14:textId="77777777" w:rsidR="009F3BE1" w:rsidRPr="004B476E" w:rsidRDefault="009F3BE1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723" w:type="dxa"/>
            <w:gridSpan w:val="8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151E8F42" w14:textId="6670315E" w:rsidR="009F3BE1" w:rsidRPr="004B476E" w:rsidRDefault="009F3BE1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9F3BE1">
              <w:rPr>
                <w:rFonts w:ascii="BPreplay" w:hAnsi="BPreplay"/>
                <w:sz w:val="18"/>
                <w:szCs w:val="18"/>
                <w:lang w:val="id-ID"/>
              </w:rPr>
              <w:t>Tanggal terakhir konsultasi: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06AA547" w14:textId="77777777" w:rsidR="009F3BE1" w:rsidRPr="009F3BE1" w:rsidRDefault="009F3BE1" w:rsidP="00335828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6536784" w14:textId="77777777" w:rsidR="009F3BE1" w:rsidRPr="004B476E" w:rsidRDefault="009F3BE1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68B6FACF" w14:textId="0CFAFA3D" w:rsidR="009F3BE1" w:rsidRPr="009F3BE1" w:rsidRDefault="009F3BE1" w:rsidP="009F3BE1">
            <w:pPr>
              <w:ind w:left="-57" w:right="-57"/>
              <w:jc w:val="center"/>
              <w:rPr>
                <w:rFonts w:ascii="BPreplay" w:hAnsi="BPreplay"/>
                <w:sz w:val="14"/>
                <w:szCs w:val="14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EC0B875" w14:textId="77777777" w:rsidR="009F3BE1" w:rsidRPr="004B476E" w:rsidRDefault="009F3BE1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2713180" w14:textId="77777777" w:rsidR="009F3BE1" w:rsidRPr="004B476E" w:rsidRDefault="009F3BE1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5B84E2E6" w14:textId="135EBD7F" w:rsidR="009F3BE1" w:rsidRPr="009F3BE1" w:rsidRDefault="009F3BE1" w:rsidP="009F3BE1">
            <w:pPr>
              <w:ind w:left="-57" w:right="-57"/>
              <w:jc w:val="center"/>
              <w:rPr>
                <w:rFonts w:ascii="BPreplay" w:hAnsi="BPreplay"/>
                <w:sz w:val="14"/>
                <w:szCs w:val="14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40184DF" w14:textId="77777777" w:rsidR="009F3BE1" w:rsidRPr="004B476E" w:rsidRDefault="009F3BE1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9532765" w14:textId="77777777" w:rsidR="009F3BE1" w:rsidRPr="004B476E" w:rsidRDefault="009F3BE1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61B1301" w14:textId="77777777" w:rsidR="009F3BE1" w:rsidRPr="004B476E" w:rsidRDefault="009F3BE1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7B4C183" w14:textId="77777777" w:rsidR="009F3BE1" w:rsidRPr="004B476E" w:rsidRDefault="009F3BE1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6C70A89C" w14:textId="77777777" w:rsidR="009F3BE1" w:rsidRPr="004B476E" w:rsidRDefault="009F3BE1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90169C6" w14:textId="77777777" w:rsidR="009F3BE1" w:rsidRPr="004B476E" w:rsidRDefault="009F3BE1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643A993" w14:textId="77777777" w:rsidR="009F3BE1" w:rsidRPr="004B476E" w:rsidRDefault="009F3BE1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CCD1B4E" w14:textId="77777777" w:rsidR="009F3BE1" w:rsidRPr="004B476E" w:rsidRDefault="009F3BE1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39D744D" w14:textId="77777777" w:rsidR="009F3BE1" w:rsidRPr="004B476E" w:rsidRDefault="009F3BE1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A837648" w14:textId="77777777" w:rsidR="009F3BE1" w:rsidRPr="004B476E" w:rsidRDefault="009F3BE1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05D667F" w14:textId="77777777" w:rsidR="009F3BE1" w:rsidRPr="004B476E" w:rsidRDefault="009F3BE1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A31F4C5" w14:textId="77777777" w:rsidR="009F3BE1" w:rsidRPr="004B476E" w:rsidRDefault="009F3BE1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9881337" w14:textId="77777777" w:rsidR="009F3BE1" w:rsidRPr="004B476E" w:rsidRDefault="009F3BE1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456032B" w14:textId="77777777" w:rsidR="009F3BE1" w:rsidRPr="004B476E" w:rsidRDefault="009F3BE1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72C44875" w14:textId="77777777" w:rsidR="009F3BE1" w:rsidRPr="004B476E" w:rsidRDefault="009F3BE1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9F3BE1" w:rsidRPr="00F0200B" w14:paraId="32684DAD" w14:textId="77777777" w:rsidTr="009F3BE1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65B62D00" w14:textId="77777777" w:rsidR="009F3BE1" w:rsidRPr="003B27D2" w:rsidRDefault="009F3BE1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18E93C0F" w14:textId="77777777" w:rsidR="009F3BE1" w:rsidRPr="00F0200B" w:rsidRDefault="009F3BE1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46B1C3DF" w14:textId="77777777" w:rsidR="009F3BE1" w:rsidRPr="00F0200B" w:rsidRDefault="009F3BE1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2CB4133C" w14:textId="77777777" w:rsidR="009F3BE1" w:rsidRPr="00F0200B" w:rsidRDefault="009F3BE1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1352BABE" w14:textId="77777777" w:rsidR="009F3BE1" w:rsidRPr="00F0200B" w:rsidRDefault="009F3BE1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7D2CB9C" w14:textId="77777777" w:rsidR="009F3BE1" w:rsidRPr="00F0200B" w:rsidRDefault="009F3BE1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CDA0F8B" w14:textId="77777777" w:rsidR="009F3BE1" w:rsidRPr="00F0200B" w:rsidRDefault="009F3BE1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7493023D" w14:textId="77777777" w:rsidR="009F3BE1" w:rsidRPr="00F0200B" w:rsidRDefault="009F3BE1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6C9C796" w14:textId="77777777" w:rsidR="009F3BE1" w:rsidRPr="00F0200B" w:rsidRDefault="009F3BE1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5FA8ED9" w14:textId="77777777" w:rsidR="009F3BE1" w:rsidRPr="00F0200B" w:rsidRDefault="009F3BE1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846EE01" w14:textId="77777777" w:rsidR="009F3BE1" w:rsidRPr="00F0200B" w:rsidRDefault="009F3BE1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142567AB" w14:textId="77777777" w:rsidR="009F3BE1" w:rsidRPr="00F0200B" w:rsidRDefault="009F3BE1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A06D3A6" w14:textId="77777777" w:rsidR="009F3BE1" w:rsidRPr="00F0200B" w:rsidRDefault="009F3BE1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2F280E9" w14:textId="77777777" w:rsidR="009F3BE1" w:rsidRPr="00F0200B" w:rsidRDefault="009F3BE1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C48635A" w14:textId="77777777" w:rsidR="009F3BE1" w:rsidRPr="00F0200B" w:rsidRDefault="009F3BE1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0186582" w14:textId="77777777" w:rsidR="009F3BE1" w:rsidRPr="00F0200B" w:rsidRDefault="009F3BE1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2FB290F" w14:textId="77777777" w:rsidR="009F3BE1" w:rsidRPr="00F0200B" w:rsidRDefault="009F3BE1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862EF75" w14:textId="77777777" w:rsidR="009F3BE1" w:rsidRPr="00F0200B" w:rsidRDefault="009F3BE1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689082A" w14:textId="77777777" w:rsidR="009F3BE1" w:rsidRPr="00F0200B" w:rsidRDefault="009F3BE1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20AF09F" w14:textId="77777777" w:rsidR="009F3BE1" w:rsidRPr="00F0200B" w:rsidRDefault="009F3BE1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8BDFAE6" w14:textId="77777777" w:rsidR="009F3BE1" w:rsidRPr="00F0200B" w:rsidRDefault="009F3BE1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B4F1C34" w14:textId="77777777" w:rsidR="009F3BE1" w:rsidRPr="00F0200B" w:rsidRDefault="009F3BE1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4F9B7C7" w14:textId="77777777" w:rsidR="009F3BE1" w:rsidRPr="00F0200B" w:rsidRDefault="009F3BE1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B0C32AC" w14:textId="77777777" w:rsidR="009F3BE1" w:rsidRPr="00F0200B" w:rsidRDefault="009F3BE1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E00C11B" w14:textId="77777777" w:rsidR="009F3BE1" w:rsidRPr="00F0200B" w:rsidRDefault="009F3BE1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DFD13BB" w14:textId="77777777" w:rsidR="009F3BE1" w:rsidRPr="00F0200B" w:rsidRDefault="009F3BE1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0EACE7D" w14:textId="77777777" w:rsidR="009F3BE1" w:rsidRPr="00F0200B" w:rsidRDefault="009F3BE1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B007E48" w14:textId="77777777" w:rsidR="009F3BE1" w:rsidRPr="00F0200B" w:rsidRDefault="009F3BE1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CF96713" w14:textId="77777777" w:rsidR="009F3BE1" w:rsidRPr="00F0200B" w:rsidRDefault="009F3BE1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6F4125A" w14:textId="77777777" w:rsidR="009F3BE1" w:rsidRPr="00F0200B" w:rsidRDefault="009F3BE1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1C70E75B" w14:textId="77777777" w:rsidR="009F3BE1" w:rsidRPr="00F0200B" w:rsidRDefault="009F3BE1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133563" w:rsidRPr="00AF22BA" w14:paraId="6C6304FB" w14:textId="77777777" w:rsidTr="00F35465">
        <w:trPr>
          <w:trHeight w:val="283"/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3E9B68AB" w14:textId="77777777" w:rsidR="00133563" w:rsidRPr="00AF22BA" w:rsidRDefault="0013356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6B0B366B" w14:textId="77777777" w:rsidR="00133563" w:rsidRPr="00AF22BA" w:rsidRDefault="0013356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723" w:type="dxa"/>
            <w:gridSpan w:val="8"/>
            <w:shd w:val="clear" w:color="auto" w:fill="auto"/>
            <w:vAlign w:val="bottom"/>
          </w:tcPr>
          <w:p w14:paraId="28339FF5" w14:textId="01337502" w:rsidR="00133563" w:rsidRPr="00AF22BA" w:rsidRDefault="0013356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E0E92">
              <w:rPr>
                <w:rFonts w:ascii="BPreplay" w:hAnsi="BPreplay"/>
                <w:sz w:val="18"/>
                <w:szCs w:val="18"/>
                <w:lang w:val="id-ID"/>
              </w:rPr>
              <w:t>Nama Lengkap Dokter:</w:t>
            </w:r>
          </w:p>
        </w:tc>
        <w:tc>
          <w:tcPr>
            <w:tcW w:w="7166" w:type="dxa"/>
            <w:gridSpan w:val="21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0CDA5EC" w14:textId="77777777" w:rsidR="00133563" w:rsidRPr="00133563" w:rsidRDefault="00133563" w:rsidP="00423F04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3860D1" w:rsidRPr="00F0200B" w14:paraId="158F83B7" w14:textId="77777777" w:rsidTr="00133563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2DC2FE82" w14:textId="77777777" w:rsidR="003860D1" w:rsidRPr="003B27D2" w:rsidRDefault="003860D1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2CAA80D8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241D9A1D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1EAE147E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1754E3F7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EBA4B6E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BEC867D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7BF046D8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BDAB9B7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1137507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27D5554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D3F2B72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B72632D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E5366A7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095DC13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028A2B7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1F709D8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D416242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0636E73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190D79F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CAC97D3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449502E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B95E1A8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FFEC810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C4E0C70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94023FF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CB19220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33FC113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FDEBBA8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ED2205B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E301481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133563" w:rsidRPr="00AF22BA" w14:paraId="74565463" w14:textId="77777777" w:rsidTr="00F35465">
        <w:trPr>
          <w:trHeight w:val="283"/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3DBCB7DB" w14:textId="77777777" w:rsidR="00133563" w:rsidRPr="00AF22BA" w:rsidRDefault="0013356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0BE62521" w14:textId="77777777" w:rsidR="00133563" w:rsidRPr="00AF22BA" w:rsidRDefault="0013356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723" w:type="dxa"/>
            <w:gridSpan w:val="8"/>
            <w:shd w:val="clear" w:color="auto" w:fill="auto"/>
            <w:vAlign w:val="bottom"/>
          </w:tcPr>
          <w:p w14:paraId="172B0AEE" w14:textId="1F42C7F1" w:rsidR="00133563" w:rsidRPr="00AF22BA" w:rsidRDefault="0013356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</w:rPr>
              <w:t>No. Telepon/Handphone:</w:t>
            </w:r>
          </w:p>
        </w:tc>
        <w:tc>
          <w:tcPr>
            <w:tcW w:w="7166" w:type="dxa"/>
            <w:gridSpan w:val="21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B840F93" w14:textId="77777777" w:rsidR="00133563" w:rsidRPr="00133563" w:rsidRDefault="00133563" w:rsidP="00423F04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3860D1" w:rsidRPr="00F0200B" w14:paraId="5C6E6B9E" w14:textId="77777777" w:rsidTr="00133563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2EF05FF0" w14:textId="77777777" w:rsidR="003860D1" w:rsidRPr="003B27D2" w:rsidRDefault="003860D1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569D4B55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6B5FF137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5AB5B60D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0816004B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F16027B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A69FC3B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6EFE2B36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7CCB745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39FA742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EE07CF9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52728D0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A556A90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9E5D63A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1584696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298C854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A49FE35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3A9F9DD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AE37F7B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49E769D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E393237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3481EE7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0D6633A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BA983B4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12E9637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3457F57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C3311C1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E3D218F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A3D3BF3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A319A51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BF9E261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133563" w:rsidRPr="00AF22BA" w14:paraId="0A852B1E" w14:textId="77777777" w:rsidTr="00F35465">
        <w:trPr>
          <w:trHeight w:val="283"/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13237813" w14:textId="77777777" w:rsidR="00133563" w:rsidRPr="00AF22BA" w:rsidRDefault="0013356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52C2250D" w14:textId="77777777" w:rsidR="00133563" w:rsidRPr="00AF22BA" w:rsidRDefault="0013356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723" w:type="dxa"/>
            <w:gridSpan w:val="8"/>
            <w:shd w:val="clear" w:color="auto" w:fill="auto"/>
            <w:vAlign w:val="bottom"/>
          </w:tcPr>
          <w:p w14:paraId="7D144DBE" w14:textId="423200E1" w:rsidR="00133563" w:rsidRPr="00AF22BA" w:rsidRDefault="0013356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</w:rPr>
              <w:t>Nama Klinik/Rumah Sakit:</w:t>
            </w:r>
          </w:p>
        </w:tc>
        <w:tc>
          <w:tcPr>
            <w:tcW w:w="7166" w:type="dxa"/>
            <w:gridSpan w:val="21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38543C1" w14:textId="77777777" w:rsidR="00133563" w:rsidRPr="00133563" w:rsidRDefault="00133563" w:rsidP="00423F04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6E79DF" w:rsidRPr="00F0200B" w14:paraId="7E08F21E" w14:textId="77777777" w:rsidTr="00423F04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64FE1741" w14:textId="77777777" w:rsidR="006E79DF" w:rsidRPr="003B27D2" w:rsidRDefault="006E79DF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02CEFE98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5A09C8DC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446B903E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6D896FB7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C8FAD7A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EFEEDAC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54F0BCD8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28990BF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282C6E7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E156BC0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6D38ACE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C80C373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2D6D89D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740BD99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9B68A1F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ADDA48D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3FE6E2B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2D54343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A821A70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C3CFDE7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AE537C6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6996AE3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6A67D01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C165079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F1A2C3D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A200AC9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A4A86B5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81E7E61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4E34B04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EC1DB5A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6E79DF" w:rsidRPr="00AF22BA" w14:paraId="69FB9986" w14:textId="77777777" w:rsidTr="00F35465">
        <w:trPr>
          <w:trHeight w:val="283"/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383D74B7" w14:textId="77777777" w:rsidR="006E79DF" w:rsidRPr="00AF22BA" w:rsidRDefault="006E79DF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28B36839" w14:textId="77777777" w:rsidR="006E79DF" w:rsidRPr="00AF22BA" w:rsidRDefault="006E79DF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723" w:type="dxa"/>
            <w:gridSpan w:val="8"/>
            <w:shd w:val="clear" w:color="auto" w:fill="auto"/>
            <w:vAlign w:val="bottom"/>
          </w:tcPr>
          <w:p w14:paraId="05B22116" w14:textId="77777777" w:rsidR="006E79DF" w:rsidRPr="00AF22BA" w:rsidRDefault="006E79DF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</w:rPr>
              <w:t>Alamat Klinik/Rumah Sakit:</w:t>
            </w:r>
          </w:p>
        </w:tc>
        <w:tc>
          <w:tcPr>
            <w:tcW w:w="7166" w:type="dxa"/>
            <w:gridSpan w:val="21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DABFC52" w14:textId="77777777" w:rsidR="006E79DF" w:rsidRPr="00133563" w:rsidRDefault="006E79DF" w:rsidP="00423F04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3860D1" w:rsidRPr="00F0200B" w14:paraId="68C087E4" w14:textId="77777777" w:rsidTr="00133563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31D3D5DF" w14:textId="77777777" w:rsidR="003860D1" w:rsidRPr="003B27D2" w:rsidRDefault="003860D1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26C099CA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45D8A2B0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22E61EA5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71325836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36EF944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35D840A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759F4168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99D2172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C191D8F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A8FB644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65014D6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93C302F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51137C4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09538FC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7B81322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BC2D54B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C7D8533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66BBF08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E8C7704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DBE9783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3C76C3B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4900600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442FD7F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903E69F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5B35AC6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CAE1EE4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EE3FD2C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B747400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D92F6F1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A187EAE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133563" w:rsidRPr="00AF22BA" w14:paraId="3502A745" w14:textId="77777777" w:rsidTr="00133563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3D2A15E3" w14:textId="77777777" w:rsidR="00133563" w:rsidRPr="00AF22BA" w:rsidRDefault="0013356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12967A10" w14:textId="77777777" w:rsidR="00133563" w:rsidRPr="00AF22BA" w:rsidRDefault="0013356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723" w:type="dxa"/>
            <w:gridSpan w:val="8"/>
            <w:shd w:val="clear" w:color="auto" w:fill="auto"/>
            <w:vAlign w:val="bottom"/>
          </w:tcPr>
          <w:p w14:paraId="31D56E10" w14:textId="743D8B4F" w:rsidR="00133563" w:rsidRPr="00AF22BA" w:rsidRDefault="0013356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7166" w:type="dxa"/>
            <w:gridSpan w:val="21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4E309FB" w14:textId="77777777" w:rsidR="00133563" w:rsidRPr="00133563" w:rsidRDefault="00133563" w:rsidP="00423F04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594CCA" w:rsidRPr="00C97219" w14:paraId="3BA11990" w14:textId="77777777" w:rsidTr="00594CCA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7ABEE007" w14:textId="77777777" w:rsidR="00594CCA" w:rsidRPr="00C97219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07A565B5" w14:textId="77777777" w:rsidR="00594CCA" w:rsidRPr="00C97219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6F3B794A" w14:textId="77777777" w:rsidR="00594CCA" w:rsidRPr="00C97219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57A8EFFC" w14:textId="77777777" w:rsidR="00594CCA" w:rsidRPr="00C97219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070B8A2A" w14:textId="77777777" w:rsidR="00594CCA" w:rsidRPr="00C97219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0C02B26" w14:textId="77777777" w:rsidR="00594CCA" w:rsidRPr="00C97219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7442BFE" w14:textId="77777777" w:rsidR="00594CCA" w:rsidRPr="00C97219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1D588B4A" w14:textId="77777777" w:rsidR="00594CCA" w:rsidRPr="00C97219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8E44B74" w14:textId="77777777" w:rsidR="00594CCA" w:rsidRPr="00C97219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92F9C7A" w14:textId="77777777" w:rsidR="00594CCA" w:rsidRPr="00C97219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92A70C" w14:textId="77777777" w:rsidR="00594CCA" w:rsidRPr="00C97219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5F1F5013" w14:textId="77777777" w:rsidR="00594CCA" w:rsidRPr="00C97219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F4FC523" w14:textId="77777777" w:rsidR="00594CCA" w:rsidRPr="00C97219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24AC08F" w14:textId="77777777" w:rsidR="00594CCA" w:rsidRPr="00C97219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8C9F68E" w14:textId="77777777" w:rsidR="00594CCA" w:rsidRPr="00C97219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7047FCE" w14:textId="77777777" w:rsidR="00594CCA" w:rsidRPr="00C97219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A7A99F" w14:textId="77777777" w:rsidR="00594CCA" w:rsidRPr="00C97219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52323EA" w14:textId="77777777" w:rsidR="00594CCA" w:rsidRPr="00C97219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02571BF" w14:textId="77777777" w:rsidR="00594CCA" w:rsidRPr="00C97219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7896688" w14:textId="77777777" w:rsidR="00594CCA" w:rsidRPr="00C97219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D2F4772" w14:textId="77777777" w:rsidR="00594CCA" w:rsidRPr="00C97219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9D4CAA9" w14:textId="77777777" w:rsidR="00594CCA" w:rsidRPr="00C97219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36FA4F6" w14:textId="77777777" w:rsidR="00594CCA" w:rsidRPr="00C97219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D185D0B" w14:textId="77777777" w:rsidR="00594CCA" w:rsidRPr="00C97219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AB62339" w14:textId="77777777" w:rsidR="00594CCA" w:rsidRPr="00C97219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8720C56" w14:textId="77777777" w:rsidR="00594CCA" w:rsidRPr="00C97219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A5015C8" w14:textId="77777777" w:rsidR="00594CCA" w:rsidRPr="00C97219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D6091FE" w14:textId="77777777" w:rsidR="00594CCA" w:rsidRPr="00C97219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CCD8C2D" w14:textId="77777777" w:rsidR="00594CCA" w:rsidRPr="00C97219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4875817" w14:textId="77777777" w:rsidR="00594CCA" w:rsidRPr="00C97219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174B379C" w14:textId="77777777" w:rsidR="00594CCA" w:rsidRPr="00C97219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547590" w:rsidRPr="00547590" w14:paraId="03102DF4" w14:textId="77777777" w:rsidTr="00594CCA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0BE98D62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19E19D81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7F641A7A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3E58B880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6CAADBD7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1C0C309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B071AE5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2A9F88F4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555B03D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356E576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7AD966A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19704357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2D42A7D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06EB4A2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147FAC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772CBA3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9FB2A79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39919FC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3868A9A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B7FF64E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7190FA9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77AB404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958CD67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ECCBAFD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F2E5C31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093AD4D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C6C3338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DF5D9C9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BB0EA55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D1A9174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4F4AC90F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</w:tr>
      <w:tr w:rsidR="00547590" w:rsidRPr="00547590" w14:paraId="0B62C007" w14:textId="77777777" w:rsidTr="00594CCA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5E714205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39FEA796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7970034D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593B8AB2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5C44B3E4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B61AE0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F31F68B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2ACBECF1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C4DA719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A106A35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2C76478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16663B1E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AF6BA79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65CA63A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B61B2B1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E113645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55BEC94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8FB8D0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EB1F59A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C280051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5A10881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DD017F9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334A6DD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5F24C6A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B6A806E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FCDFAF6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C21AB13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2ACCD8C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A563EEF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9B9572D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36523908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</w:tr>
      <w:tr w:rsidR="00547590" w:rsidRPr="00547590" w14:paraId="0E6F2D58" w14:textId="77777777" w:rsidTr="00594CCA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51EE20E6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377104F3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5D7BF9D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40DE9BA3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37059F7F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DC49876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A19D217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3B9D937F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730527E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3D98012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A12F347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540BC23C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22750A9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94E4D92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C029C46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B321926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BFB9A0E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E51B6FE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FE6190C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95BB4FB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E3ACFEF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147D9FD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C82BAC4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E43D4C8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B46E5EE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9EFBD3E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D3BCEEF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A7E97BE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59023AC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5B55A8C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695F7743" w14:textId="77777777" w:rsidR="00547590" w:rsidRPr="00547590" w:rsidRDefault="00547590" w:rsidP="00423F04">
            <w:pPr>
              <w:ind w:left="-57" w:right="-57"/>
              <w:jc w:val="both"/>
              <w:rPr>
                <w:rFonts w:ascii="BPreplay" w:hAnsi="BPreplay"/>
                <w:sz w:val="32"/>
                <w:szCs w:val="6"/>
                <w:lang w:val="id-ID"/>
              </w:rPr>
            </w:pPr>
          </w:p>
        </w:tc>
      </w:tr>
      <w:tr w:rsidR="00547590" w:rsidRPr="00C97219" w14:paraId="0D937B40" w14:textId="77777777" w:rsidTr="00594CCA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60E43761" w14:textId="77777777" w:rsidR="00547590" w:rsidRPr="00C97219" w:rsidRDefault="0054759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2E2D6E6A" w14:textId="77777777" w:rsidR="00547590" w:rsidRPr="00C97219" w:rsidRDefault="0054759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1FF19ABF" w14:textId="77777777" w:rsidR="00547590" w:rsidRPr="00C97219" w:rsidRDefault="0054759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12CA5ABF" w14:textId="77777777" w:rsidR="00547590" w:rsidRPr="00C97219" w:rsidRDefault="0054759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7807FE31" w14:textId="77777777" w:rsidR="00547590" w:rsidRPr="00C97219" w:rsidRDefault="0054759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5AF8F77" w14:textId="77777777" w:rsidR="00547590" w:rsidRPr="00C97219" w:rsidRDefault="0054759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B1FB734" w14:textId="77777777" w:rsidR="00547590" w:rsidRPr="00C97219" w:rsidRDefault="0054759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2AC3F9BE" w14:textId="77777777" w:rsidR="00547590" w:rsidRPr="00C97219" w:rsidRDefault="0054759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B50BC2D" w14:textId="77777777" w:rsidR="00547590" w:rsidRPr="00C97219" w:rsidRDefault="0054759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34FCF22" w14:textId="77777777" w:rsidR="00547590" w:rsidRPr="00C97219" w:rsidRDefault="0054759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7CA1B73" w14:textId="77777777" w:rsidR="00547590" w:rsidRPr="00C97219" w:rsidRDefault="0054759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2F8BEB49" w14:textId="77777777" w:rsidR="00547590" w:rsidRPr="00C97219" w:rsidRDefault="0054759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5CE2790" w14:textId="77777777" w:rsidR="00547590" w:rsidRPr="00C97219" w:rsidRDefault="0054759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0D08332" w14:textId="77777777" w:rsidR="00547590" w:rsidRPr="00C97219" w:rsidRDefault="0054759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A4604BC" w14:textId="77777777" w:rsidR="00547590" w:rsidRPr="00C97219" w:rsidRDefault="0054759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B30659B" w14:textId="77777777" w:rsidR="00547590" w:rsidRPr="00C97219" w:rsidRDefault="0054759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AB6C5D2" w14:textId="77777777" w:rsidR="00547590" w:rsidRPr="00C97219" w:rsidRDefault="0054759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0CFF350" w14:textId="77777777" w:rsidR="00547590" w:rsidRPr="00C97219" w:rsidRDefault="0054759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4B61EBA" w14:textId="77777777" w:rsidR="00547590" w:rsidRPr="00C97219" w:rsidRDefault="0054759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9C5972A" w14:textId="77777777" w:rsidR="00547590" w:rsidRPr="00C97219" w:rsidRDefault="0054759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C451F0B" w14:textId="77777777" w:rsidR="00547590" w:rsidRPr="00C97219" w:rsidRDefault="0054759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2C4BB57" w14:textId="77777777" w:rsidR="00547590" w:rsidRPr="00C97219" w:rsidRDefault="0054759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053EA5A" w14:textId="77777777" w:rsidR="00547590" w:rsidRPr="00C97219" w:rsidRDefault="0054759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E5227FB" w14:textId="77777777" w:rsidR="00547590" w:rsidRPr="00C97219" w:rsidRDefault="0054759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0D4A540" w14:textId="77777777" w:rsidR="00547590" w:rsidRPr="00C97219" w:rsidRDefault="0054759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8D43AAE" w14:textId="77777777" w:rsidR="00547590" w:rsidRPr="00C97219" w:rsidRDefault="0054759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0DBE20E" w14:textId="77777777" w:rsidR="00547590" w:rsidRPr="00C97219" w:rsidRDefault="0054759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E7BF972" w14:textId="77777777" w:rsidR="00547590" w:rsidRPr="00C97219" w:rsidRDefault="0054759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51D5364" w14:textId="77777777" w:rsidR="00547590" w:rsidRPr="00C97219" w:rsidRDefault="0054759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1152062" w14:textId="77777777" w:rsidR="00547590" w:rsidRPr="00C97219" w:rsidRDefault="0054759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12882F83" w14:textId="77777777" w:rsidR="00547590" w:rsidRPr="00C97219" w:rsidRDefault="0054759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E4398A" w:rsidRPr="00AF22BA" w14:paraId="5B861000" w14:textId="77777777" w:rsidTr="00335828">
        <w:trPr>
          <w:trHeight w:val="283"/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78A00FB1" w14:textId="77777777" w:rsidR="00E4398A" w:rsidRPr="00AF22BA" w:rsidRDefault="00E4398A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2F8701BF" w14:textId="6A0B5562" w:rsidR="00E4398A" w:rsidRPr="00B31290" w:rsidRDefault="00E4398A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d.</w:t>
            </w:r>
          </w:p>
        </w:tc>
        <w:tc>
          <w:tcPr>
            <w:tcW w:w="9889" w:type="dxa"/>
            <w:gridSpan w:val="29"/>
            <w:shd w:val="clear" w:color="auto" w:fill="auto"/>
            <w:vAlign w:val="bottom"/>
          </w:tcPr>
          <w:p w14:paraId="695ACD62" w14:textId="2C74080A" w:rsidR="00E4398A" w:rsidRPr="00C97219" w:rsidRDefault="00E4398A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  <w:lang w:val="id-ID"/>
              </w:rPr>
              <w:t>Pengobatan/</w:t>
            </w:r>
            <w:r w:rsidRPr="00E4398A">
              <w:rPr>
                <w:rFonts w:ascii="BPreplay" w:hAnsi="BPreplay"/>
                <w:sz w:val="18"/>
                <w:szCs w:val="18"/>
                <w:lang w:val="id-ID"/>
              </w:rPr>
              <w:t>tindakan apa yang diberikan setelah dilakukan operasi tumor</w:t>
            </w:r>
            <w:r w:rsidR="00C97219">
              <w:rPr>
                <w:rFonts w:ascii="BPreplay" w:hAnsi="BPreplay"/>
                <w:sz w:val="18"/>
                <w:szCs w:val="18"/>
              </w:rPr>
              <w:t>?</w:t>
            </w:r>
          </w:p>
        </w:tc>
      </w:tr>
      <w:tr w:rsidR="00E4398A" w:rsidRPr="00996477" w14:paraId="04529051" w14:textId="77777777" w:rsidTr="00C97219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4120C351" w14:textId="77777777" w:rsidR="00E4398A" w:rsidRPr="00996477" w:rsidRDefault="00E4398A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20F1C2CF" w14:textId="77777777" w:rsidR="00E4398A" w:rsidRPr="00996477" w:rsidRDefault="00E4398A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5CB4481" w14:textId="77777777" w:rsidR="00E4398A" w:rsidRPr="00996477" w:rsidRDefault="00E4398A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121009BE" w14:textId="77777777" w:rsidR="00E4398A" w:rsidRPr="00996477" w:rsidRDefault="00E4398A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0C5281B0" w14:textId="77777777" w:rsidR="00E4398A" w:rsidRPr="00996477" w:rsidRDefault="00E4398A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445F13D" w14:textId="77777777" w:rsidR="00E4398A" w:rsidRPr="00996477" w:rsidRDefault="00E4398A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A4482C2" w14:textId="77777777" w:rsidR="00E4398A" w:rsidRPr="00996477" w:rsidRDefault="00E4398A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1591EE6" w14:textId="77777777" w:rsidR="00E4398A" w:rsidRPr="00996477" w:rsidRDefault="00E4398A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3032FE6" w14:textId="77777777" w:rsidR="00E4398A" w:rsidRPr="00996477" w:rsidRDefault="00E4398A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C517C4D" w14:textId="77777777" w:rsidR="00E4398A" w:rsidRPr="00996477" w:rsidRDefault="00E4398A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D1A3F1C" w14:textId="77777777" w:rsidR="00E4398A" w:rsidRPr="00996477" w:rsidRDefault="00E4398A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62F3E44B" w14:textId="77777777" w:rsidR="00E4398A" w:rsidRPr="00996477" w:rsidRDefault="00E4398A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18A0A41" w14:textId="77777777" w:rsidR="00E4398A" w:rsidRPr="00996477" w:rsidRDefault="00E4398A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7B846DD" w14:textId="77777777" w:rsidR="00E4398A" w:rsidRPr="00996477" w:rsidRDefault="00E4398A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38371AA" w14:textId="77777777" w:rsidR="00E4398A" w:rsidRPr="00996477" w:rsidRDefault="00E4398A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4AC5762" w14:textId="77777777" w:rsidR="00E4398A" w:rsidRPr="00996477" w:rsidRDefault="00E4398A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2A10F29" w14:textId="77777777" w:rsidR="00E4398A" w:rsidRPr="00996477" w:rsidRDefault="00E4398A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7CF7973" w14:textId="77777777" w:rsidR="00E4398A" w:rsidRPr="00996477" w:rsidRDefault="00E4398A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D731DA6" w14:textId="77777777" w:rsidR="00E4398A" w:rsidRPr="00996477" w:rsidRDefault="00E4398A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4454038" w14:textId="77777777" w:rsidR="00E4398A" w:rsidRPr="00996477" w:rsidRDefault="00E4398A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FBD9927" w14:textId="77777777" w:rsidR="00E4398A" w:rsidRPr="00996477" w:rsidRDefault="00E4398A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7A97431" w14:textId="77777777" w:rsidR="00E4398A" w:rsidRPr="00996477" w:rsidRDefault="00E4398A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ADB3B91" w14:textId="77777777" w:rsidR="00E4398A" w:rsidRPr="00996477" w:rsidRDefault="00E4398A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788F342" w14:textId="77777777" w:rsidR="00E4398A" w:rsidRPr="00996477" w:rsidRDefault="00E4398A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BE8ECB1" w14:textId="77777777" w:rsidR="00E4398A" w:rsidRPr="00996477" w:rsidRDefault="00E4398A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1CD013D" w14:textId="77777777" w:rsidR="00E4398A" w:rsidRPr="00996477" w:rsidRDefault="00E4398A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0B5712E" w14:textId="77777777" w:rsidR="00E4398A" w:rsidRPr="00996477" w:rsidRDefault="00E4398A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BC3BA65" w14:textId="77777777" w:rsidR="00E4398A" w:rsidRPr="00996477" w:rsidRDefault="00E4398A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ED26F82" w14:textId="77777777" w:rsidR="00E4398A" w:rsidRPr="00996477" w:rsidRDefault="00E4398A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A0CBE9F" w14:textId="77777777" w:rsidR="00E4398A" w:rsidRPr="00996477" w:rsidRDefault="00E4398A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75F99EEB" w14:textId="77777777" w:rsidR="00E4398A" w:rsidRPr="00996477" w:rsidRDefault="00E4398A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C97219" w:rsidRPr="00AF22BA" w14:paraId="0A81D560" w14:textId="77777777" w:rsidTr="00F35465">
        <w:trPr>
          <w:trHeight w:val="283"/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77047C39" w14:textId="77777777" w:rsidR="00C97219" w:rsidRPr="00AF22BA" w:rsidRDefault="00C97219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021E85C1" w14:textId="77777777" w:rsidR="00C97219" w:rsidRPr="00AF22BA" w:rsidRDefault="00C97219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7FDF814" w14:textId="77777777" w:rsidR="00C97219" w:rsidRPr="00C97219" w:rsidRDefault="00C97219" w:rsidP="00335828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1361" w:type="dxa"/>
            <w:gridSpan w:val="4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0E179863" w14:textId="5B78DC76" w:rsidR="00C97219" w:rsidRPr="00C97219" w:rsidRDefault="00C97219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Obat tablet</w:t>
            </w:r>
          </w:p>
        </w:tc>
        <w:tc>
          <w:tcPr>
            <w:tcW w:w="342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A3DC5A3" w14:textId="77777777" w:rsidR="00C97219" w:rsidRPr="00AF22BA" w:rsidRDefault="00C97219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367" w:type="dxa"/>
            <w:gridSpan w:val="4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7765AF7C" w14:textId="181C8B81" w:rsidR="00C97219" w:rsidRPr="00AF22BA" w:rsidRDefault="00C97219" w:rsidP="00C97219">
            <w:pPr>
              <w:ind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</w:rPr>
              <w:t>R</w:t>
            </w:r>
            <w:r w:rsidRPr="00C97219">
              <w:rPr>
                <w:rFonts w:ascii="BPreplay" w:hAnsi="BPreplay"/>
                <w:sz w:val="18"/>
                <w:szCs w:val="18"/>
                <w:lang w:val="id-ID"/>
              </w:rPr>
              <w:t>adioterapi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30A1346" w14:textId="77777777" w:rsidR="00C97219" w:rsidRPr="00AF22BA" w:rsidRDefault="00C97219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364" w:type="dxa"/>
            <w:gridSpan w:val="4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2D31ABE8" w14:textId="76805897" w:rsidR="00C97219" w:rsidRPr="00C97219" w:rsidRDefault="00C97219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Kemoterapi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59CC1B0" w14:textId="77777777" w:rsidR="00C97219" w:rsidRPr="00AF22BA" w:rsidRDefault="00C97219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4435" w:type="dxa"/>
            <w:gridSpan w:val="13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47545D08" w14:textId="7CE152DC" w:rsidR="00C97219" w:rsidRPr="00C97219" w:rsidRDefault="00C97219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Lainnya, sebutkan ………………………………………………………………………..</w:t>
            </w:r>
          </w:p>
        </w:tc>
      </w:tr>
      <w:tr w:rsidR="00C97219" w:rsidRPr="00C97219" w14:paraId="6DDEC710" w14:textId="77777777" w:rsidTr="00C97219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31E372B5" w14:textId="77777777" w:rsidR="00C97219" w:rsidRPr="00C97219" w:rsidRDefault="00C9721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7DB45162" w14:textId="77777777" w:rsidR="00C97219" w:rsidRPr="00C97219" w:rsidRDefault="00C9721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9A30F52" w14:textId="77777777" w:rsidR="00C97219" w:rsidRPr="00C97219" w:rsidRDefault="00C9721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4F8F73DC" w14:textId="77777777" w:rsidR="00C97219" w:rsidRPr="00C97219" w:rsidRDefault="00C9721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4D5CAC2B" w14:textId="77777777" w:rsidR="00C97219" w:rsidRPr="00C97219" w:rsidRDefault="00C9721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745C103" w14:textId="77777777" w:rsidR="00C97219" w:rsidRPr="00C97219" w:rsidRDefault="00C9721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A0A96A9" w14:textId="77777777" w:rsidR="00C97219" w:rsidRPr="00C97219" w:rsidRDefault="00C9721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1342B3EE" w14:textId="77777777" w:rsidR="00C97219" w:rsidRPr="00C97219" w:rsidRDefault="00C9721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0FD5F79" w14:textId="77777777" w:rsidR="00C97219" w:rsidRPr="00C97219" w:rsidRDefault="00C9721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344464E" w14:textId="77777777" w:rsidR="00C97219" w:rsidRPr="00C97219" w:rsidRDefault="00C9721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D49CB4B" w14:textId="77777777" w:rsidR="00C97219" w:rsidRPr="00C97219" w:rsidRDefault="00C9721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5308E0FD" w14:textId="77777777" w:rsidR="00C97219" w:rsidRPr="00C97219" w:rsidRDefault="00C9721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6AC18E3" w14:textId="77777777" w:rsidR="00C97219" w:rsidRPr="00C97219" w:rsidRDefault="00C9721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343812C" w14:textId="77777777" w:rsidR="00C97219" w:rsidRPr="00C97219" w:rsidRDefault="00C9721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FBF647B" w14:textId="77777777" w:rsidR="00C97219" w:rsidRPr="00C97219" w:rsidRDefault="00C9721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C7E80F3" w14:textId="77777777" w:rsidR="00C97219" w:rsidRPr="00C97219" w:rsidRDefault="00C9721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C25C1F1" w14:textId="77777777" w:rsidR="00C97219" w:rsidRPr="00C97219" w:rsidRDefault="00C9721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F8E2852" w14:textId="77777777" w:rsidR="00C97219" w:rsidRPr="00C97219" w:rsidRDefault="00C9721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BADAFAD" w14:textId="77777777" w:rsidR="00C97219" w:rsidRPr="00C97219" w:rsidRDefault="00C9721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1394A2D" w14:textId="77777777" w:rsidR="00C97219" w:rsidRPr="00C97219" w:rsidRDefault="00C9721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DDF8161" w14:textId="77777777" w:rsidR="00C97219" w:rsidRPr="00C97219" w:rsidRDefault="00C9721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27348C5" w14:textId="77777777" w:rsidR="00C97219" w:rsidRPr="00C97219" w:rsidRDefault="00C9721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BBB81EF" w14:textId="77777777" w:rsidR="00C97219" w:rsidRPr="00C97219" w:rsidRDefault="00C9721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3749BE5" w14:textId="77777777" w:rsidR="00C97219" w:rsidRPr="00C97219" w:rsidRDefault="00C9721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B8D7382" w14:textId="77777777" w:rsidR="00C97219" w:rsidRPr="00C97219" w:rsidRDefault="00C9721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C9541D5" w14:textId="77777777" w:rsidR="00C97219" w:rsidRPr="00C97219" w:rsidRDefault="00C9721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50B48BD" w14:textId="77777777" w:rsidR="00C97219" w:rsidRPr="00C97219" w:rsidRDefault="00C9721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CF27BFC" w14:textId="77777777" w:rsidR="00C97219" w:rsidRPr="00C97219" w:rsidRDefault="00C9721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D8B602C" w14:textId="77777777" w:rsidR="00C97219" w:rsidRPr="00C97219" w:rsidRDefault="00C9721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6F5217F" w14:textId="77777777" w:rsidR="00C97219" w:rsidRPr="00C97219" w:rsidRDefault="00C9721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7512D0BD" w14:textId="77777777" w:rsidR="00C97219" w:rsidRPr="00C97219" w:rsidRDefault="00C9721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C97219" w:rsidRPr="00AF22BA" w14:paraId="4CBBEF75" w14:textId="77777777" w:rsidTr="00335828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0F1B9257" w14:textId="77777777" w:rsidR="00C97219" w:rsidRPr="00AF22BA" w:rsidRDefault="00C97219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2FC9DC97" w14:textId="76C7BB8B" w:rsidR="00C97219" w:rsidRPr="003D2A13" w:rsidRDefault="00C97219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9889" w:type="dxa"/>
            <w:gridSpan w:val="29"/>
            <w:shd w:val="clear" w:color="auto" w:fill="auto"/>
            <w:vAlign w:val="bottom"/>
          </w:tcPr>
          <w:p w14:paraId="67915021" w14:textId="6E3125C8" w:rsidR="00C97219" w:rsidRPr="003D2A13" w:rsidRDefault="00C97219" w:rsidP="00CF601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  <w:lang w:val="id-ID"/>
              </w:rPr>
              <w:t>M</w:t>
            </w:r>
            <w:r w:rsidRPr="00255E39">
              <w:rPr>
                <w:rFonts w:ascii="BPreplay" w:hAnsi="BPreplay"/>
                <w:sz w:val="18"/>
                <w:szCs w:val="18"/>
                <w:lang w:val="id-ID"/>
              </w:rPr>
              <w:t>ohon menjelaskan secara rinci pada kolom di bawah ini</w:t>
            </w:r>
            <w:r>
              <w:rPr>
                <w:rFonts w:ascii="BPreplay" w:hAnsi="BPreplay"/>
                <w:sz w:val="18"/>
                <w:szCs w:val="18"/>
              </w:rPr>
              <w:t>.</w:t>
            </w:r>
          </w:p>
        </w:tc>
      </w:tr>
      <w:tr w:rsidR="00C97219" w:rsidRPr="00F0200B" w14:paraId="67DEE162" w14:textId="77777777" w:rsidTr="00335828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60DE43CD" w14:textId="77777777" w:rsidR="00C97219" w:rsidRPr="003B27D2" w:rsidRDefault="00C9721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49DC09AE" w14:textId="77777777" w:rsidR="00C97219" w:rsidRPr="00F0200B" w:rsidRDefault="00C97219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196C3BDE" w14:textId="77777777" w:rsidR="00C97219" w:rsidRPr="00F0200B" w:rsidRDefault="00C97219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68417D73" w14:textId="77777777" w:rsidR="00C97219" w:rsidRPr="00F0200B" w:rsidRDefault="00C97219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3376A1C2" w14:textId="77777777" w:rsidR="00C97219" w:rsidRPr="00F0200B" w:rsidRDefault="00C97219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928686A" w14:textId="77777777" w:rsidR="00C97219" w:rsidRPr="00F0200B" w:rsidRDefault="00C97219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E3A9BA6" w14:textId="77777777" w:rsidR="00C97219" w:rsidRPr="00F0200B" w:rsidRDefault="00C97219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397213C9" w14:textId="77777777" w:rsidR="00C97219" w:rsidRPr="00F0200B" w:rsidRDefault="00C97219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86DCFBF" w14:textId="77777777" w:rsidR="00C97219" w:rsidRPr="00F0200B" w:rsidRDefault="00C97219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7C7C866" w14:textId="77777777" w:rsidR="00C97219" w:rsidRPr="00F0200B" w:rsidRDefault="00C97219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65FCE1E" w14:textId="77777777" w:rsidR="00C97219" w:rsidRPr="00F0200B" w:rsidRDefault="00C97219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44731F4D" w14:textId="77777777" w:rsidR="00C97219" w:rsidRPr="00F0200B" w:rsidRDefault="00C97219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F84B4FA" w14:textId="77777777" w:rsidR="00C97219" w:rsidRPr="00F0200B" w:rsidRDefault="00C97219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11F92CA" w14:textId="77777777" w:rsidR="00C97219" w:rsidRPr="00F0200B" w:rsidRDefault="00C97219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34F4385" w14:textId="77777777" w:rsidR="00C97219" w:rsidRPr="00F0200B" w:rsidRDefault="00C97219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2DE3422" w14:textId="77777777" w:rsidR="00C97219" w:rsidRPr="00F0200B" w:rsidRDefault="00C97219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182EEFE" w14:textId="77777777" w:rsidR="00C97219" w:rsidRPr="00F0200B" w:rsidRDefault="00C97219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7175CD1" w14:textId="77777777" w:rsidR="00C97219" w:rsidRPr="00F0200B" w:rsidRDefault="00C97219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6508FE6" w14:textId="77777777" w:rsidR="00C97219" w:rsidRPr="00F0200B" w:rsidRDefault="00C97219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BAD3975" w14:textId="77777777" w:rsidR="00C97219" w:rsidRPr="00F0200B" w:rsidRDefault="00C97219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F81FB3E" w14:textId="77777777" w:rsidR="00C97219" w:rsidRPr="00F0200B" w:rsidRDefault="00C97219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8906D24" w14:textId="77777777" w:rsidR="00C97219" w:rsidRPr="00F0200B" w:rsidRDefault="00C97219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7B7BBF7" w14:textId="77777777" w:rsidR="00C97219" w:rsidRPr="00F0200B" w:rsidRDefault="00C97219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EB2F448" w14:textId="77777777" w:rsidR="00C97219" w:rsidRPr="00F0200B" w:rsidRDefault="00C97219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2524A3F" w14:textId="77777777" w:rsidR="00C97219" w:rsidRPr="00F0200B" w:rsidRDefault="00C97219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9F70F6D" w14:textId="77777777" w:rsidR="00C97219" w:rsidRPr="00F0200B" w:rsidRDefault="00C97219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617BFD0" w14:textId="77777777" w:rsidR="00C97219" w:rsidRPr="00F0200B" w:rsidRDefault="00C97219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82641BE" w14:textId="77777777" w:rsidR="00C97219" w:rsidRPr="00F0200B" w:rsidRDefault="00C97219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EB4CBD2" w14:textId="77777777" w:rsidR="00C97219" w:rsidRPr="00F0200B" w:rsidRDefault="00C97219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8FC2129" w14:textId="77777777" w:rsidR="00C97219" w:rsidRPr="00F0200B" w:rsidRDefault="00C97219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5B9114FC" w14:textId="77777777" w:rsidR="00C97219" w:rsidRPr="00F0200B" w:rsidRDefault="00C97219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C97219" w:rsidRPr="00711B62" w14:paraId="3FDC0565" w14:textId="77777777" w:rsidTr="00335828">
        <w:trPr>
          <w:trHeight w:val="567"/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6C7964A2" w14:textId="77777777" w:rsidR="00C97219" w:rsidRPr="00711B62" w:rsidRDefault="00C97219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08169A9C" w14:textId="77777777" w:rsidR="00C97219" w:rsidRPr="00711B62" w:rsidRDefault="00C97219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9889" w:type="dxa"/>
            <w:gridSpan w:val="29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635FA9B" w14:textId="77777777" w:rsidR="00C97219" w:rsidRPr="00711B62" w:rsidRDefault="00C97219" w:rsidP="00335828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996477" w:rsidRPr="00996477" w14:paraId="4D0541FF" w14:textId="77777777" w:rsidTr="00547590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4CC7774B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1B3847F9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592DD91F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4EEF66E8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514BBAA8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14499D8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FCED301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5C81978A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29F8297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C61C58D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DE4A53C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47A3E81B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60C30A4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CB305CE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AF27DFD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3D817B3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411D7C3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B8F345A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FD8125F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F45B0C2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F9AF20C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6447BAB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C4929A2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DCF15E0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C870D1E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40EEA1B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B37B5BF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344331C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A698107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C87CACD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207BEB79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547590" w:rsidRPr="00AF22BA" w14:paraId="120D809C" w14:textId="77777777" w:rsidTr="00F35465">
        <w:trPr>
          <w:trHeight w:val="283"/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5717B1CC" w14:textId="77777777" w:rsidR="00547590" w:rsidRPr="00AF22BA" w:rsidRDefault="00547590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430CB6C7" w14:textId="05DE7C50" w:rsidR="00547590" w:rsidRPr="008C6243" w:rsidRDefault="00547590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e.</w:t>
            </w:r>
          </w:p>
        </w:tc>
        <w:tc>
          <w:tcPr>
            <w:tcW w:w="7500" w:type="dxa"/>
            <w:gridSpan w:val="22"/>
            <w:shd w:val="clear" w:color="auto" w:fill="auto"/>
            <w:vAlign w:val="bottom"/>
          </w:tcPr>
          <w:p w14:paraId="4E9207DC" w14:textId="400AF4AD" w:rsidR="00547590" w:rsidRPr="00AF22BA" w:rsidRDefault="003D620F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  <w:lang w:val="id-ID"/>
              </w:rPr>
              <w:t>Apakah A</w:t>
            </w:r>
            <w:r w:rsidR="00547590" w:rsidRPr="00547590">
              <w:rPr>
                <w:rFonts w:ascii="BPreplay" w:hAnsi="BPreplay"/>
                <w:sz w:val="18"/>
                <w:szCs w:val="18"/>
                <w:lang w:val="id-ID"/>
              </w:rPr>
              <w:t>nda pernah diberi informasi tentang prognosa (ramalan) atas tumor tersebut?</w:t>
            </w:r>
          </w:p>
        </w:tc>
        <w:tc>
          <w:tcPr>
            <w:tcW w:w="341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53446095" w14:textId="77777777" w:rsidR="00547590" w:rsidRPr="00AF22BA" w:rsidRDefault="00547590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13A0FEC" w14:textId="77777777" w:rsidR="00547590" w:rsidRPr="00AF22BA" w:rsidRDefault="00547590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682" w:type="dxa"/>
            <w:gridSpan w:val="2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1FE85DC1" w14:textId="6F01B15D" w:rsidR="00547590" w:rsidRPr="00547590" w:rsidRDefault="00547590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Ya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0617238" w14:textId="77777777" w:rsidR="00547590" w:rsidRPr="00547590" w:rsidRDefault="00547590" w:rsidP="00335828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684" w:type="dxa"/>
            <w:gridSpan w:val="2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12884D63" w14:textId="4D9608A3" w:rsidR="00547590" w:rsidRPr="00547590" w:rsidRDefault="00547590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Tidak</w:t>
            </w:r>
          </w:p>
        </w:tc>
      </w:tr>
      <w:tr w:rsidR="00547590" w:rsidRPr="00547590" w14:paraId="225FEA72" w14:textId="77777777" w:rsidTr="00F4728F">
        <w:trPr>
          <w:trHeight w:val="170"/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670F21A6" w14:textId="77777777" w:rsidR="00547590" w:rsidRPr="00547590" w:rsidRDefault="005475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4A8AD544" w14:textId="77777777" w:rsidR="00547590" w:rsidRPr="00547590" w:rsidRDefault="005475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4B246420" w14:textId="77777777" w:rsidR="00547590" w:rsidRPr="00547590" w:rsidRDefault="005475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4E21F1F8" w14:textId="77777777" w:rsidR="00547590" w:rsidRPr="00547590" w:rsidRDefault="005475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074CA8D7" w14:textId="77777777" w:rsidR="00547590" w:rsidRPr="00547590" w:rsidRDefault="005475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2F5E93E" w14:textId="77777777" w:rsidR="00547590" w:rsidRPr="00547590" w:rsidRDefault="005475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F01BEA6" w14:textId="77777777" w:rsidR="00547590" w:rsidRPr="00547590" w:rsidRDefault="005475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10FBB8F4" w14:textId="77777777" w:rsidR="00547590" w:rsidRPr="00547590" w:rsidRDefault="005475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3F32988" w14:textId="77777777" w:rsidR="00547590" w:rsidRPr="00547590" w:rsidRDefault="005475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28D056C" w14:textId="77777777" w:rsidR="00547590" w:rsidRPr="00547590" w:rsidRDefault="005475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715D0DC" w14:textId="77777777" w:rsidR="00547590" w:rsidRPr="00547590" w:rsidRDefault="005475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5AFA4C7B" w14:textId="77777777" w:rsidR="00547590" w:rsidRPr="00547590" w:rsidRDefault="005475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F54EC3D" w14:textId="77777777" w:rsidR="00547590" w:rsidRPr="00547590" w:rsidRDefault="005475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7F7CD09" w14:textId="77777777" w:rsidR="00547590" w:rsidRPr="00547590" w:rsidRDefault="005475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88182D3" w14:textId="77777777" w:rsidR="00547590" w:rsidRPr="00547590" w:rsidRDefault="005475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B84A71B" w14:textId="77777777" w:rsidR="00547590" w:rsidRPr="00547590" w:rsidRDefault="005475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B0B711B" w14:textId="77777777" w:rsidR="00547590" w:rsidRPr="00547590" w:rsidRDefault="005475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0FED86D" w14:textId="77777777" w:rsidR="00547590" w:rsidRPr="00547590" w:rsidRDefault="005475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BC1893D" w14:textId="77777777" w:rsidR="00547590" w:rsidRPr="00547590" w:rsidRDefault="005475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ABAD979" w14:textId="77777777" w:rsidR="00547590" w:rsidRPr="00547590" w:rsidRDefault="005475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D3601F2" w14:textId="77777777" w:rsidR="00547590" w:rsidRPr="00547590" w:rsidRDefault="005475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BF59F05" w14:textId="77777777" w:rsidR="00547590" w:rsidRPr="00547590" w:rsidRDefault="005475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8E25145" w14:textId="77777777" w:rsidR="00547590" w:rsidRPr="00547590" w:rsidRDefault="005475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D547E5D" w14:textId="77777777" w:rsidR="00547590" w:rsidRPr="00547590" w:rsidRDefault="005475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D807565" w14:textId="77777777" w:rsidR="00547590" w:rsidRPr="00547590" w:rsidRDefault="005475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424AC10" w14:textId="77777777" w:rsidR="00547590" w:rsidRPr="00547590" w:rsidRDefault="005475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DE9ABC4" w14:textId="77777777" w:rsidR="00547590" w:rsidRPr="00547590" w:rsidRDefault="005475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86F62C2" w14:textId="77777777" w:rsidR="00547590" w:rsidRPr="00547590" w:rsidRDefault="005475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42C7D2E" w14:textId="77777777" w:rsidR="00547590" w:rsidRPr="00547590" w:rsidRDefault="005475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9CAF2E0" w14:textId="77777777" w:rsidR="00547590" w:rsidRPr="00547590" w:rsidRDefault="005475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39D458D0" w14:textId="77777777" w:rsidR="00547590" w:rsidRPr="00547590" w:rsidRDefault="00547590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4D0DF5" w:rsidRPr="00AF22BA" w14:paraId="36B545C4" w14:textId="77777777" w:rsidTr="00335828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1FBE1DCA" w14:textId="77777777" w:rsidR="004D0DF5" w:rsidRPr="00AF22BA" w:rsidRDefault="004D0DF5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5B89A4B3" w14:textId="77777777" w:rsidR="004D0DF5" w:rsidRPr="003D2A13" w:rsidRDefault="004D0DF5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9889" w:type="dxa"/>
            <w:gridSpan w:val="29"/>
            <w:shd w:val="clear" w:color="auto" w:fill="auto"/>
            <w:vAlign w:val="bottom"/>
          </w:tcPr>
          <w:p w14:paraId="4A804A75" w14:textId="6E83636A" w:rsidR="004D0DF5" w:rsidRPr="003D2A13" w:rsidRDefault="004D0DF5" w:rsidP="00CF601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  <w:lang w:val="id-ID"/>
              </w:rPr>
              <w:t>M</w:t>
            </w:r>
            <w:r w:rsidRPr="00255E39">
              <w:rPr>
                <w:rFonts w:ascii="BPreplay" w:hAnsi="BPreplay"/>
                <w:sz w:val="18"/>
                <w:szCs w:val="18"/>
                <w:lang w:val="id-ID"/>
              </w:rPr>
              <w:t>ohon menjelaskan secara rinci pada kolom di bawah ini</w:t>
            </w:r>
            <w:r>
              <w:rPr>
                <w:rFonts w:ascii="BPreplay" w:hAnsi="BPreplay"/>
                <w:sz w:val="18"/>
                <w:szCs w:val="18"/>
              </w:rPr>
              <w:t>.</w:t>
            </w:r>
          </w:p>
        </w:tc>
      </w:tr>
      <w:tr w:rsidR="004D0DF5" w:rsidRPr="00F0200B" w14:paraId="4629FB44" w14:textId="77777777" w:rsidTr="00335828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6342532E" w14:textId="77777777" w:rsidR="004D0DF5" w:rsidRPr="003B27D2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027E09E5" w14:textId="77777777" w:rsidR="004D0DF5" w:rsidRPr="00F0200B" w:rsidRDefault="004D0DF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384E452C" w14:textId="77777777" w:rsidR="004D0DF5" w:rsidRPr="00F0200B" w:rsidRDefault="004D0DF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2DC07E8E" w14:textId="77777777" w:rsidR="004D0DF5" w:rsidRPr="00F0200B" w:rsidRDefault="004D0DF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4CC3E8B3" w14:textId="77777777" w:rsidR="004D0DF5" w:rsidRPr="00F0200B" w:rsidRDefault="004D0DF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2C2F013" w14:textId="77777777" w:rsidR="004D0DF5" w:rsidRPr="00F0200B" w:rsidRDefault="004D0DF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B80C299" w14:textId="77777777" w:rsidR="004D0DF5" w:rsidRPr="00F0200B" w:rsidRDefault="004D0DF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75B63C2C" w14:textId="77777777" w:rsidR="004D0DF5" w:rsidRPr="00F0200B" w:rsidRDefault="004D0DF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B2F66F5" w14:textId="77777777" w:rsidR="004D0DF5" w:rsidRPr="00F0200B" w:rsidRDefault="004D0DF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48DB254" w14:textId="77777777" w:rsidR="004D0DF5" w:rsidRPr="00F0200B" w:rsidRDefault="004D0DF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AFEF498" w14:textId="77777777" w:rsidR="004D0DF5" w:rsidRPr="00F0200B" w:rsidRDefault="004D0DF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41FA27E9" w14:textId="77777777" w:rsidR="004D0DF5" w:rsidRPr="00F0200B" w:rsidRDefault="004D0DF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4D9F46E" w14:textId="77777777" w:rsidR="004D0DF5" w:rsidRPr="00F0200B" w:rsidRDefault="004D0DF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882F12F" w14:textId="77777777" w:rsidR="004D0DF5" w:rsidRPr="00F0200B" w:rsidRDefault="004D0DF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26B6E04" w14:textId="77777777" w:rsidR="004D0DF5" w:rsidRPr="00F0200B" w:rsidRDefault="004D0DF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E687668" w14:textId="77777777" w:rsidR="004D0DF5" w:rsidRPr="00F0200B" w:rsidRDefault="004D0DF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8933D48" w14:textId="77777777" w:rsidR="004D0DF5" w:rsidRPr="00F0200B" w:rsidRDefault="004D0DF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3A2FAA0" w14:textId="77777777" w:rsidR="004D0DF5" w:rsidRPr="00F0200B" w:rsidRDefault="004D0DF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E75B58C" w14:textId="77777777" w:rsidR="004D0DF5" w:rsidRPr="00F0200B" w:rsidRDefault="004D0DF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4C2AB80" w14:textId="77777777" w:rsidR="004D0DF5" w:rsidRPr="00F0200B" w:rsidRDefault="004D0DF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B3A4011" w14:textId="77777777" w:rsidR="004D0DF5" w:rsidRPr="00F0200B" w:rsidRDefault="004D0DF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4B89B9A" w14:textId="77777777" w:rsidR="004D0DF5" w:rsidRPr="00F0200B" w:rsidRDefault="004D0DF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9362B1A" w14:textId="77777777" w:rsidR="004D0DF5" w:rsidRPr="00F0200B" w:rsidRDefault="004D0DF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E205B37" w14:textId="77777777" w:rsidR="004D0DF5" w:rsidRPr="00F0200B" w:rsidRDefault="004D0DF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A580D7F" w14:textId="77777777" w:rsidR="004D0DF5" w:rsidRPr="00F0200B" w:rsidRDefault="004D0DF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F0A83AC" w14:textId="77777777" w:rsidR="004D0DF5" w:rsidRPr="00F0200B" w:rsidRDefault="004D0DF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16A42B7" w14:textId="77777777" w:rsidR="004D0DF5" w:rsidRPr="00F0200B" w:rsidRDefault="004D0DF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48E293D" w14:textId="77777777" w:rsidR="004D0DF5" w:rsidRPr="00F0200B" w:rsidRDefault="004D0DF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CD1034C" w14:textId="77777777" w:rsidR="004D0DF5" w:rsidRPr="00F0200B" w:rsidRDefault="004D0DF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9783C66" w14:textId="77777777" w:rsidR="004D0DF5" w:rsidRPr="00F0200B" w:rsidRDefault="004D0DF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54B1DAF6" w14:textId="77777777" w:rsidR="004D0DF5" w:rsidRPr="00F0200B" w:rsidRDefault="004D0DF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4D0DF5" w:rsidRPr="00711B62" w14:paraId="3BEAC5E5" w14:textId="77777777" w:rsidTr="00335828">
        <w:trPr>
          <w:trHeight w:val="567"/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539928C2" w14:textId="77777777" w:rsidR="004D0DF5" w:rsidRPr="00711B62" w:rsidRDefault="004D0DF5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35BD7823" w14:textId="77777777" w:rsidR="004D0DF5" w:rsidRPr="00711B62" w:rsidRDefault="004D0DF5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9889" w:type="dxa"/>
            <w:gridSpan w:val="29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0B6B281" w14:textId="77777777" w:rsidR="004D0DF5" w:rsidRPr="00711B62" w:rsidRDefault="004D0DF5" w:rsidP="00335828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4D0DF5" w:rsidRPr="00996477" w14:paraId="201B183F" w14:textId="77777777" w:rsidTr="004D0DF5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38B6C386" w14:textId="77777777" w:rsidR="004D0DF5" w:rsidRPr="00996477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5677C3A5" w14:textId="77777777" w:rsidR="004D0DF5" w:rsidRPr="00996477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4B997439" w14:textId="77777777" w:rsidR="004D0DF5" w:rsidRPr="00996477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590C7C08" w14:textId="77777777" w:rsidR="004D0DF5" w:rsidRPr="00996477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4EFF2A21" w14:textId="77777777" w:rsidR="004D0DF5" w:rsidRPr="00996477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E000B0E" w14:textId="77777777" w:rsidR="004D0DF5" w:rsidRPr="00996477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B4F479" w14:textId="77777777" w:rsidR="004D0DF5" w:rsidRPr="00996477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03139E60" w14:textId="77777777" w:rsidR="004D0DF5" w:rsidRPr="00996477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2AF893E" w14:textId="77777777" w:rsidR="004D0DF5" w:rsidRPr="00996477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330C420" w14:textId="77777777" w:rsidR="004D0DF5" w:rsidRPr="00996477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0E0DDBC" w14:textId="77777777" w:rsidR="004D0DF5" w:rsidRPr="00996477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0DA75489" w14:textId="77777777" w:rsidR="004D0DF5" w:rsidRPr="00996477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762BA13" w14:textId="77777777" w:rsidR="004D0DF5" w:rsidRPr="00996477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1894E7B" w14:textId="77777777" w:rsidR="004D0DF5" w:rsidRPr="00996477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B94ADE3" w14:textId="77777777" w:rsidR="004D0DF5" w:rsidRPr="00996477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1DF91D7" w14:textId="77777777" w:rsidR="004D0DF5" w:rsidRPr="00996477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8EABDAB" w14:textId="77777777" w:rsidR="004D0DF5" w:rsidRPr="00996477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07B3DCA" w14:textId="77777777" w:rsidR="004D0DF5" w:rsidRPr="00996477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2FE1ABD" w14:textId="77777777" w:rsidR="004D0DF5" w:rsidRPr="00996477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954B2E1" w14:textId="77777777" w:rsidR="004D0DF5" w:rsidRPr="00996477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15F42FF" w14:textId="77777777" w:rsidR="004D0DF5" w:rsidRPr="00996477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E9A01A2" w14:textId="77777777" w:rsidR="004D0DF5" w:rsidRPr="00996477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53D8B42" w14:textId="77777777" w:rsidR="004D0DF5" w:rsidRPr="00996477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5140991" w14:textId="77777777" w:rsidR="004D0DF5" w:rsidRPr="00996477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CBFC80F" w14:textId="77777777" w:rsidR="004D0DF5" w:rsidRPr="00996477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46AACC2" w14:textId="77777777" w:rsidR="004D0DF5" w:rsidRPr="00996477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B7268FD" w14:textId="77777777" w:rsidR="004D0DF5" w:rsidRPr="00996477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F329BEE" w14:textId="77777777" w:rsidR="004D0DF5" w:rsidRPr="00996477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394FA91" w14:textId="77777777" w:rsidR="004D0DF5" w:rsidRPr="00996477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55D3EF5" w14:textId="77777777" w:rsidR="004D0DF5" w:rsidRPr="00996477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6544EBE8" w14:textId="77777777" w:rsidR="004D0DF5" w:rsidRPr="00996477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4D0DF5" w:rsidRPr="00AF22BA" w14:paraId="7F387D98" w14:textId="77777777" w:rsidTr="00943286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306F88DF" w14:textId="77777777" w:rsidR="004D0DF5" w:rsidRPr="00AF22BA" w:rsidRDefault="004D0DF5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41E2AE80" w14:textId="01BBC67B" w:rsidR="004D0DF5" w:rsidRPr="008C6243" w:rsidRDefault="004D0DF5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f.</w:t>
            </w:r>
          </w:p>
        </w:tc>
        <w:tc>
          <w:tcPr>
            <w:tcW w:w="9889" w:type="dxa"/>
            <w:gridSpan w:val="29"/>
            <w:shd w:val="clear" w:color="auto" w:fill="auto"/>
            <w:vAlign w:val="bottom"/>
          </w:tcPr>
          <w:p w14:paraId="60718CEE" w14:textId="6099193D" w:rsidR="004D0DF5" w:rsidRPr="00547590" w:rsidRDefault="004D0DF5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 w:rsidRPr="004D0DF5">
              <w:rPr>
                <w:rFonts w:ascii="BPreplay" w:hAnsi="BPreplay"/>
                <w:sz w:val="18"/>
                <w:szCs w:val="18"/>
              </w:rPr>
              <w:t>Pemeriksaan-pemeriksaan apa saja yang telah dilakukan, termasuk tanggal dan hasil pemeriksaan tersebut.</w:t>
            </w:r>
          </w:p>
        </w:tc>
      </w:tr>
      <w:tr w:rsidR="004D0DF5" w:rsidRPr="00547590" w14:paraId="57F52146" w14:textId="77777777" w:rsidTr="00BE6312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35372914" w14:textId="77777777" w:rsidR="004D0DF5" w:rsidRPr="00547590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202FBDA8" w14:textId="77777777" w:rsidR="004D0DF5" w:rsidRPr="00547590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28BA441" w14:textId="77777777" w:rsidR="004D0DF5" w:rsidRPr="00547590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22943BB" w14:textId="77777777" w:rsidR="004D0DF5" w:rsidRPr="00547590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41828EA" w14:textId="77777777" w:rsidR="004D0DF5" w:rsidRPr="00547590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DE65387" w14:textId="77777777" w:rsidR="004D0DF5" w:rsidRPr="00547590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81F3691" w14:textId="77777777" w:rsidR="004D0DF5" w:rsidRPr="00547590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07D07F6" w14:textId="77777777" w:rsidR="004D0DF5" w:rsidRPr="00547590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7A70D15" w14:textId="77777777" w:rsidR="004D0DF5" w:rsidRPr="00547590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EADB89F" w14:textId="77777777" w:rsidR="004D0DF5" w:rsidRPr="00547590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9907079" w14:textId="77777777" w:rsidR="004D0DF5" w:rsidRPr="00547590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5379B17" w14:textId="77777777" w:rsidR="004D0DF5" w:rsidRPr="00547590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1457F9F" w14:textId="77777777" w:rsidR="004D0DF5" w:rsidRPr="00547590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23DCE6E" w14:textId="77777777" w:rsidR="004D0DF5" w:rsidRPr="00547590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825195E" w14:textId="77777777" w:rsidR="004D0DF5" w:rsidRPr="00547590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24B08F6" w14:textId="77777777" w:rsidR="004D0DF5" w:rsidRPr="00547590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3A388BB" w14:textId="77777777" w:rsidR="004D0DF5" w:rsidRPr="00547590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3C12CBA" w14:textId="77777777" w:rsidR="004D0DF5" w:rsidRPr="00547590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4DD974A" w14:textId="77777777" w:rsidR="004D0DF5" w:rsidRPr="00547590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401C2CF" w14:textId="77777777" w:rsidR="004D0DF5" w:rsidRPr="00547590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29B3945" w14:textId="77777777" w:rsidR="004D0DF5" w:rsidRPr="00547590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7F0DD24" w14:textId="77777777" w:rsidR="004D0DF5" w:rsidRPr="00547590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E607615" w14:textId="77777777" w:rsidR="004D0DF5" w:rsidRPr="00547590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59EF2D3" w14:textId="77777777" w:rsidR="004D0DF5" w:rsidRPr="00547590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DD65169" w14:textId="77777777" w:rsidR="004D0DF5" w:rsidRPr="00547590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1FDEAEF" w14:textId="77777777" w:rsidR="004D0DF5" w:rsidRPr="00547590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52A98BB" w14:textId="77777777" w:rsidR="004D0DF5" w:rsidRPr="00547590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E3229D4" w14:textId="77777777" w:rsidR="004D0DF5" w:rsidRPr="00547590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57B996F" w14:textId="77777777" w:rsidR="004D0DF5" w:rsidRPr="00547590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1BA14FC" w14:textId="77777777" w:rsidR="004D0DF5" w:rsidRPr="00547590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AC3E355" w14:textId="77777777" w:rsidR="004D0DF5" w:rsidRPr="00547590" w:rsidRDefault="004D0DF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BE6312" w:rsidRPr="00AF22BA" w14:paraId="00CEC818" w14:textId="77777777" w:rsidTr="00335828">
        <w:trPr>
          <w:trHeight w:val="283"/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383C2D17" w14:textId="77777777" w:rsidR="00BE6312" w:rsidRPr="00AF22BA" w:rsidRDefault="00BE6312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779A8D37" w14:textId="77777777" w:rsidR="00BE6312" w:rsidRPr="00AF22BA" w:rsidRDefault="00BE6312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8" w:type="dxa"/>
            <w:gridSpan w:val="10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7F286A37" w14:textId="77777777" w:rsidR="00BE6312" w:rsidRPr="00BE6312" w:rsidRDefault="00BE6312" w:rsidP="00335828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Jenis Pemeriksaan</w:t>
            </w:r>
          </w:p>
        </w:tc>
        <w:tc>
          <w:tcPr>
            <w:tcW w:w="2046" w:type="dxa"/>
            <w:gridSpan w:val="6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4C7FCE45" w14:textId="77777777" w:rsidR="00BE6312" w:rsidRPr="00BE6312" w:rsidRDefault="00BE6312" w:rsidP="00335828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Tanggal Pemeriksaan</w:t>
            </w:r>
          </w:p>
        </w:tc>
        <w:tc>
          <w:tcPr>
            <w:tcW w:w="4435" w:type="dxa"/>
            <w:gridSpan w:val="13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5E190482" w14:textId="77777777" w:rsidR="00BE6312" w:rsidRPr="004D0DF5" w:rsidRDefault="00BE6312" w:rsidP="00335828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Hasil Pemeriksaan</w:t>
            </w:r>
          </w:p>
        </w:tc>
      </w:tr>
      <w:tr w:rsidR="00BE6312" w:rsidRPr="00BE6312" w14:paraId="765DCF76" w14:textId="77777777" w:rsidTr="00335828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17DF0488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61BD97A4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16F69CC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A3A98F7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50B1E1C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68F04F7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7BE6E0A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F906EA5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2F170D5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3825A64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AD2A550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E1CD8FD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3BD1D2E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9153B30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E8C733C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D2D939F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88517E6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4F2A3ED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B879EFA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CEABB88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4291AA9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7F09F75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5223214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BE81CBA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2A30840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38062AF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F568879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5BE6CEF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5660B14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6C3DA94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2A53136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BE6312" w:rsidRPr="00AF22BA" w14:paraId="3E89EC1A" w14:textId="77777777" w:rsidTr="00BE6312">
        <w:trPr>
          <w:trHeight w:val="283"/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07ECE2D3" w14:textId="77777777" w:rsidR="00BE6312" w:rsidRPr="00AF22BA" w:rsidRDefault="00BE6312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25C65CFF" w14:textId="77777777" w:rsidR="00BE6312" w:rsidRPr="00AF22BA" w:rsidRDefault="00BE6312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8" w:type="dxa"/>
            <w:gridSpan w:val="10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5EA59C9" w14:textId="6A23A43E" w:rsidR="00BE6312" w:rsidRPr="00BE6312" w:rsidRDefault="00BE6312" w:rsidP="00335828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2046" w:type="dxa"/>
            <w:gridSpan w:val="6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A8341DF" w14:textId="489A7FBF" w:rsidR="00BE6312" w:rsidRPr="00BE6312" w:rsidRDefault="00BE6312" w:rsidP="00335828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4435" w:type="dxa"/>
            <w:gridSpan w:val="13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882D74A" w14:textId="151458AC" w:rsidR="00BE6312" w:rsidRPr="004D0DF5" w:rsidRDefault="00BE6312" w:rsidP="00335828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</w:tr>
      <w:tr w:rsidR="00BE6312" w:rsidRPr="00BE6312" w14:paraId="69ACB53D" w14:textId="77777777" w:rsidTr="00335828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4C338074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6ED3C844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DB6C8A5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83C4A2A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BF62080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C49900F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D288D2D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7BCEFC1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646BB59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28DFF1B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C806403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4897939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8FC37AE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EF0DBFC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9344138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4B6BFC2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1E75B15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39DF3CC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D9E914E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7395705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DCC340D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DF5E3BD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D2E9DCD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068C101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DC0FCD5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FB05D6E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BFD3C53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CFFFD44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3A3ED9F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2DFD762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056B6BA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BE6312" w:rsidRPr="00AF22BA" w14:paraId="45501B11" w14:textId="77777777" w:rsidTr="00BE6312">
        <w:trPr>
          <w:trHeight w:val="283"/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21B1E3CB" w14:textId="77777777" w:rsidR="00BE6312" w:rsidRPr="00AF22BA" w:rsidRDefault="00BE6312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407C952C" w14:textId="77777777" w:rsidR="00BE6312" w:rsidRPr="00AF22BA" w:rsidRDefault="00BE6312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8" w:type="dxa"/>
            <w:gridSpan w:val="10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6739C31" w14:textId="17A01E6F" w:rsidR="00BE6312" w:rsidRPr="00BE6312" w:rsidRDefault="00BE6312" w:rsidP="00335828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2046" w:type="dxa"/>
            <w:gridSpan w:val="6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C3BCA29" w14:textId="3ED54AB7" w:rsidR="00BE6312" w:rsidRPr="00BE6312" w:rsidRDefault="00BE6312" w:rsidP="00335828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4435" w:type="dxa"/>
            <w:gridSpan w:val="13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CC74FE0" w14:textId="7460C0E7" w:rsidR="00BE6312" w:rsidRPr="004D0DF5" w:rsidRDefault="00BE6312" w:rsidP="00335828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</w:tr>
      <w:tr w:rsidR="00BE6312" w:rsidRPr="00BE6312" w14:paraId="7BF273FA" w14:textId="77777777" w:rsidTr="00335828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2D2B3B16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6E8681A6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928A229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6E1C540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E591797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AEAF8E9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35BE2A0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712081D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9CE2144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3DF1AA7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10E3031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85B9221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C01DD05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E88EB45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5B6A9D4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B9E1C48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BAFD011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2CE1B2E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7F5890E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197B3A8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3D3F825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5E35B31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E2E1FAC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A81DE27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33461BF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B96C596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226E63A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95B3DFF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C665474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CC2A070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191A84D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BE6312" w:rsidRPr="00AF22BA" w14:paraId="6F9F37C3" w14:textId="77777777" w:rsidTr="00BE6312">
        <w:trPr>
          <w:trHeight w:val="283"/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1F582E24" w14:textId="77777777" w:rsidR="00BE6312" w:rsidRPr="00AF22BA" w:rsidRDefault="00BE6312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14EED959" w14:textId="77777777" w:rsidR="00BE6312" w:rsidRPr="00AF22BA" w:rsidRDefault="00BE6312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8" w:type="dxa"/>
            <w:gridSpan w:val="10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A14DCA3" w14:textId="4C0ABA83" w:rsidR="00BE6312" w:rsidRPr="00BE6312" w:rsidRDefault="00BE6312" w:rsidP="00335828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2046" w:type="dxa"/>
            <w:gridSpan w:val="6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D61209E" w14:textId="733825B0" w:rsidR="00BE6312" w:rsidRPr="00BE6312" w:rsidRDefault="00BE6312" w:rsidP="00335828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4435" w:type="dxa"/>
            <w:gridSpan w:val="13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22D5193" w14:textId="74BC3487" w:rsidR="00BE6312" w:rsidRPr="004D0DF5" w:rsidRDefault="00BE6312" w:rsidP="00335828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</w:tr>
      <w:tr w:rsidR="00BE6312" w:rsidRPr="00BE6312" w14:paraId="6EAA448A" w14:textId="77777777" w:rsidTr="00335828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4A2B18FE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726AAA80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11BF5BA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8AE928D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C38E49E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DA76BFC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AE677F7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6951B44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143E60E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4DD8593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15A0DC1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6CE652D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70C54CC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F1E1411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FF490B1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45F98D6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2772EF8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151C924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99E5D65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B71B412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4160237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B5FAC34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05E37E3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992AFA5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B691EEA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AD3D44C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B84208E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6E1C33A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E0B412B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0CFD1D5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FB1AF98" w14:textId="77777777" w:rsidR="00BE6312" w:rsidRPr="00BE6312" w:rsidRDefault="00BE6312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BE6312" w:rsidRPr="00AF22BA" w14:paraId="4C22BA98" w14:textId="77777777" w:rsidTr="00BE6312">
        <w:trPr>
          <w:trHeight w:val="283"/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5AC3970D" w14:textId="77777777" w:rsidR="00BE6312" w:rsidRPr="00AF22BA" w:rsidRDefault="00BE6312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1C86B98C" w14:textId="77777777" w:rsidR="00BE6312" w:rsidRPr="00AF22BA" w:rsidRDefault="00BE6312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8" w:type="dxa"/>
            <w:gridSpan w:val="10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03D3371" w14:textId="60B33DF5" w:rsidR="00BE6312" w:rsidRPr="00BE6312" w:rsidRDefault="00BE6312" w:rsidP="00BE6312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2046" w:type="dxa"/>
            <w:gridSpan w:val="6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987C33F" w14:textId="2D884B08" w:rsidR="00BE6312" w:rsidRPr="00BE6312" w:rsidRDefault="00BE6312" w:rsidP="00BE6312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4435" w:type="dxa"/>
            <w:gridSpan w:val="13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342FE4D" w14:textId="52A20AE1" w:rsidR="00BE6312" w:rsidRPr="004D0DF5" w:rsidRDefault="00BE6312" w:rsidP="00BE6312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</w:tr>
      <w:tr w:rsidR="004B03EC" w:rsidRPr="00BE6312" w14:paraId="3383061A" w14:textId="77777777" w:rsidTr="007044EF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6D515433" w14:textId="77777777" w:rsidR="004B03EC" w:rsidRPr="007044EF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64181AF1" w14:textId="77777777" w:rsidR="004B03EC" w:rsidRPr="00BE6312" w:rsidRDefault="004B03EC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BCE777B" w14:textId="77777777" w:rsidR="004B03EC" w:rsidRPr="00BE6312" w:rsidRDefault="004B03EC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ACA5AB1" w14:textId="77777777" w:rsidR="004B03EC" w:rsidRPr="00BE6312" w:rsidRDefault="004B03EC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005E3D6" w14:textId="77777777" w:rsidR="004B03EC" w:rsidRPr="00BE6312" w:rsidRDefault="004B03EC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D0250AC" w14:textId="77777777" w:rsidR="004B03EC" w:rsidRPr="00BE6312" w:rsidRDefault="004B03EC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CDDBEB5" w14:textId="77777777" w:rsidR="004B03EC" w:rsidRPr="00BE6312" w:rsidRDefault="004B03EC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1EA18FF" w14:textId="77777777" w:rsidR="004B03EC" w:rsidRPr="00BE6312" w:rsidRDefault="004B03EC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CCDB033" w14:textId="77777777" w:rsidR="004B03EC" w:rsidRPr="00BE6312" w:rsidRDefault="004B03EC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9ED6BE4" w14:textId="77777777" w:rsidR="004B03EC" w:rsidRPr="00BE6312" w:rsidRDefault="004B03EC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4510218" w14:textId="77777777" w:rsidR="004B03EC" w:rsidRPr="00BE6312" w:rsidRDefault="004B03EC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2C9F44A" w14:textId="77777777" w:rsidR="004B03EC" w:rsidRPr="00BE6312" w:rsidRDefault="004B03EC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8AD7CC0" w14:textId="77777777" w:rsidR="004B03EC" w:rsidRPr="00BE6312" w:rsidRDefault="004B03EC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2977844" w14:textId="77777777" w:rsidR="004B03EC" w:rsidRPr="00BE6312" w:rsidRDefault="004B03EC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7ED8A1F" w14:textId="77777777" w:rsidR="004B03EC" w:rsidRPr="00BE6312" w:rsidRDefault="004B03EC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ED86A55" w14:textId="77777777" w:rsidR="004B03EC" w:rsidRPr="00BE6312" w:rsidRDefault="004B03EC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F7409A7" w14:textId="77777777" w:rsidR="004B03EC" w:rsidRPr="00BE6312" w:rsidRDefault="004B03EC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1A2FA7F" w14:textId="77777777" w:rsidR="004B03EC" w:rsidRPr="00BE6312" w:rsidRDefault="004B03EC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470C822" w14:textId="77777777" w:rsidR="004B03EC" w:rsidRPr="00BE6312" w:rsidRDefault="004B03EC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5BA8CB4" w14:textId="77777777" w:rsidR="004B03EC" w:rsidRPr="00BE6312" w:rsidRDefault="004B03EC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0B4B2C1" w14:textId="77777777" w:rsidR="004B03EC" w:rsidRPr="00BE6312" w:rsidRDefault="004B03EC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F3A5607" w14:textId="77777777" w:rsidR="004B03EC" w:rsidRPr="00BE6312" w:rsidRDefault="004B03EC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C032210" w14:textId="77777777" w:rsidR="004B03EC" w:rsidRPr="00BE6312" w:rsidRDefault="004B03EC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F3E7948" w14:textId="77777777" w:rsidR="004B03EC" w:rsidRPr="00BE6312" w:rsidRDefault="004B03EC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ABFA535" w14:textId="77777777" w:rsidR="004B03EC" w:rsidRPr="00BE6312" w:rsidRDefault="004B03EC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531CB61" w14:textId="77777777" w:rsidR="004B03EC" w:rsidRPr="00BE6312" w:rsidRDefault="004B03EC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2541C02" w14:textId="77777777" w:rsidR="004B03EC" w:rsidRPr="00BE6312" w:rsidRDefault="004B03EC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FC35569" w14:textId="77777777" w:rsidR="004B03EC" w:rsidRPr="00BE6312" w:rsidRDefault="004B03EC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3B09170" w14:textId="77777777" w:rsidR="004B03EC" w:rsidRPr="00BE6312" w:rsidRDefault="004B03EC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7C82592" w14:textId="77777777" w:rsidR="004B03EC" w:rsidRPr="00BE6312" w:rsidRDefault="004B03EC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4560823" w14:textId="77777777" w:rsidR="004B03EC" w:rsidRPr="00BE6312" w:rsidRDefault="004B03EC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7044EF" w:rsidRPr="00AF22BA" w14:paraId="2AA17B4A" w14:textId="77777777" w:rsidTr="007044EF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538E0D58" w14:textId="77777777" w:rsidR="007044EF" w:rsidRPr="00AF22BA" w:rsidRDefault="007044EF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0BA2BC98" w14:textId="409E5BDC" w:rsidR="007044EF" w:rsidRPr="008C6243" w:rsidRDefault="007044EF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g.</w:t>
            </w:r>
          </w:p>
        </w:tc>
        <w:tc>
          <w:tcPr>
            <w:tcW w:w="7500" w:type="dxa"/>
            <w:gridSpan w:val="22"/>
            <w:shd w:val="clear" w:color="auto" w:fill="auto"/>
            <w:vAlign w:val="bottom"/>
          </w:tcPr>
          <w:p w14:paraId="7D29BB9A" w14:textId="7ECEE618" w:rsidR="007044EF" w:rsidRPr="00AF22BA" w:rsidRDefault="007044EF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7044EF">
              <w:rPr>
                <w:rFonts w:ascii="BPreplay" w:hAnsi="BPreplay"/>
                <w:sz w:val="18"/>
                <w:szCs w:val="18"/>
                <w:lang w:val="id-ID"/>
              </w:rPr>
              <w:t>Pengobatan atau tindakan operasi apa saja yang pernah dianjurkan?</w:t>
            </w:r>
          </w:p>
        </w:tc>
        <w:tc>
          <w:tcPr>
            <w:tcW w:w="341" w:type="dxa"/>
            <w:shd w:val="clear" w:color="auto" w:fill="auto"/>
            <w:vAlign w:val="bottom"/>
          </w:tcPr>
          <w:p w14:paraId="450EFF7A" w14:textId="77777777" w:rsidR="007044EF" w:rsidRPr="00AF22BA" w:rsidRDefault="007044EF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B6BC0F6" w14:textId="77777777" w:rsidR="007044EF" w:rsidRPr="00AF22BA" w:rsidRDefault="007044EF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682" w:type="dxa"/>
            <w:gridSpan w:val="2"/>
            <w:shd w:val="clear" w:color="auto" w:fill="auto"/>
            <w:vAlign w:val="bottom"/>
          </w:tcPr>
          <w:p w14:paraId="1FD68ED0" w14:textId="5227708C" w:rsidR="007044EF" w:rsidRPr="00547590" w:rsidRDefault="007044EF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5317558" w14:textId="77777777" w:rsidR="007044EF" w:rsidRPr="00547590" w:rsidRDefault="007044EF" w:rsidP="00335828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684" w:type="dxa"/>
            <w:gridSpan w:val="2"/>
            <w:shd w:val="clear" w:color="auto" w:fill="auto"/>
            <w:vAlign w:val="bottom"/>
          </w:tcPr>
          <w:p w14:paraId="556F51C9" w14:textId="625E2E6A" w:rsidR="007044EF" w:rsidRPr="00547590" w:rsidRDefault="007044EF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</w:tr>
      <w:tr w:rsidR="007044EF" w:rsidRPr="00F0200B" w14:paraId="76A72D90" w14:textId="77777777" w:rsidTr="00335828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4B947DF5" w14:textId="77777777" w:rsidR="007044EF" w:rsidRPr="003B27D2" w:rsidRDefault="007044EF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1AB10F0D" w14:textId="77777777" w:rsidR="007044EF" w:rsidRPr="00F0200B" w:rsidRDefault="007044EF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159B208B" w14:textId="77777777" w:rsidR="007044EF" w:rsidRPr="00F0200B" w:rsidRDefault="007044EF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7B3C3E86" w14:textId="77777777" w:rsidR="007044EF" w:rsidRPr="00F0200B" w:rsidRDefault="007044EF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51378633" w14:textId="77777777" w:rsidR="007044EF" w:rsidRPr="00F0200B" w:rsidRDefault="007044EF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A24458A" w14:textId="77777777" w:rsidR="007044EF" w:rsidRPr="00F0200B" w:rsidRDefault="007044EF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C8CB85E" w14:textId="77777777" w:rsidR="007044EF" w:rsidRPr="00F0200B" w:rsidRDefault="007044EF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7D89C3F0" w14:textId="77777777" w:rsidR="007044EF" w:rsidRPr="00F0200B" w:rsidRDefault="007044EF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92ECD91" w14:textId="77777777" w:rsidR="007044EF" w:rsidRPr="00F0200B" w:rsidRDefault="007044EF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391056D" w14:textId="77777777" w:rsidR="007044EF" w:rsidRPr="00F0200B" w:rsidRDefault="007044EF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D89E097" w14:textId="77777777" w:rsidR="007044EF" w:rsidRPr="00F0200B" w:rsidRDefault="007044EF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5D79F152" w14:textId="77777777" w:rsidR="007044EF" w:rsidRPr="00F0200B" w:rsidRDefault="007044EF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A2BC95B" w14:textId="77777777" w:rsidR="007044EF" w:rsidRPr="00F0200B" w:rsidRDefault="007044EF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CD8777B" w14:textId="77777777" w:rsidR="007044EF" w:rsidRPr="00F0200B" w:rsidRDefault="007044EF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76C9834" w14:textId="77777777" w:rsidR="007044EF" w:rsidRPr="00F0200B" w:rsidRDefault="007044EF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C17D9BC" w14:textId="77777777" w:rsidR="007044EF" w:rsidRPr="00F0200B" w:rsidRDefault="007044EF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A08C8C8" w14:textId="77777777" w:rsidR="007044EF" w:rsidRPr="00F0200B" w:rsidRDefault="007044EF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E0B5F13" w14:textId="77777777" w:rsidR="007044EF" w:rsidRPr="00F0200B" w:rsidRDefault="007044EF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54B1B25" w14:textId="77777777" w:rsidR="007044EF" w:rsidRPr="00F0200B" w:rsidRDefault="007044EF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D5D199C" w14:textId="77777777" w:rsidR="007044EF" w:rsidRPr="00F0200B" w:rsidRDefault="007044EF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7AC2DDE" w14:textId="77777777" w:rsidR="007044EF" w:rsidRPr="00F0200B" w:rsidRDefault="007044EF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3688054" w14:textId="77777777" w:rsidR="007044EF" w:rsidRPr="00F0200B" w:rsidRDefault="007044EF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B0FF8D2" w14:textId="77777777" w:rsidR="007044EF" w:rsidRPr="00F0200B" w:rsidRDefault="007044EF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EC9761D" w14:textId="77777777" w:rsidR="007044EF" w:rsidRPr="00F0200B" w:rsidRDefault="007044EF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1C5310A" w14:textId="77777777" w:rsidR="007044EF" w:rsidRPr="00F0200B" w:rsidRDefault="007044EF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4F74C29" w14:textId="77777777" w:rsidR="007044EF" w:rsidRPr="00F0200B" w:rsidRDefault="007044EF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E31A0BB" w14:textId="77777777" w:rsidR="007044EF" w:rsidRPr="00F0200B" w:rsidRDefault="007044EF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0EFE5A0" w14:textId="77777777" w:rsidR="007044EF" w:rsidRPr="00F0200B" w:rsidRDefault="007044EF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E48EDBD" w14:textId="77777777" w:rsidR="007044EF" w:rsidRPr="00F0200B" w:rsidRDefault="007044EF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ED5317E" w14:textId="77777777" w:rsidR="007044EF" w:rsidRPr="00F0200B" w:rsidRDefault="007044EF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13D893B4" w14:textId="77777777" w:rsidR="007044EF" w:rsidRPr="00F0200B" w:rsidRDefault="007044EF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7044EF" w:rsidRPr="00711B62" w14:paraId="4240D265" w14:textId="77777777" w:rsidTr="00335828">
        <w:trPr>
          <w:trHeight w:val="567"/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068BF0F7" w14:textId="77777777" w:rsidR="007044EF" w:rsidRPr="00711B62" w:rsidRDefault="007044EF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41A7ECC0" w14:textId="77777777" w:rsidR="007044EF" w:rsidRPr="00711B62" w:rsidRDefault="007044EF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9889" w:type="dxa"/>
            <w:gridSpan w:val="29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232645B" w14:textId="77777777" w:rsidR="007044EF" w:rsidRPr="00711B62" w:rsidRDefault="007044EF" w:rsidP="00335828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044EF" w:rsidRPr="00996477" w14:paraId="0C9224AA" w14:textId="77777777" w:rsidTr="00335828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4BD456A4" w14:textId="77777777" w:rsidR="007044EF" w:rsidRPr="002B3399" w:rsidRDefault="007044EF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2C0CA546" w14:textId="77777777" w:rsidR="007044EF" w:rsidRPr="00996477" w:rsidRDefault="007044EF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7C2D4425" w14:textId="77777777" w:rsidR="007044EF" w:rsidRPr="00996477" w:rsidRDefault="007044EF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6F9C37D9" w14:textId="77777777" w:rsidR="007044EF" w:rsidRPr="00996477" w:rsidRDefault="007044EF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57177C23" w14:textId="77777777" w:rsidR="007044EF" w:rsidRPr="00996477" w:rsidRDefault="007044EF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B0231BE" w14:textId="77777777" w:rsidR="007044EF" w:rsidRPr="00996477" w:rsidRDefault="007044EF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E3B167F" w14:textId="77777777" w:rsidR="007044EF" w:rsidRPr="00996477" w:rsidRDefault="007044EF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1BDAE320" w14:textId="77777777" w:rsidR="007044EF" w:rsidRPr="00996477" w:rsidRDefault="007044EF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7480610" w14:textId="77777777" w:rsidR="007044EF" w:rsidRPr="00996477" w:rsidRDefault="007044EF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11D5992" w14:textId="77777777" w:rsidR="007044EF" w:rsidRPr="00996477" w:rsidRDefault="007044EF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E021400" w14:textId="77777777" w:rsidR="007044EF" w:rsidRPr="00996477" w:rsidRDefault="007044EF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70C6154B" w14:textId="77777777" w:rsidR="007044EF" w:rsidRPr="00996477" w:rsidRDefault="007044EF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A2BE184" w14:textId="77777777" w:rsidR="007044EF" w:rsidRPr="00996477" w:rsidRDefault="007044EF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0778E27" w14:textId="77777777" w:rsidR="007044EF" w:rsidRPr="00996477" w:rsidRDefault="007044EF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59511C3" w14:textId="77777777" w:rsidR="007044EF" w:rsidRPr="00996477" w:rsidRDefault="007044EF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2D72408" w14:textId="77777777" w:rsidR="007044EF" w:rsidRPr="00996477" w:rsidRDefault="007044EF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8E231A" w14:textId="77777777" w:rsidR="007044EF" w:rsidRPr="00996477" w:rsidRDefault="007044EF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1E56F04" w14:textId="77777777" w:rsidR="007044EF" w:rsidRPr="00996477" w:rsidRDefault="007044EF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9E0CCBC" w14:textId="77777777" w:rsidR="007044EF" w:rsidRPr="00996477" w:rsidRDefault="007044EF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01B31CC" w14:textId="77777777" w:rsidR="007044EF" w:rsidRPr="00996477" w:rsidRDefault="007044EF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E522F5C" w14:textId="77777777" w:rsidR="007044EF" w:rsidRPr="00996477" w:rsidRDefault="007044EF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1EFA480" w14:textId="77777777" w:rsidR="007044EF" w:rsidRPr="00996477" w:rsidRDefault="007044EF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186B8AA" w14:textId="77777777" w:rsidR="007044EF" w:rsidRPr="00996477" w:rsidRDefault="007044EF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8671677" w14:textId="77777777" w:rsidR="007044EF" w:rsidRPr="00996477" w:rsidRDefault="007044EF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5D5C2BA" w14:textId="77777777" w:rsidR="007044EF" w:rsidRPr="00996477" w:rsidRDefault="007044EF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49C17D7" w14:textId="77777777" w:rsidR="007044EF" w:rsidRPr="00996477" w:rsidRDefault="007044EF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34B4469" w14:textId="77777777" w:rsidR="007044EF" w:rsidRPr="00996477" w:rsidRDefault="007044EF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98C378D" w14:textId="77777777" w:rsidR="007044EF" w:rsidRPr="00996477" w:rsidRDefault="007044EF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33BFA08" w14:textId="77777777" w:rsidR="007044EF" w:rsidRPr="00996477" w:rsidRDefault="007044EF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EF3EEA1" w14:textId="77777777" w:rsidR="007044EF" w:rsidRPr="00996477" w:rsidRDefault="007044EF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2F167BA5" w14:textId="77777777" w:rsidR="007044EF" w:rsidRPr="00996477" w:rsidRDefault="007044EF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2B3399" w:rsidRPr="00AA5BB0" w14:paraId="789D1640" w14:textId="77777777" w:rsidTr="00F35465">
        <w:trPr>
          <w:trHeight w:val="283"/>
          <w:jc w:val="center"/>
        </w:trPr>
        <w:tc>
          <w:tcPr>
            <w:tcW w:w="401" w:type="dxa"/>
            <w:shd w:val="clear" w:color="auto" w:fill="00B0F0"/>
            <w:vAlign w:val="bottom"/>
          </w:tcPr>
          <w:p w14:paraId="5FA9D9CB" w14:textId="6CF1B6DD" w:rsidR="002B3399" w:rsidRPr="00DD0DC4" w:rsidRDefault="002B3399" w:rsidP="00335828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5.</w:t>
            </w:r>
          </w:p>
        </w:tc>
        <w:tc>
          <w:tcPr>
            <w:tcW w:w="8189" w:type="dxa"/>
            <w:gridSpan w:val="24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121530C4" w14:textId="7D9290A0" w:rsidR="002B3399" w:rsidRPr="004F6226" w:rsidRDefault="002B3399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2B3399">
              <w:rPr>
                <w:rFonts w:ascii="BPreplay" w:hAnsi="BPreplay"/>
                <w:sz w:val="18"/>
                <w:szCs w:val="18"/>
                <w:lang w:val="id-ID"/>
              </w:rPr>
              <w:t>Apakah sampai saat ini masih dalam pengobatan?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1FC97E2" w14:textId="77777777" w:rsidR="002B3399" w:rsidRPr="004F6226" w:rsidRDefault="002B3399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682" w:type="dxa"/>
            <w:gridSpan w:val="2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625B9A48" w14:textId="77777777" w:rsidR="002B3399" w:rsidRPr="00DD0DC4" w:rsidRDefault="002B3399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Ya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F3AAC8C" w14:textId="77777777" w:rsidR="002B3399" w:rsidRPr="00DD0DC4" w:rsidRDefault="002B3399" w:rsidP="00335828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684" w:type="dxa"/>
            <w:gridSpan w:val="2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38FA6262" w14:textId="77777777" w:rsidR="002B3399" w:rsidRPr="00DD0DC4" w:rsidRDefault="002B3399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Tidak</w:t>
            </w:r>
          </w:p>
        </w:tc>
      </w:tr>
      <w:tr w:rsidR="002B3399" w:rsidRPr="005E5909" w14:paraId="60CAFA35" w14:textId="77777777" w:rsidTr="00BC4FB5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3D6B8E7C" w14:textId="77777777" w:rsidR="002B3399" w:rsidRPr="005E5909" w:rsidRDefault="002B339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624600FD" w14:textId="77777777" w:rsidR="002B3399" w:rsidRPr="005E5909" w:rsidRDefault="002B339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32A0D0DD" w14:textId="77777777" w:rsidR="002B3399" w:rsidRPr="005E5909" w:rsidRDefault="002B339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5E7977CA" w14:textId="77777777" w:rsidR="002B3399" w:rsidRPr="005E5909" w:rsidRDefault="002B339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74F5617D" w14:textId="77777777" w:rsidR="002B3399" w:rsidRPr="005E5909" w:rsidRDefault="002B339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4A9E1D7" w14:textId="77777777" w:rsidR="002B3399" w:rsidRPr="005E5909" w:rsidRDefault="002B339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449981A" w14:textId="77777777" w:rsidR="002B3399" w:rsidRPr="005E5909" w:rsidRDefault="002B339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165CCA41" w14:textId="77777777" w:rsidR="002B3399" w:rsidRPr="005E5909" w:rsidRDefault="002B339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0C7EAEC" w14:textId="77777777" w:rsidR="002B3399" w:rsidRPr="005E5909" w:rsidRDefault="002B339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08C01E8" w14:textId="77777777" w:rsidR="002B3399" w:rsidRPr="005E5909" w:rsidRDefault="002B339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631CE2A" w14:textId="77777777" w:rsidR="002B3399" w:rsidRPr="005E5909" w:rsidRDefault="002B339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1FBEFF08" w14:textId="77777777" w:rsidR="002B3399" w:rsidRPr="005E5909" w:rsidRDefault="002B339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D4AA8EC" w14:textId="77777777" w:rsidR="002B3399" w:rsidRPr="005E5909" w:rsidRDefault="002B339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43F6FD4" w14:textId="77777777" w:rsidR="002B3399" w:rsidRPr="005E5909" w:rsidRDefault="002B339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0B1E8DE" w14:textId="77777777" w:rsidR="002B3399" w:rsidRPr="005E5909" w:rsidRDefault="002B339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43F3FC0" w14:textId="77777777" w:rsidR="002B3399" w:rsidRPr="005E5909" w:rsidRDefault="002B339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97D7DF2" w14:textId="77777777" w:rsidR="002B3399" w:rsidRPr="005E5909" w:rsidRDefault="002B339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E558002" w14:textId="77777777" w:rsidR="002B3399" w:rsidRPr="005E5909" w:rsidRDefault="002B339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11CB76C" w14:textId="77777777" w:rsidR="002B3399" w:rsidRPr="005E5909" w:rsidRDefault="002B339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5B59D40" w14:textId="77777777" w:rsidR="002B3399" w:rsidRPr="005E5909" w:rsidRDefault="002B339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35E731F" w14:textId="77777777" w:rsidR="002B3399" w:rsidRPr="005E5909" w:rsidRDefault="002B339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973420F" w14:textId="77777777" w:rsidR="002B3399" w:rsidRPr="005E5909" w:rsidRDefault="002B339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5B9EC19" w14:textId="77777777" w:rsidR="002B3399" w:rsidRPr="005E5909" w:rsidRDefault="002B339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8A37330" w14:textId="77777777" w:rsidR="002B3399" w:rsidRPr="005E5909" w:rsidRDefault="002B339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186FF3C" w14:textId="77777777" w:rsidR="002B3399" w:rsidRPr="005E5909" w:rsidRDefault="002B339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2FA71F2" w14:textId="77777777" w:rsidR="002B3399" w:rsidRPr="005E5909" w:rsidRDefault="002B339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CF21FE3" w14:textId="77777777" w:rsidR="002B3399" w:rsidRPr="005E5909" w:rsidRDefault="002B339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FBE3289" w14:textId="77777777" w:rsidR="002B3399" w:rsidRPr="005E5909" w:rsidRDefault="002B339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EA5A156" w14:textId="77777777" w:rsidR="002B3399" w:rsidRPr="005E5909" w:rsidRDefault="002B339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32B4BEA" w14:textId="77777777" w:rsidR="002B3399" w:rsidRPr="005E5909" w:rsidRDefault="002B339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0F0C2A99" w14:textId="77777777" w:rsidR="002B3399" w:rsidRPr="005E5909" w:rsidRDefault="002B3399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E4406B" w:rsidRPr="004B476E" w14:paraId="78376BED" w14:textId="77777777" w:rsidTr="00F35465">
        <w:trPr>
          <w:trHeight w:val="283"/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0BD8D4CA" w14:textId="77777777" w:rsidR="00E4406B" w:rsidRPr="004B476E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1" w:type="dxa"/>
            <w:gridSpan w:val="9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18680E18" w14:textId="6FE10CBF" w:rsidR="00E4406B" w:rsidRPr="004B476E" w:rsidRDefault="00E4406B" w:rsidP="00E4406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244A33">
              <w:rPr>
                <w:rFonts w:ascii="BPreplay" w:hAnsi="BPreplay"/>
                <w:sz w:val="18"/>
                <w:szCs w:val="18"/>
              </w:rPr>
              <w:t xml:space="preserve">Tanggal terakhir </w:t>
            </w:r>
            <w:r>
              <w:rPr>
                <w:rFonts w:ascii="BPreplay" w:hAnsi="BPreplay"/>
                <w:sz w:val="18"/>
                <w:szCs w:val="18"/>
              </w:rPr>
              <w:t>perawatan: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AF177D9" w14:textId="77777777" w:rsidR="00E4406B" w:rsidRPr="00E40FF2" w:rsidRDefault="00E4406B" w:rsidP="00335828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C8FA476" w14:textId="77777777" w:rsidR="00E4406B" w:rsidRPr="00E40FF2" w:rsidRDefault="00E4406B" w:rsidP="00335828">
            <w:pPr>
              <w:ind w:left="-57" w:right="-57"/>
              <w:jc w:val="center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3DA51A9C" w14:textId="77777777" w:rsidR="00E4406B" w:rsidRPr="004B476E" w:rsidRDefault="00E4406B" w:rsidP="00335828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1FAA10D" w14:textId="77777777" w:rsidR="00E4406B" w:rsidRPr="004B476E" w:rsidRDefault="00E4406B" w:rsidP="00335828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701230D" w14:textId="77777777" w:rsidR="00E4406B" w:rsidRPr="004B476E" w:rsidRDefault="00E4406B" w:rsidP="00335828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51AA6D76" w14:textId="77777777" w:rsidR="00E4406B" w:rsidRPr="004B476E" w:rsidRDefault="00E4406B" w:rsidP="00335828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2361A22" w14:textId="77777777" w:rsidR="00E4406B" w:rsidRPr="004B476E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0953F7A" w14:textId="77777777" w:rsidR="00E4406B" w:rsidRPr="004B476E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8B0FCD8" w14:textId="77777777" w:rsidR="00E4406B" w:rsidRPr="004B476E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8E0B5EB" w14:textId="77777777" w:rsidR="00E4406B" w:rsidRPr="004B476E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5FAFF533" w14:textId="77777777" w:rsidR="00E4406B" w:rsidRPr="004B476E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C5E970A" w14:textId="77777777" w:rsidR="00E4406B" w:rsidRPr="004B476E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3D561F4" w14:textId="77777777" w:rsidR="00E4406B" w:rsidRPr="004B476E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C1BA947" w14:textId="77777777" w:rsidR="00E4406B" w:rsidRPr="004B476E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C39E841" w14:textId="77777777" w:rsidR="00E4406B" w:rsidRPr="004B476E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48FC8D3" w14:textId="77777777" w:rsidR="00E4406B" w:rsidRPr="004B476E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B181DDF" w14:textId="77777777" w:rsidR="00E4406B" w:rsidRPr="004B476E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73EB7F9" w14:textId="77777777" w:rsidR="00E4406B" w:rsidRPr="004B476E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C249BA2" w14:textId="77777777" w:rsidR="00E4406B" w:rsidRPr="004B476E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37356F8" w14:textId="77777777" w:rsidR="00E4406B" w:rsidRPr="004B476E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4ADC15A6" w14:textId="77777777" w:rsidR="00E4406B" w:rsidRPr="004B476E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E4406B" w:rsidRPr="00F0200B" w14:paraId="028BCBDD" w14:textId="77777777" w:rsidTr="00335828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01344F26" w14:textId="77777777" w:rsidR="00E4406B" w:rsidRPr="003B27D2" w:rsidRDefault="00E4406B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4ECD1595" w14:textId="77777777" w:rsidR="00E4406B" w:rsidRPr="00F0200B" w:rsidRDefault="00E4406B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2CC1D87D" w14:textId="77777777" w:rsidR="00E4406B" w:rsidRPr="00F0200B" w:rsidRDefault="00E4406B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239AECCF" w14:textId="77777777" w:rsidR="00E4406B" w:rsidRPr="00F0200B" w:rsidRDefault="00E4406B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097B79EC" w14:textId="77777777" w:rsidR="00E4406B" w:rsidRPr="00F0200B" w:rsidRDefault="00E4406B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1011977" w14:textId="77777777" w:rsidR="00E4406B" w:rsidRPr="00F0200B" w:rsidRDefault="00E4406B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23AD60E" w14:textId="77777777" w:rsidR="00E4406B" w:rsidRPr="00F0200B" w:rsidRDefault="00E4406B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2632992D" w14:textId="77777777" w:rsidR="00E4406B" w:rsidRPr="00F0200B" w:rsidRDefault="00E4406B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E2B0EC4" w14:textId="77777777" w:rsidR="00E4406B" w:rsidRPr="00F0200B" w:rsidRDefault="00E4406B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4E2679E" w14:textId="77777777" w:rsidR="00E4406B" w:rsidRPr="00F0200B" w:rsidRDefault="00E4406B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CAE0054" w14:textId="77777777" w:rsidR="00E4406B" w:rsidRPr="00F0200B" w:rsidRDefault="00E4406B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0A4F4786" w14:textId="77777777" w:rsidR="00E4406B" w:rsidRPr="00F0200B" w:rsidRDefault="00E4406B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E778B37" w14:textId="77777777" w:rsidR="00E4406B" w:rsidRPr="00F0200B" w:rsidRDefault="00E4406B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B2484E9" w14:textId="77777777" w:rsidR="00E4406B" w:rsidRPr="00F0200B" w:rsidRDefault="00E4406B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30BC6DE" w14:textId="77777777" w:rsidR="00E4406B" w:rsidRPr="00F0200B" w:rsidRDefault="00E4406B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5D925F7" w14:textId="77777777" w:rsidR="00E4406B" w:rsidRPr="00F0200B" w:rsidRDefault="00E4406B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6923D30" w14:textId="77777777" w:rsidR="00E4406B" w:rsidRPr="00F0200B" w:rsidRDefault="00E4406B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34226B8" w14:textId="77777777" w:rsidR="00E4406B" w:rsidRPr="00F0200B" w:rsidRDefault="00E4406B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BD410E0" w14:textId="77777777" w:rsidR="00E4406B" w:rsidRPr="00F0200B" w:rsidRDefault="00E4406B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198256A" w14:textId="77777777" w:rsidR="00E4406B" w:rsidRPr="00F0200B" w:rsidRDefault="00E4406B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4E01B4A" w14:textId="77777777" w:rsidR="00E4406B" w:rsidRPr="00F0200B" w:rsidRDefault="00E4406B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483C02D" w14:textId="77777777" w:rsidR="00E4406B" w:rsidRPr="00F0200B" w:rsidRDefault="00E4406B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D702D1B" w14:textId="77777777" w:rsidR="00E4406B" w:rsidRPr="00F0200B" w:rsidRDefault="00E4406B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37F2578" w14:textId="77777777" w:rsidR="00E4406B" w:rsidRPr="00F0200B" w:rsidRDefault="00E4406B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FCD636D" w14:textId="77777777" w:rsidR="00E4406B" w:rsidRPr="00F0200B" w:rsidRDefault="00E4406B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56C5019" w14:textId="77777777" w:rsidR="00E4406B" w:rsidRPr="00F0200B" w:rsidRDefault="00E4406B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749A088" w14:textId="77777777" w:rsidR="00E4406B" w:rsidRPr="00F0200B" w:rsidRDefault="00E4406B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EA045E3" w14:textId="77777777" w:rsidR="00E4406B" w:rsidRPr="00F0200B" w:rsidRDefault="00E4406B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5A6166A" w14:textId="77777777" w:rsidR="00E4406B" w:rsidRPr="00F0200B" w:rsidRDefault="00E4406B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FB6D193" w14:textId="77777777" w:rsidR="00E4406B" w:rsidRPr="00F0200B" w:rsidRDefault="00E4406B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1392D1EA" w14:textId="77777777" w:rsidR="00E4406B" w:rsidRPr="00F0200B" w:rsidRDefault="00E4406B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BC4FB5" w:rsidRPr="004B476E" w14:paraId="6B081EB4" w14:textId="77777777" w:rsidTr="00F35465">
        <w:trPr>
          <w:trHeight w:val="283"/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4F4E41FA" w14:textId="77777777" w:rsidR="00BC4FB5" w:rsidRPr="004B476E" w:rsidRDefault="00BC4FB5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1" w:type="dxa"/>
            <w:gridSpan w:val="9"/>
            <w:shd w:val="clear" w:color="auto" w:fill="auto"/>
            <w:vAlign w:val="bottom"/>
          </w:tcPr>
          <w:p w14:paraId="0845F083" w14:textId="67D2420B" w:rsidR="00BC4FB5" w:rsidRPr="004B476E" w:rsidRDefault="00BC4FB5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</w:rPr>
              <w:t>Alasan</w:t>
            </w:r>
          </w:p>
        </w:tc>
        <w:tc>
          <w:tcPr>
            <w:tcW w:w="7166" w:type="dxa"/>
            <w:gridSpan w:val="21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EB96FF0" w14:textId="77777777" w:rsidR="00BC4FB5" w:rsidRPr="00BC4FB5" w:rsidRDefault="00BC4FB5" w:rsidP="00335828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BC4FB5" w:rsidRPr="00F0200B" w14:paraId="38CD078C" w14:textId="77777777" w:rsidTr="00BC4FB5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318EDB66" w14:textId="77777777" w:rsidR="00BC4FB5" w:rsidRPr="003B27D2" w:rsidRDefault="00BC4FB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5083A335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65190936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0C83381C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210C3555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C66C954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E469859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354F597C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028CB01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800C0D9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FF33CB7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416D2A4C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3FC7C14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830D645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498E816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90C77B8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E59C4FB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4E6A3AD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F222386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BB9B94C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F068EEB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9A5C64E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7B57EC5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8CD1CA3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FD08795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DEE4E66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A426EDB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1A38C31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A461C54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EB984E7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E2C6935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BC4FB5" w:rsidRPr="004B476E" w14:paraId="38DD54D3" w14:textId="77777777" w:rsidTr="00F35465">
        <w:trPr>
          <w:trHeight w:val="283"/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7D009FC0" w14:textId="77777777" w:rsidR="00BC4FB5" w:rsidRPr="004B476E" w:rsidRDefault="00BC4FB5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1" w:type="dxa"/>
            <w:gridSpan w:val="9"/>
            <w:shd w:val="clear" w:color="auto" w:fill="auto"/>
            <w:vAlign w:val="bottom"/>
          </w:tcPr>
          <w:p w14:paraId="1BFD8B5A" w14:textId="77777777" w:rsidR="00BC4FB5" w:rsidRPr="004B476E" w:rsidRDefault="00BC4FB5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</w:rPr>
              <w:t>Pengobatan:</w:t>
            </w:r>
          </w:p>
        </w:tc>
        <w:tc>
          <w:tcPr>
            <w:tcW w:w="7166" w:type="dxa"/>
            <w:gridSpan w:val="21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8D7C63F" w14:textId="77777777" w:rsidR="00BC4FB5" w:rsidRPr="00E24884" w:rsidRDefault="00BC4FB5" w:rsidP="00335828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BC4FB5" w:rsidRPr="00F0200B" w14:paraId="78680439" w14:textId="77777777" w:rsidTr="00335828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1E0BF8BF" w14:textId="77777777" w:rsidR="00BC4FB5" w:rsidRPr="003B27D2" w:rsidRDefault="00BC4FB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4C5285E9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14E82346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289DEFED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4E0A131D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38C2C54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38D88D3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47C6FFA9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84ADDA6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B25E852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84E6269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2224112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7270ABC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FD394CE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30079C2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44BAF90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69B07F9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48DB213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AF55BD7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1D1383F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267AD84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E78789E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EB8332A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B8FD66E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82223AF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0BFD5CE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A7A0286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5BF9B7B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2BC9E7D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9191552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253EAEA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BC4FB5" w:rsidRPr="004B476E" w14:paraId="5DE54CC9" w14:textId="77777777" w:rsidTr="00F35465">
        <w:trPr>
          <w:trHeight w:val="283"/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2CA751EA" w14:textId="77777777" w:rsidR="00BC4FB5" w:rsidRPr="004B476E" w:rsidRDefault="00BC4FB5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1" w:type="dxa"/>
            <w:gridSpan w:val="9"/>
            <w:shd w:val="clear" w:color="auto" w:fill="auto"/>
            <w:vAlign w:val="bottom"/>
          </w:tcPr>
          <w:p w14:paraId="29FE3F7F" w14:textId="7201C649" w:rsidR="00BC4FB5" w:rsidRPr="004B476E" w:rsidRDefault="00BC4FB5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</w:rPr>
              <w:t>Berapa kali dalam 1 (satu) tahun:</w:t>
            </w:r>
          </w:p>
        </w:tc>
        <w:tc>
          <w:tcPr>
            <w:tcW w:w="7166" w:type="dxa"/>
            <w:gridSpan w:val="21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9D6BB8A" w14:textId="77777777" w:rsidR="00BC4FB5" w:rsidRPr="00E24884" w:rsidRDefault="00BC4FB5" w:rsidP="00335828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BC4FB5" w:rsidRPr="00F0200B" w14:paraId="3D6A45C5" w14:textId="77777777" w:rsidTr="00335828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40BFA8F1" w14:textId="77777777" w:rsidR="00BC4FB5" w:rsidRPr="003B27D2" w:rsidRDefault="00BC4FB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13C0EAF0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6B01B44E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3B6EFA3D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2B82D133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4A05F9A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7807B20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07004ED9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1DD949A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C9AB383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5E55AB7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AD60C2C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09DF132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63AAC5B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3F30ACE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DF26DC8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86A6F8B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645F1D3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45B0CAF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4027808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DC39850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3B6DA87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8EA3FFD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DA5A9AD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76B0061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EFA5B5C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58FB541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52980D7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4408641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A6B56C2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2EC46F1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BC4FB5" w:rsidRPr="004B476E" w14:paraId="22CA4822" w14:textId="77777777" w:rsidTr="00F35465">
        <w:trPr>
          <w:trHeight w:val="283"/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31037594" w14:textId="77777777" w:rsidR="00BC4FB5" w:rsidRPr="004B476E" w:rsidRDefault="00BC4FB5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1" w:type="dxa"/>
            <w:gridSpan w:val="9"/>
            <w:shd w:val="clear" w:color="auto" w:fill="auto"/>
            <w:vAlign w:val="bottom"/>
          </w:tcPr>
          <w:p w14:paraId="6CC28588" w14:textId="77777777" w:rsidR="00BC4FB5" w:rsidRPr="004B476E" w:rsidRDefault="00BC4FB5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E0E92">
              <w:rPr>
                <w:rFonts w:ascii="BPreplay" w:hAnsi="BPreplay"/>
                <w:sz w:val="18"/>
                <w:szCs w:val="18"/>
                <w:lang w:val="id-ID"/>
              </w:rPr>
              <w:t>Nama Lengkap Dokter:</w:t>
            </w:r>
          </w:p>
        </w:tc>
        <w:tc>
          <w:tcPr>
            <w:tcW w:w="7166" w:type="dxa"/>
            <w:gridSpan w:val="21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D899948" w14:textId="77777777" w:rsidR="00BC4FB5" w:rsidRPr="00CC3F6D" w:rsidRDefault="00BC4FB5" w:rsidP="00335828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BC4FB5" w:rsidRPr="00F0200B" w14:paraId="3904CC3D" w14:textId="77777777" w:rsidTr="00335828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453E0642" w14:textId="77777777" w:rsidR="00BC4FB5" w:rsidRPr="003B27D2" w:rsidRDefault="00BC4FB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7782FDDF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7752436D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29F1B0B3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38147F7F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56BF505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9A3780B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2F40EC74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8BBE94B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BF1C335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4DA7D61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D08C3C2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44ADB4B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6CBA2B7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D2E117C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B619512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9A090E7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FE3E50D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4D71C94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B705985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027118B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5D8CD40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946DC3B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E7B7DF4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29BCE2A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E40D08A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78D0938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8A74D9C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5593037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99B7FF3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D88828A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BC4FB5" w:rsidRPr="004B476E" w14:paraId="36F51B89" w14:textId="77777777" w:rsidTr="00F35465">
        <w:trPr>
          <w:trHeight w:val="283"/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081C0D6A" w14:textId="77777777" w:rsidR="00BC4FB5" w:rsidRPr="004B476E" w:rsidRDefault="00BC4FB5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1" w:type="dxa"/>
            <w:gridSpan w:val="9"/>
            <w:shd w:val="clear" w:color="auto" w:fill="auto"/>
            <w:vAlign w:val="bottom"/>
          </w:tcPr>
          <w:p w14:paraId="373B5966" w14:textId="77777777" w:rsidR="00BC4FB5" w:rsidRPr="004B476E" w:rsidRDefault="00BC4FB5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</w:rPr>
              <w:t>No. Telepon/Handphone:</w:t>
            </w:r>
          </w:p>
        </w:tc>
        <w:tc>
          <w:tcPr>
            <w:tcW w:w="7166" w:type="dxa"/>
            <w:gridSpan w:val="21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AE1793D" w14:textId="77777777" w:rsidR="00BC4FB5" w:rsidRPr="00CC3F6D" w:rsidRDefault="00BC4FB5" w:rsidP="00335828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BC4FB5" w:rsidRPr="00F0200B" w14:paraId="4CF7D4EB" w14:textId="77777777" w:rsidTr="00335828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742E32B4" w14:textId="77777777" w:rsidR="00BC4FB5" w:rsidRPr="003B27D2" w:rsidRDefault="00BC4FB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2B5C1EB9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8137873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6E009410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273D242C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FA17749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06A1A6A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218427C1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5F5E962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6073F60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F17197E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439EBE3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D1B39B5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881B138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2786A5D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0955465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BD35BAA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67072B6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2ED5D73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726DA80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8990C2E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2753CF2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6AFC9B0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0D91A24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3CC8935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8B87D97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8B6BA55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5173CBA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7816A23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AD18DE3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43D411D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BC4FB5" w:rsidRPr="004B476E" w14:paraId="31927D61" w14:textId="77777777" w:rsidTr="00F35465">
        <w:trPr>
          <w:trHeight w:val="283"/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5AB01DFA" w14:textId="77777777" w:rsidR="00BC4FB5" w:rsidRPr="004B476E" w:rsidRDefault="00BC4FB5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1" w:type="dxa"/>
            <w:gridSpan w:val="9"/>
            <w:shd w:val="clear" w:color="auto" w:fill="auto"/>
            <w:vAlign w:val="bottom"/>
          </w:tcPr>
          <w:p w14:paraId="317ADB29" w14:textId="77777777" w:rsidR="00BC4FB5" w:rsidRPr="004B476E" w:rsidRDefault="00BC4FB5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</w:rPr>
              <w:t>Nama Klinik/Rumah Sakit:</w:t>
            </w:r>
          </w:p>
        </w:tc>
        <w:tc>
          <w:tcPr>
            <w:tcW w:w="7166" w:type="dxa"/>
            <w:gridSpan w:val="21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136777B" w14:textId="77777777" w:rsidR="00BC4FB5" w:rsidRPr="00CC3F6D" w:rsidRDefault="00BC4FB5" w:rsidP="00335828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BC4FB5" w:rsidRPr="00F0200B" w14:paraId="2299C92F" w14:textId="77777777" w:rsidTr="00335828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5BE0C7F4" w14:textId="77777777" w:rsidR="00BC4FB5" w:rsidRPr="003B27D2" w:rsidRDefault="00BC4FB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5963D40D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65CACC97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30179CD7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14E8B1BC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DF733AB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F85EDB4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5FFCF046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59A9E20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7B0EC4C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965DBB3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3AA55CA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8AA18A6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0807238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AAAA6FD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FD4E6D1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5A7AE87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CDF3946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AA5102B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969FE04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242A25E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15BAB7E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4CED537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DD69405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BF95304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6F29A11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40D614F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05AD316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760E676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B75ECD1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60B17B7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BC4FB5" w:rsidRPr="004B476E" w14:paraId="7C74ECA6" w14:textId="77777777" w:rsidTr="00F35465">
        <w:trPr>
          <w:trHeight w:val="283"/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00C7D3BD" w14:textId="77777777" w:rsidR="00BC4FB5" w:rsidRPr="004B476E" w:rsidRDefault="00BC4FB5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1" w:type="dxa"/>
            <w:gridSpan w:val="9"/>
            <w:shd w:val="clear" w:color="auto" w:fill="auto"/>
            <w:vAlign w:val="bottom"/>
          </w:tcPr>
          <w:p w14:paraId="0D12ADF7" w14:textId="77777777" w:rsidR="00BC4FB5" w:rsidRPr="004B476E" w:rsidRDefault="00BC4FB5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</w:rPr>
              <w:t>Alamat Klinik/Rumah Sakit:</w:t>
            </w:r>
          </w:p>
        </w:tc>
        <w:tc>
          <w:tcPr>
            <w:tcW w:w="7166" w:type="dxa"/>
            <w:gridSpan w:val="21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0A887F8" w14:textId="77777777" w:rsidR="00BC4FB5" w:rsidRPr="00CC3F6D" w:rsidRDefault="00BC4FB5" w:rsidP="00335828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BC4FB5" w:rsidRPr="00F0200B" w14:paraId="1985A0E0" w14:textId="77777777" w:rsidTr="00335828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2CA7A3AA" w14:textId="77777777" w:rsidR="00BC4FB5" w:rsidRPr="003B27D2" w:rsidRDefault="00BC4FB5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363E7CA9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16413950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5F406456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445632E0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9EA89FA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5BC040C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48F44475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DF31F55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305F01F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5D9B2D9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BAF03A7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42BE8D1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38FA13F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829C986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624F924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3769D4A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87CF71A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D206468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EB8B9F5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FC2AD1E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A782BD1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F35DB8C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03475E8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79C1C46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AF57EDA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710275E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1C32781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6CF37FC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6A39A42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D61BC68" w14:textId="77777777" w:rsidR="00BC4FB5" w:rsidRPr="00F0200B" w:rsidRDefault="00BC4FB5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BC4FB5" w:rsidRPr="004B476E" w14:paraId="32131DC7" w14:textId="77777777" w:rsidTr="00335828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3679629B" w14:textId="77777777" w:rsidR="00BC4FB5" w:rsidRPr="004B476E" w:rsidRDefault="00BC4FB5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1" w:type="dxa"/>
            <w:gridSpan w:val="9"/>
            <w:shd w:val="clear" w:color="auto" w:fill="auto"/>
            <w:vAlign w:val="bottom"/>
          </w:tcPr>
          <w:p w14:paraId="69C894BF" w14:textId="77777777" w:rsidR="00BC4FB5" w:rsidRPr="004B476E" w:rsidRDefault="00BC4FB5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7166" w:type="dxa"/>
            <w:gridSpan w:val="21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EFF4551" w14:textId="77777777" w:rsidR="00BC4FB5" w:rsidRPr="00CC3F6D" w:rsidRDefault="00BC4FB5" w:rsidP="00335828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BC4FB5" w:rsidRPr="004B476E" w14:paraId="1D0396A6" w14:textId="77777777" w:rsidTr="00335828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226A1D9B" w14:textId="77777777" w:rsidR="00BC4FB5" w:rsidRPr="004B476E" w:rsidRDefault="00BC4FB5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5BFE93A1" w14:textId="77777777" w:rsidR="00BC4FB5" w:rsidRPr="004B476E" w:rsidRDefault="00BC4FB5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50727CE6" w14:textId="77777777" w:rsidR="00BC4FB5" w:rsidRPr="004B476E" w:rsidRDefault="00BC4FB5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532E7598" w14:textId="77777777" w:rsidR="00BC4FB5" w:rsidRPr="004B476E" w:rsidRDefault="00BC4FB5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38623397" w14:textId="77777777" w:rsidR="00BC4FB5" w:rsidRPr="004B476E" w:rsidRDefault="00BC4FB5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A620CDC" w14:textId="77777777" w:rsidR="00BC4FB5" w:rsidRPr="004B476E" w:rsidRDefault="00BC4FB5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E942812" w14:textId="77777777" w:rsidR="00BC4FB5" w:rsidRPr="004B476E" w:rsidRDefault="00BC4FB5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64D1ED57" w14:textId="77777777" w:rsidR="00BC4FB5" w:rsidRPr="004B476E" w:rsidRDefault="00BC4FB5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48B0249" w14:textId="77777777" w:rsidR="00BC4FB5" w:rsidRPr="004B476E" w:rsidRDefault="00BC4FB5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3E3A900" w14:textId="77777777" w:rsidR="00BC4FB5" w:rsidRPr="004B476E" w:rsidRDefault="00BC4FB5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FD72FDB" w14:textId="77777777" w:rsidR="00BC4FB5" w:rsidRPr="004B476E" w:rsidRDefault="00BC4FB5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4D53A9A4" w14:textId="77777777" w:rsidR="00BC4FB5" w:rsidRPr="004B476E" w:rsidRDefault="00BC4FB5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D9FE48D" w14:textId="77777777" w:rsidR="00BC4FB5" w:rsidRPr="004B476E" w:rsidRDefault="00BC4FB5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A0FC540" w14:textId="77777777" w:rsidR="00BC4FB5" w:rsidRPr="004B476E" w:rsidRDefault="00BC4FB5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A0EDB6C" w14:textId="77777777" w:rsidR="00BC4FB5" w:rsidRPr="004B476E" w:rsidRDefault="00BC4FB5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704C0C2" w14:textId="77777777" w:rsidR="00BC4FB5" w:rsidRPr="004B476E" w:rsidRDefault="00BC4FB5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C63BC59" w14:textId="77777777" w:rsidR="00BC4FB5" w:rsidRPr="004B476E" w:rsidRDefault="00BC4FB5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93D956C" w14:textId="77777777" w:rsidR="00BC4FB5" w:rsidRPr="004B476E" w:rsidRDefault="00BC4FB5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A9A2A12" w14:textId="77777777" w:rsidR="00BC4FB5" w:rsidRPr="004B476E" w:rsidRDefault="00BC4FB5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74CEC92" w14:textId="77777777" w:rsidR="00BC4FB5" w:rsidRPr="004B476E" w:rsidRDefault="00BC4FB5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D1C9CCC" w14:textId="77777777" w:rsidR="00BC4FB5" w:rsidRPr="004B476E" w:rsidRDefault="00BC4FB5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DB7E5F9" w14:textId="77777777" w:rsidR="00BC4FB5" w:rsidRPr="004B476E" w:rsidRDefault="00BC4FB5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2FE4D36" w14:textId="77777777" w:rsidR="00BC4FB5" w:rsidRPr="004B476E" w:rsidRDefault="00BC4FB5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0E4DC98" w14:textId="77777777" w:rsidR="00BC4FB5" w:rsidRPr="004B476E" w:rsidRDefault="00BC4FB5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6EF941A" w14:textId="77777777" w:rsidR="00BC4FB5" w:rsidRPr="004B476E" w:rsidRDefault="00BC4FB5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0117DF6" w14:textId="77777777" w:rsidR="00BC4FB5" w:rsidRPr="004B476E" w:rsidRDefault="00BC4FB5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A1A425F" w14:textId="77777777" w:rsidR="00BC4FB5" w:rsidRPr="004B476E" w:rsidRDefault="00BC4FB5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C712808" w14:textId="77777777" w:rsidR="00BC4FB5" w:rsidRPr="004B476E" w:rsidRDefault="00BC4FB5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C19757F" w14:textId="77777777" w:rsidR="00BC4FB5" w:rsidRPr="004B476E" w:rsidRDefault="00BC4FB5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7BD8AFD" w14:textId="77777777" w:rsidR="00BC4FB5" w:rsidRPr="004B476E" w:rsidRDefault="00BC4FB5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2D89DD82" w14:textId="77777777" w:rsidR="00BC4FB5" w:rsidRPr="004B476E" w:rsidRDefault="00BC4FB5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E4406B" w:rsidRPr="00AA5BB0" w14:paraId="74558997" w14:textId="77777777" w:rsidTr="00F35465">
        <w:trPr>
          <w:trHeight w:val="283"/>
          <w:jc w:val="center"/>
        </w:trPr>
        <w:tc>
          <w:tcPr>
            <w:tcW w:w="401" w:type="dxa"/>
            <w:shd w:val="clear" w:color="auto" w:fill="00B0F0"/>
            <w:vAlign w:val="center"/>
          </w:tcPr>
          <w:p w14:paraId="363ECB6E" w14:textId="7BB47858" w:rsidR="00E4406B" w:rsidRPr="00DD0DC4" w:rsidRDefault="00E4406B" w:rsidP="00335828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6.</w:t>
            </w:r>
          </w:p>
        </w:tc>
        <w:tc>
          <w:tcPr>
            <w:tcW w:w="8189" w:type="dxa"/>
            <w:gridSpan w:val="24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220EF8EE" w14:textId="0A1F2CE4" w:rsidR="00E4406B" w:rsidRPr="004F6226" w:rsidRDefault="00E4406B" w:rsidP="00E4406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180FFB">
              <w:rPr>
                <w:rFonts w:ascii="BPreplay" w:hAnsi="BPreplay"/>
                <w:sz w:val="18"/>
                <w:szCs w:val="18"/>
                <w:lang w:val="id-ID"/>
              </w:rPr>
              <w:t xml:space="preserve">Apakah Anda pernah tidak masuk kerja 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>karena kondisi ini</w:t>
            </w:r>
            <w:r w:rsidRPr="00180FFB">
              <w:rPr>
                <w:rFonts w:ascii="BPreplay" w:hAnsi="BPreplay"/>
                <w:sz w:val="18"/>
                <w:szCs w:val="18"/>
                <w:lang w:val="id-ID"/>
              </w:rPr>
              <w:t>?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3707E41" w14:textId="77777777" w:rsidR="00E4406B" w:rsidRPr="004F6226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682" w:type="dxa"/>
            <w:gridSpan w:val="2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7DA85B80" w14:textId="77777777" w:rsidR="00E4406B" w:rsidRPr="00DD0DC4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Ya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ECB402D" w14:textId="77777777" w:rsidR="00E4406B" w:rsidRPr="00DD0DC4" w:rsidRDefault="00E4406B" w:rsidP="00335828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684" w:type="dxa"/>
            <w:gridSpan w:val="2"/>
            <w:tcBorders>
              <w:left w:val="single" w:sz="2" w:space="0" w:color="0070C0"/>
            </w:tcBorders>
            <w:shd w:val="clear" w:color="auto" w:fill="auto"/>
            <w:vAlign w:val="center"/>
          </w:tcPr>
          <w:p w14:paraId="1669CFCC" w14:textId="77777777" w:rsidR="00E4406B" w:rsidRPr="00DD0DC4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Tidak</w:t>
            </w:r>
          </w:p>
        </w:tc>
      </w:tr>
      <w:tr w:rsidR="00E4406B" w:rsidRPr="005E5909" w14:paraId="0351AA71" w14:textId="77777777" w:rsidTr="0013251D">
        <w:trPr>
          <w:jc w:val="center"/>
        </w:trPr>
        <w:tc>
          <w:tcPr>
            <w:tcW w:w="401" w:type="dxa"/>
            <w:shd w:val="clear" w:color="auto" w:fill="auto"/>
            <w:vAlign w:val="center"/>
          </w:tcPr>
          <w:p w14:paraId="108C66CF" w14:textId="77777777" w:rsidR="00E4406B" w:rsidRPr="005E5909" w:rsidRDefault="00E4406B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7550DDE6" w14:textId="77777777" w:rsidR="00E4406B" w:rsidRPr="005E5909" w:rsidRDefault="00E4406B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3A5DC46E" w14:textId="77777777" w:rsidR="00E4406B" w:rsidRPr="005E5909" w:rsidRDefault="00E4406B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A457DD0" w14:textId="77777777" w:rsidR="00E4406B" w:rsidRPr="005E5909" w:rsidRDefault="00E4406B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16F863D7" w14:textId="77777777" w:rsidR="00E4406B" w:rsidRPr="005E5909" w:rsidRDefault="00E4406B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21AE953" w14:textId="77777777" w:rsidR="00E4406B" w:rsidRPr="005E5909" w:rsidRDefault="00E4406B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D75F429" w14:textId="77777777" w:rsidR="00E4406B" w:rsidRPr="005E5909" w:rsidRDefault="00E4406B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6124AF05" w14:textId="77777777" w:rsidR="00E4406B" w:rsidRPr="005E5909" w:rsidRDefault="00E4406B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75B42D5" w14:textId="77777777" w:rsidR="00E4406B" w:rsidRPr="005E5909" w:rsidRDefault="00E4406B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31FD46C" w14:textId="77777777" w:rsidR="00E4406B" w:rsidRPr="005E5909" w:rsidRDefault="00E4406B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725146A" w14:textId="77777777" w:rsidR="00E4406B" w:rsidRPr="005E5909" w:rsidRDefault="00E4406B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448D16E6" w14:textId="77777777" w:rsidR="00E4406B" w:rsidRPr="005E5909" w:rsidRDefault="00E4406B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3B46113" w14:textId="77777777" w:rsidR="00E4406B" w:rsidRPr="005E5909" w:rsidRDefault="00E4406B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9FD08D7" w14:textId="77777777" w:rsidR="00E4406B" w:rsidRPr="005E5909" w:rsidRDefault="00E4406B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B491286" w14:textId="77777777" w:rsidR="00E4406B" w:rsidRPr="005E5909" w:rsidRDefault="00E4406B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D58602B" w14:textId="77777777" w:rsidR="00E4406B" w:rsidRPr="005E5909" w:rsidRDefault="00E4406B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26E2205" w14:textId="77777777" w:rsidR="00E4406B" w:rsidRPr="005E5909" w:rsidRDefault="00E4406B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61BEFD6" w14:textId="77777777" w:rsidR="00E4406B" w:rsidRPr="005E5909" w:rsidRDefault="00E4406B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8CCAC4D" w14:textId="77777777" w:rsidR="00E4406B" w:rsidRPr="005E5909" w:rsidRDefault="00E4406B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EFACB5C" w14:textId="77777777" w:rsidR="00E4406B" w:rsidRPr="005E5909" w:rsidRDefault="00E4406B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658438B" w14:textId="77777777" w:rsidR="00E4406B" w:rsidRPr="005E5909" w:rsidRDefault="00E4406B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323EB09" w14:textId="77777777" w:rsidR="00E4406B" w:rsidRPr="005E5909" w:rsidRDefault="00E4406B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3FC934F" w14:textId="77777777" w:rsidR="00E4406B" w:rsidRPr="005E5909" w:rsidRDefault="00E4406B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BAC0BC7" w14:textId="77777777" w:rsidR="00E4406B" w:rsidRPr="005E5909" w:rsidRDefault="00E4406B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24C8F1D" w14:textId="77777777" w:rsidR="00E4406B" w:rsidRPr="005E5909" w:rsidRDefault="00E4406B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E1AF964" w14:textId="77777777" w:rsidR="00E4406B" w:rsidRPr="005E5909" w:rsidRDefault="00E4406B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BDE5176" w14:textId="77777777" w:rsidR="00E4406B" w:rsidRPr="005E5909" w:rsidRDefault="00E4406B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AE80E6F" w14:textId="77777777" w:rsidR="00E4406B" w:rsidRPr="005E5909" w:rsidRDefault="00E4406B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37E87D3" w14:textId="77777777" w:rsidR="00E4406B" w:rsidRPr="005E5909" w:rsidRDefault="00E4406B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82D78C7" w14:textId="77777777" w:rsidR="00E4406B" w:rsidRPr="005E5909" w:rsidRDefault="00E4406B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437F3CF0" w14:textId="77777777" w:rsidR="00E4406B" w:rsidRPr="005E5909" w:rsidRDefault="00E4406B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E4406B" w:rsidRPr="004C50BB" w14:paraId="5E158C21" w14:textId="77777777" w:rsidTr="00F35465">
        <w:trPr>
          <w:trHeight w:val="283"/>
          <w:jc w:val="center"/>
        </w:trPr>
        <w:tc>
          <w:tcPr>
            <w:tcW w:w="401" w:type="dxa"/>
            <w:shd w:val="clear" w:color="auto" w:fill="auto"/>
            <w:vAlign w:val="center"/>
          </w:tcPr>
          <w:p w14:paraId="6F047010" w14:textId="77777777" w:rsidR="00E4406B" w:rsidRPr="004C50BB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047" w:type="dxa"/>
            <w:gridSpan w:val="6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184C0CCE" w14:textId="77777777" w:rsidR="00E4406B" w:rsidRPr="005E5909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 w:rsidRPr="007F6880">
              <w:rPr>
                <w:rFonts w:ascii="BPreplay" w:hAnsi="BPreplay"/>
                <w:sz w:val="18"/>
                <w:szCs w:val="18"/>
                <w:lang w:val="id-ID"/>
              </w:rPr>
              <w:t>Jika “Ya”, kapan</w:t>
            </w:r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342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893F01C" w14:textId="77777777" w:rsidR="00E4406B" w:rsidRPr="007F6880" w:rsidRDefault="00E4406B" w:rsidP="00335828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E6F41A2" w14:textId="77777777" w:rsidR="00E4406B" w:rsidRPr="007F6880" w:rsidRDefault="00E4406B" w:rsidP="00335828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2D35A710" w14:textId="77777777" w:rsidR="00E4406B" w:rsidRPr="004C50BB" w:rsidRDefault="00E4406B" w:rsidP="00335828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E56E807" w14:textId="77777777" w:rsidR="00E4406B" w:rsidRPr="004C50BB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7103EDD" w14:textId="77777777" w:rsidR="00E4406B" w:rsidRPr="004C50BB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75489AE5" w14:textId="77777777" w:rsidR="00E4406B" w:rsidRPr="004C50BB" w:rsidRDefault="00E4406B" w:rsidP="00335828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D6B31A2" w14:textId="77777777" w:rsidR="00E4406B" w:rsidRPr="004C50BB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45C0A2B" w14:textId="77777777" w:rsidR="00E4406B" w:rsidRPr="004C50BB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9FEBFE8" w14:textId="77777777" w:rsidR="00E4406B" w:rsidRPr="004C50BB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D14E82C" w14:textId="77777777" w:rsidR="00E4406B" w:rsidRPr="004C50BB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728" w:type="dxa"/>
            <w:gridSpan w:val="8"/>
            <w:tcBorders>
              <w:left w:val="single" w:sz="2" w:space="0" w:color="0070C0"/>
            </w:tcBorders>
            <w:shd w:val="clear" w:color="auto" w:fill="auto"/>
            <w:vAlign w:val="center"/>
          </w:tcPr>
          <w:p w14:paraId="161B9F01" w14:textId="77777777" w:rsidR="00E4406B" w:rsidRPr="004C50BB" w:rsidRDefault="00E4406B" w:rsidP="00335828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</w:rPr>
              <w:t>Dan berapa lama?</w:t>
            </w:r>
          </w:p>
        </w:tc>
        <w:tc>
          <w:tcPr>
            <w:tcW w:w="1023" w:type="dxa"/>
            <w:gridSpan w:val="3"/>
            <w:tcBorders>
              <w:bottom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CAF93A0" w14:textId="77777777" w:rsidR="00E4406B" w:rsidRPr="004C50BB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5" w:type="dxa"/>
            <w:gridSpan w:val="3"/>
            <w:shd w:val="clear" w:color="auto" w:fill="auto"/>
            <w:vAlign w:val="center"/>
          </w:tcPr>
          <w:p w14:paraId="36BF25AF" w14:textId="77777777" w:rsidR="00E4406B" w:rsidRPr="005E5909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Hari</w:t>
            </w:r>
          </w:p>
        </w:tc>
      </w:tr>
      <w:tr w:rsidR="00E4406B" w:rsidRPr="005B75C6" w14:paraId="75A3DAAA" w14:textId="77777777" w:rsidTr="0013251D">
        <w:trPr>
          <w:jc w:val="center"/>
        </w:trPr>
        <w:tc>
          <w:tcPr>
            <w:tcW w:w="401" w:type="dxa"/>
            <w:shd w:val="clear" w:color="auto" w:fill="auto"/>
            <w:vAlign w:val="center"/>
          </w:tcPr>
          <w:p w14:paraId="7BADBADB" w14:textId="77777777" w:rsidR="00E4406B" w:rsidRPr="005B75C6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52E660D6" w14:textId="77777777" w:rsidR="00E4406B" w:rsidRPr="005B75C6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6B1DE68E" w14:textId="77777777" w:rsidR="00E4406B" w:rsidRPr="005B75C6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522B63E" w14:textId="77777777" w:rsidR="00E4406B" w:rsidRPr="005B75C6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4FB64EA6" w14:textId="77777777" w:rsidR="00E4406B" w:rsidRPr="005B75C6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FF42653" w14:textId="77777777" w:rsidR="00E4406B" w:rsidRPr="005B75C6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46F06D4" w14:textId="77777777" w:rsidR="00E4406B" w:rsidRPr="005B75C6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6265FA8F" w14:textId="77777777" w:rsidR="00E4406B" w:rsidRPr="005B75C6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D4A306A" w14:textId="77777777" w:rsidR="00E4406B" w:rsidRPr="005B75C6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2304500" w14:textId="77777777" w:rsidR="00E4406B" w:rsidRPr="005B75C6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0D3D975" w14:textId="77777777" w:rsidR="00E4406B" w:rsidRPr="005B75C6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4A4A29C8" w14:textId="77777777" w:rsidR="00E4406B" w:rsidRPr="005B75C6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A31B40D" w14:textId="77777777" w:rsidR="00E4406B" w:rsidRPr="005B75C6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FD51AC1" w14:textId="77777777" w:rsidR="00E4406B" w:rsidRPr="005B75C6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D705B9F" w14:textId="77777777" w:rsidR="00E4406B" w:rsidRPr="005B75C6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A779FD4" w14:textId="77777777" w:rsidR="00E4406B" w:rsidRPr="005B75C6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A3B6347" w14:textId="77777777" w:rsidR="00E4406B" w:rsidRPr="005B75C6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35C7DC7" w14:textId="77777777" w:rsidR="00E4406B" w:rsidRPr="005B75C6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E51ECC0" w14:textId="77777777" w:rsidR="00E4406B" w:rsidRPr="005B75C6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7F430BA" w14:textId="77777777" w:rsidR="00E4406B" w:rsidRPr="005B75C6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DFE4B80" w14:textId="77777777" w:rsidR="00E4406B" w:rsidRPr="005B75C6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FA3581F" w14:textId="77777777" w:rsidR="00E4406B" w:rsidRPr="005B75C6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8788962" w14:textId="77777777" w:rsidR="00E4406B" w:rsidRPr="005B75C6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33B5290" w14:textId="77777777" w:rsidR="00E4406B" w:rsidRPr="005B75C6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5DB2F9D" w14:textId="77777777" w:rsidR="00E4406B" w:rsidRPr="005B75C6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4BE5095" w14:textId="77777777" w:rsidR="00E4406B" w:rsidRPr="005B75C6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42646F5" w14:textId="77777777" w:rsidR="00E4406B" w:rsidRPr="005B75C6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B7D153E" w14:textId="77777777" w:rsidR="00E4406B" w:rsidRPr="005B75C6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8A4EFA0" w14:textId="77777777" w:rsidR="00E4406B" w:rsidRPr="005B75C6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A898998" w14:textId="77777777" w:rsidR="00E4406B" w:rsidRPr="005B75C6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49705619" w14:textId="77777777" w:rsidR="00E4406B" w:rsidRPr="005B75C6" w:rsidRDefault="00E4406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13251D" w:rsidRPr="00AF22BA" w14:paraId="0E215E40" w14:textId="77777777" w:rsidTr="00877ADB">
        <w:trPr>
          <w:jc w:val="center"/>
        </w:trPr>
        <w:tc>
          <w:tcPr>
            <w:tcW w:w="401" w:type="dxa"/>
            <w:shd w:val="clear" w:color="auto" w:fill="00B0F0"/>
            <w:vAlign w:val="center"/>
          </w:tcPr>
          <w:p w14:paraId="1693F8C0" w14:textId="77B900AE" w:rsidR="0013251D" w:rsidRPr="00AF22BA" w:rsidRDefault="00877ADB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7.</w:t>
            </w:r>
          </w:p>
        </w:tc>
        <w:tc>
          <w:tcPr>
            <w:tcW w:w="10237" w:type="dxa"/>
            <w:gridSpan w:val="30"/>
            <w:shd w:val="clear" w:color="auto" w:fill="auto"/>
            <w:vAlign w:val="bottom"/>
          </w:tcPr>
          <w:p w14:paraId="6DAF1EF9" w14:textId="77777777" w:rsidR="00877ADB" w:rsidRDefault="00877ADB" w:rsidP="00877AD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 w:rsidRPr="00877ADB">
              <w:rPr>
                <w:rFonts w:ascii="BPreplay" w:hAnsi="BPreplay"/>
                <w:sz w:val="18"/>
                <w:szCs w:val="18"/>
              </w:rPr>
              <w:t>Sebutkan kapan terakhir kali Anda mela</w:t>
            </w:r>
            <w:r>
              <w:rPr>
                <w:rFonts w:ascii="BPreplay" w:hAnsi="BPreplay"/>
                <w:sz w:val="18"/>
                <w:szCs w:val="18"/>
              </w:rPr>
              <w:t>kukan konsultasi dengan dokter?</w:t>
            </w:r>
          </w:p>
          <w:p w14:paraId="52E09E2F" w14:textId="702658F5" w:rsidR="0013251D" w:rsidRPr="00877ADB" w:rsidRDefault="0013251D" w:rsidP="00877ADB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Mohon lengkapi pertanyaan pada kolom di bawah ini dan mohon dilampirkan fotokopi hasil pemeriksaan.</w:t>
            </w:r>
          </w:p>
        </w:tc>
      </w:tr>
      <w:tr w:rsidR="0013251D" w:rsidRPr="00547590" w14:paraId="7FB80C55" w14:textId="77777777" w:rsidTr="009D69E8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3EFA9C9B" w14:textId="72441863" w:rsidR="0013251D" w:rsidRPr="00547590" w:rsidRDefault="0013251D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F56C3AC" w14:textId="77777777" w:rsidR="0013251D" w:rsidRPr="00547590" w:rsidRDefault="0013251D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E9D5D66" w14:textId="77777777" w:rsidR="0013251D" w:rsidRPr="00547590" w:rsidRDefault="0013251D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614E992" w14:textId="77777777" w:rsidR="0013251D" w:rsidRPr="00547590" w:rsidRDefault="0013251D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B5165DF" w14:textId="77777777" w:rsidR="0013251D" w:rsidRPr="00547590" w:rsidRDefault="0013251D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CBE0211" w14:textId="77777777" w:rsidR="0013251D" w:rsidRPr="00547590" w:rsidRDefault="0013251D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06208C9" w14:textId="77777777" w:rsidR="0013251D" w:rsidRPr="00547590" w:rsidRDefault="0013251D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BF7F336" w14:textId="77777777" w:rsidR="0013251D" w:rsidRPr="00547590" w:rsidRDefault="0013251D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23A69E8" w14:textId="77777777" w:rsidR="0013251D" w:rsidRPr="00547590" w:rsidRDefault="0013251D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5FDDCE5" w14:textId="77777777" w:rsidR="0013251D" w:rsidRPr="00547590" w:rsidRDefault="0013251D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7102185" w14:textId="77777777" w:rsidR="0013251D" w:rsidRPr="00547590" w:rsidRDefault="0013251D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0E2CD7A" w14:textId="77777777" w:rsidR="0013251D" w:rsidRPr="00547590" w:rsidRDefault="0013251D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7F172DA" w14:textId="77777777" w:rsidR="0013251D" w:rsidRPr="00547590" w:rsidRDefault="0013251D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4CFCB26" w14:textId="77777777" w:rsidR="0013251D" w:rsidRPr="00547590" w:rsidRDefault="0013251D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2B12764" w14:textId="77777777" w:rsidR="0013251D" w:rsidRPr="00547590" w:rsidRDefault="0013251D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140FA75" w14:textId="77777777" w:rsidR="0013251D" w:rsidRPr="00547590" w:rsidRDefault="0013251D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4D55BD4" w14:textId="77777777" w:rsidR="0013251D" w:rsidRPr="00547590" w:rsidRDefault="0013251D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830C1A2" w14:textId="77777777" w:rsidR="0013251D" w:rsidRPr="00547590" w:rsidRDefault="0013251D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1815A17" w14:textId="77777777" w:rsidR="0013251D" w:rsidRPr="00547590" w:rsidRDefault="0013251D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A69EFF5" w14:textId="77777777" w:rsidR="0013251D" w:rsidRPr="00547590" w:rsidRDefault="0013251D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D276E68" w14:textId="77777777" w:rsidR="0013251D" w:rsidRPr="00547590" w:rsidRDefault="0013251D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CC374E8" w14:textId="77777777" w:rsidR="0013251D" w:rsidRPr="00547590" w:rsidRDefault="0013251D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168BC0E" w14:textId="77777777" w:rsidR="0013251D" w:rsidRPr="00547590" w:rsidRDefault="0013251D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A031B69" w14:textId="77777777" w:rsidR="0013251D" w:rsidRPr="00547590" w:rsidRDefault="0013251D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43F5912" w14:textId="77777777" w:rsidR="0013251D" w:rsidRPr="00547590" w:rsidRDefault="0013251D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D48E949" w14:textId="77777777" w:rsidR="0013251D" w:rsidRPr="00547590" w:rsidRDefault="0013251D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12A5A4F" w14:textId="77777777" w:rsidR="0013251D" w:rsidRPr="00547590" w:rsidRDefault="0013251D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0D73270" w14:textId="77777777" w:rsidR="0013251D" w:rsidRPr="00547590" w:rsidRDefault="0013251D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AB6ACD4" w14:textId="77777777" w:rsidR="0013251D" w:rsidRPr="00547590" w:rsidRDefault="0013251D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D113F6B" w14:textId="77777777" w:rsidR="0013251D" w:rsidRPr="00547590" w:rsidRDefault="0013251D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9BAD632" w14:textId="77777777" w:rsidR="0013251D" w:rsidRPr="00547590" w:rsidRDefault="0013251D" w:rsidP="00335828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9D69E8" w:rsidRPr="00AF22BA" w14:paraId="725F01C9" w14:textId="77777777" w:rsidTr="00F35465">
        <w:trPr>
          <w:trHeight w:val="283"/>
          <w:jc w:val="center"/>
        </w:trPr>
        <w:tc>
          <w:tcPr>
            <w:tcW w:w="401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52BE26B8" w14:textId="77777777" w:rsidR="009D69E8" w:rsidRPr="00AF22BA" w:rsidRDefault="009D69E8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756" w:type="dxa"/>
            <w:gridSpan w:val="11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2B57E756" w14:textId="77777777" w:rsidR="009D69E8" w:rsidRPr="00BE6312" w:rsidRDefault="009D69E8" w:rsidP="00335828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Jenis Pemeriksaan</w:t>
            </w:r>
          </w:p>
        </w:tc>
        <w:tc>
          <w:tcPr>
            <w:tcW w:w="2046" w:type="dxa"/>
            <w:gridSpan w:val="6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66528FCD" w14:textId="77777777" w:rsidR="009D69E8" w:rsidRPr="00BE6312" w:rsidRDefault="009D69E8" w:rsidP="00335828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Tanggal Pemeriksaan</w:t>
            </w:r>
          </w:p>
        </w:tc>
        <w:tc>
          <w:tcPr>
            <w:tcW w:w="4435" w:type="dxa"/>
            <w:gridSpan w:val="13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0863A935" w14:textId="77777777" w:rsidR="009D69E8" w:rsidRPr="004D0DF5" w:rsidRDefault="009D69E8" w:rsidP="00335828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Hasil Pemeriksaan</w:t>
            </w:r>
          </w:p>
        </w:tc>
      </w:tr>
      <w:tr w:rsidR="0013251D" w:rsidRPr="00BE6312" w14:paraId="2BC95A01" w14:textId="77777777" w:rsidTr="009D69E8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41D46A50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CFF674B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3D2A4EC2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1B1C5041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283F970B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2A925B23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BBF14E5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7C918475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75937297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349FEEE3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769C40D2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636FA7A1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D7EC8B1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3E61C26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DD29C37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3BFF5F3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64B2A71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CA80F9C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66BB65A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D3F7D00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7AB4ED5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1FBEF16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90FF130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3A4A23E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DF0FC43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10A8B14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C86581B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8EED57A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D80A913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BE30C21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05519BE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9D69E8" w:rsidRPr="00AF22BA" w14:paraId="36B3E041" w14:textId="77777777" w:rsidTr="009D69E8">
        <w:trPr>
          <w:trHeight w:val="283"/>
          <w:jc w:val="center"/>
        </w:trPr>
        <w:tc>
          <w:tcPr>
            <w:tcW w:w="401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668E92E1" w14:textId="77777777" w:rsidR="009D69E8" w:rsidRPr="00AF22BA" w:rsidRDefault="009D69E8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756" w:type="dxa"/>
            <w:gridSpan w:val="11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F41F568" w14:textId="77777777" w:rsidR="009D69E8" w:rsidRPr="00BE6312" w:rsidRDefault="009D69E8" w:rsidP="00335828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2046" w:type="dxa"/>
            <w:gridSpan w:val="6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07061DC" w14:textId="77777777" w:rsidR="009D69E8" w:rsidRPr="00BE6312" w:rsidRDefault="009D69E8" w:rsidP="00335828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4435" w:type="dxa"/>
            <w:gridSpan w:val="13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2670EE9" w14:textId="77777777" w:rsidR="009D69E8" w:rsidRPr="004D0DF5" w:rsidRDefault="009D69E8" w:rsidP="00335828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</w:tr>
      <w:tr w:rsidR="0013251D" w:rsidRPr="00BE6312" w14:paraId="0375C298" w14:textId="77777777" w:rsidTr="009D69E8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2DAEEEC3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2B0A7DD1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C897FA2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51F25958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595A6999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7C91EA3F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4D460A9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628CEAEA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531D03B3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1B23CB10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731E0E8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5F8DF1AE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37D9266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3664C5D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68C688B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39397C1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031993C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9D06FA2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C5775B6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24BBB7C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E643AE5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6343B87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CDCB02A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95F1A7E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0882871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2845AA1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A95BBB1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D4E29AD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AA1AA6A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71372D0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02841EB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9D69E8" w:rsidRPr="00AF22BA" w14:paraId="6FF9F566" w14:textId="77777777" w:rsidTr="009D69E8">
        <w:trPr>
          <w:trHeight w:val="283"/>
          <w:jc w:val="center"/>
        </w:trPr>
        <w:tc>
          <w:tcPr>
            <w:tcW w:w="401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57B6FC1C" w14:textId="77777777" w:rsidR="009D69E8" w:rsidRPr="00AF22BA" w:rsidRDefault="009D69E8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756" w:type="dxa"/>
            <w:gridSpan w:val="11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72B09CE" w14:textId="77777777" w:rsidR="009D69E8" w:rsidRPr="00BE6312" w:rsidRDefault="009D69E8" w:rsidP="00335828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2046" w:type="dxa"/>
            <w:gridSpan w:val="6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9241726" w14:textId="77777777" w:rsidR="009D69E8" w:rsidRPr="00BE6312" w:rsidRDefault="009D69E8" w:rsidP="00335828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4435" w:type="dxa"/>
            <w:gridSpan w:val="13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898FBA1" w14:textId="77777777" w:rsidR="009D69E8" w:rsidRPr="004D0DF5" w:rsidRDefault="009D69E8" w:rsidP="00335828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</w:tr>
      <w:tr w:rsidR="0013251D" w:rsidRPr="00BE6312" w14:paraId="041A89C4" w14:textId="77777777" w:rsidTr="009D69E8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634846CF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66D15DAC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9036D99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63903F73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2FDF19D0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1CEDFDC8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712DA47D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7F0C5082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16798A3C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FB8CEC7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7FE17DDC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8A64B66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EA73FE0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14A5A94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C81B050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655D104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5406C22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3811A7D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AE1E17D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694351B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EC6053B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DC379A9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F1EF7F9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21BF269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52F6FCC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7E0D428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737BD5A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067EFBA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E6477BB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F520D82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9DD267F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9D69E8" w:rsidRPr="00AF22BA" w14:paraId="32F768D5" w14:textId="77777777" w:rsidTr="009D69E8">
        <w:trPr>
          <w:trHeight w:val="283"/>
          <w:jc w:val="center"/>
        </w:trPr>
        <w:tc>
          <w:tcPr>
            <w:tcW w:w="401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0923DD74" w14:textId="77777777" w:rsidR="009D69E8" w:rsidRPr="00AF22BA" w:rsidRDefault="009D69E8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756" w:type="dxa"/>
            <w:gridSpan w:val="11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5343412" w14:textId="77777777" w:rsidR="009D69E8" w:rsidRPr="00BE6312" w:rsidRDefault="009D69E8" w:rsidP="00335828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2046" w:type="dxa"/>
            <w:gridSpan w:val="6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6EBE819C" w14:textId="77777777" w:rsidR="009D69E8" w:rsidRPr="00BE6312" w:rsidRDefault="009D69E8" w:rsidP="00335828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4435" w:type="dxa"/>
            <w:gridSpan w:val="13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D7F2D3E" w14:textId="77777777" w:rsidR="009D69E8" w:rsidRPr="004D0DF5" w:rsidRDefault="009D69E8" w:rsidP="00335828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</w:tr>
      <w:tr w:rsidR="0013251D" w:rsidRPr="00BE6312" w14:paraId="76C02708" w14:textId="77777777" w:rsidTr="009D69E8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587D8DE4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63B94DDA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56EC7EDC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9CB8F85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214DB3BD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3CF52C02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24A6141B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125E1F50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3FE3E8D3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2567B94D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173C7FDD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702004E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2D25A98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AEA6425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D109AB5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10C0597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53F6B04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CF94748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2304BEE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1DDBAD6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2556142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080FFB0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FDDCD31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B15AADD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948C6DC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801D950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9FAA169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F0F20B2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266278E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40832B9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98ECFA0" w14:textId="77777777" w:rsidR="0013251D" w:rsidRPr="00BE6312" w:rsidRDefault="0013251D" w:rsidP="00335828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9D69E8" w:rsidRPr="00AF22BA" w14:paraId="524AA29F" w14:textId="77777777" w:rsidTr="009D69E8">
        <w:trPr>
          <w:trHeight w:val="283"/>
          <w:jc w:val="center"/>
        </w:trPr>
        <w:tc>
          <w:tcPr>
            <w:tcW w:w="401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44A64C20" w14:textId="77777777" w:rsidR="009D69E8" w:rsidRPr="00AF22BA" w:rsidRDefault="009D69E8" w:rsidP="00335828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756" w:type="dxa"/>
            <w:gridSpan w:val="11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0D2B6F8" w14:textId="77777777" w:rsidR="009D69E8" w:rsidRPr="00BE6312" w:rsidRDefault="009D69E8" w:rsidP="00335828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2046" w:type="dxa"/>
            <w:gridSpan w:val="6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EC22B5F" w14:textId="77777777" w:rsidR="009D69E8" w:rsidRPr="00BE6312" w:rsidRDefault="009D69E8" w:rsidP="00335828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4435" w:type="dxa"/>
            <w:gridSpan w:val="13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5A06CF46" w14:textId="77777777" w:rsidR="009D69E8" w:rsidRPr="004D0DF5" w:rsidRDefault="009D69E8" w:rsidP="00335828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</w:tr>
      <w:tr w:rsidR="004B03EC" w:rsidRPr="00F35465" w14:paraId="110EC8FC" w14:textId="77777777" w:rsidTr="00F35465">
        <w:trPr>
          <w:trHeight w:val="113"/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448DCFB0" w14:textId="77777777" w:rsidR="004B03EC" w:rsidRPr="00F35465" w:rsidRDefault="004B03EC" w:rsidP="00423F04">
            <w:pPr>
              <w:ind w:left="-57" w:right="-57"/>
              <w:jc w:val="both"/>
              <w:rPr>
                <w:rFonts w:ascii="BPreplay" w:hAnsi="BPreplay"/>
                <w:sz w:val="14"/>
                <w:szCs w:val="18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F656E47" w14:textId="77777777" w:rsidR="004B03EC" w:rsidRPr="00F35465" w:rsidRDefault="004B03EC" w:rsidP="00423F04">
            <w:pPr>
              <w:ind w:left="-57" w:right="-57"/>
              <w:jc w:val="both"/>
              <w:rPr>
                <w:rFonts w:ascii="BPreplay" w:hAnsi="BPreplay"/>
                <w:sz w:val="14"/>
                <w:szCs w:val="18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1445D61" w14:textId="77777777" w:rsidR="004B03EC" w:rsidRPr="00F35465" w:rsidRDefault="004B03EC" w:rsidP="00423F04">
            <w:pPr>
              <w:ind w:left="-57" w:right="-57"/>
              <w:jc w:val="both"/>
              <w:rPr>
                <w:rFonts w:ascii="BPreplay" w:hAnsi="BPreplay"/>
                <w:sz w:val="14"/>
                <w:szCs w:val="18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6BF25EE" w14:textId="77777777" w:rsidR="004B03EC" w:rsidRPr="00F35465" w:rsidRDefault="004B03EC" w:rsidP="00423F04">
            <w:pPr>
              <w:ind w:left="-57" w:right="-57"/>
              <w:jc w:val="both"/>
              <w:rPr>
                <w:rFonts w:ascii="BPreplay" w:hAnsi="BPreplay"/>
                <w:sz w:val="14"/>
                <w:szCs w:val="18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E1F178B" w14:textId="77777777" w:rsidR="004B03EC" w:rsidRPr="00F35465" w:rsidRDefault="004B03EC" w:rsidP="00423F04">
            <w:pPr>
              <w:ind w:left="-57" w:right="-57"/>
              <w:jc w:val="both"/>
              <w:rPr>
                <w:rFonts w:ascii="BPreplay" w:hAnsi="BPreplay"/>
                <w:sz w:val="14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9D7018B" w14:textId="77777777" w:rsidR="004B03EC" w:rsidRPr="00F35465" w:rsidRDefault="004B03EC" w:rsidP="00423F04">
            <w:pPr>
              <w:ind w:left="-57" w:right="-57"/>
              <w:jc w:val="both"/>
              <w:rPr>
                <w:rFonts w:ascii="BPreplay" w:hAnsi="BPreplay"/>
                <w:sz w:val="14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863075D" w14:textId="77777777" w:rsidR="004B03EC" w:rsidRPr="00F35465" w:rsidRDefault="004B03EC" w:rsidP="00423F04">
            <w:pPr>
              <w:ind w:left="-57" w:right="-57"/>
              <w:jc w:val="both"/>
              <w:rPr>
                <w:rFonts w:ascii="BPreplay" w:hAnsi="BPreplay"/>
                <w:sz w:val="14"/>
                <w:szCs w:val="18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A1E5AC5" w14:textId="77777777" w:rsidR="004B03EC" w:rsidRPr="00F35465" w:rsidRDefault="004B03EC" w:rsidP="00423F04">
            <w:pPr>
              <w:ind w:left="-57" w:right="-57"/>
              <w:jc w:val="both"/>
              <w:rPr>
                <w:rFonts w:ascii="BPreplay" w:hAnsi="BPreplay"/>
                <w:sz w:val="14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98D0532" w14:textId="77777777" w:rsidR="004B03EC" w:rsidRPr="00F35465" w:rsidRDefault="004B03EC" w:rsidP="00423F04">
            <w:pPr>
              <w:ind w:left="-57" w:right="-57"/>
              <w:jc w:val="both"/>
              <w:rPr>
                <w:rFonts w:ascii="BPreplay" w:hAnsi="BPreplay"/>
                <w:sz w:val="14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20D098A" w14:textId="77777777" w:rsidR="004B03EC" w:rsidRPr="00F35465" w:rsidRDefault="004B03EC" w:rsidP="00423F04">
            <w:pPr>
              <w:ind w:left="-57" w:right="-57"/>
              <w:jc w:val="both"/>
              <w:rPr>
                <w:rFonts w:ascii="BPreplay" w:hAnsi="BPreplay"/>
                <w:sz w:val="14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933935A" w14:textId="77777777" w:rsidR="004B03EC" w:rsidRPr="00F35465" w:rsidRDefault="004B03EC" w:rsidP="00423F04">
            <w:pPr>
              <w:ind w:left="-57" w:right="-57"/>
              <w:jc w:val="both"/>
              <w:rPr>
                <w:rFonts w:ascii="BPreplay" w:hAnsi="BPreplay"/>
                <w:sz w:val="14"/>
                <w:szCs w:val="18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AA8C195" w14:textId="77777777" w:rsidR="004B03EC" w:rsidRPr="00F35465" w:rsidRDefault="004B03EC" w:rsidP="00423F04">
            <w:pPr>
              <w:ind w:left="-57" w:right="-57"/>
              <w:jc w:val="both"/>
              <w:rPr>
                <w:rFonts w:ascii="BPreplay" w:hAnsi="BPreplay"/>
                <w:sz w:val="14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7175277" w14:textId="77777777" w:rsidR="004B03EC" w:rsidRPr="00F35465" w:rsidRDefault="004B03EC" w:rsidP="00423F04">
            <w:pPr>
              <w:ind w:left="-57" w:right="-57"/>
              <w:jc w:val="both"/>
              <w:rPr>
                <w:rFonts w:ascii="BPreplay" w:hAnsi="BPreplay"/>
                <w:sz w:val="14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4C350D5" w14:textId="77777777" w:rsidR="004B03EC" w:rsidRPr="00F35465" w:rsidRDefault="004B03EC" w:rsidP="00423F04">
            <w:pPr>
              <w:ind w:left="-57" w:right="-57"/>
              <w:jc w:val="both"/>
              <w:rPr>
                <w:rFonts w:ascii="BPreplay" w:hAnsi="BPreplay"/>
                <w:sz w:val="14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400DEAA" w14:textId="77777777" w:rsidR="004B03EC" w:rsidRPr="00F35465" w:rsidRDefault="004B03EC" w:rsidP="00423F04">
            <w:pPr>
              <w:ind w:left="-57" w:right="-57"/>
              <w:jc w:val="both"/>
              <w:rPr>
                <w:rFonts w:ascii="BPreplay" w:hAnsi="BPreplay"/>
                <w:sz w:val="14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06AC6CC" w14:textId="77777777" w:rsidR="004B03EC" w:rsidRPr="00F35465" w:rsidRDefault="004B03EC" w:rsidP="00423F04">
            <w:pPr>
              <w:ind w:left="-57" w:right="-57"/>
              <w:jc w:val="both"/>
              <w:rPr>
                <w:rFonts w:ascii="BPreplay" w:hAnsi="BPreplay"/>
                <w:sz w:val="14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B594BF1" w14:textId="77777777" w:rsidR="004B03EC" w:rsidRPr="00F35465" w:rsidRDefault="004B03EC" w:rsidP="00423F04">
            <w:pPr>
              <w:ind w:left="-57" w:right="-57"/>
              <w:jc w:val="both"/>
              <w:rPr>
                <w:rFonts w:ascii="BPreplay" w:hAnsi="BPreplay"/>
                <w:sz w:val="14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BC30921" w14:textId="77777777" w:rsidR="004B03EC" w:rsidRPr="00F35465" w:rsidRDefault="004B03EC" w:rsidP="00423F04">
            <w:pPr>
              <w:ind w:left="-57" w:right="-57"/>
              <w:jc w:val="both"/>
              <w:rPr>
                <w:rFonts w:ascii="BPreplay" w:hAnsi="BPreplay"/>
                <w:sz w:val="14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4423A1E" w14:textId="77777777" w:rsidR="004B03EC" w:rsidRPr="00F35465" w:rsidRDefault="004B03EC" w:rsidP="00423F04">
            <w:pPr>
              <w:ind w:left="-57" w:right="-57"/>
              <w:jc w:val="both"/>
              <w:rPr>
                <w:rFonts w:ascii="BPreplay" w:hAnsi="BPreplay"/>
                <w:sz w:val="14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BBC3F93" w14:textId="77777777" w:rsidR="004B03EC" w:rsidRPr="00F35465" w:rsidRDefault="004B03EC" w:rsidP="00423F04">
            <w:pPr>
              <w:ind w:left="-57" w:right="-57"/>
              <w:jc w:val="both"/>
              <w:rPr>
                <w:rFonts w:ascii="BPreplay" w:hAnsi="BPreplay"/>
                <w:sz w:val="14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FDFF0D2" w14:textId="77777777" w:rsidR="004B03EC" w:rsidRPr="00F35465" w:rsidRDefault="004B03EC" w:rsidP="00423F04">
            <w:pPr>
              <w:ind w:left="-57" w:right="-57"/>
              <w:jc w:val="both"/>
              <w:rPr>
                <w:rFonts w:ascii="BPreplay" w:hAnsi="BPreplay"/>
                <w:sz w:val="14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D26A365" w14:textId="77777777" w:rsidR="004B03EC" w:rsidRPr="00F35465" w:rsidRDefault="004B03EC" w:rsidP="00423F04">
            <w:pPr>
              <w:ind w:left="-57" w:right="-57"/>
              <w:jc w:val="both"/>
              <w:rPr>
                <w:rFonts w:ascii="BPreplay" w:hAnsi="BPreplay"/>
                <w:sz w:val="14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E574450" w14:textId="77777777" w:rsidR="004B03EC" w:rsidRPr="00F35465" w:rsidRDefault="004B03EC" w:rsidP="00423F04">
            <w:pPr>
              <w:ind w:left="-57" w:right="-57"/>
              <w:jc w:val="both"/>
              <w:rPr>
                <w:rFonts w:ascii="BPreplay" w:hAnsi="BPreplay"/>
                <w:sz w:val="14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4E49D1C" w14:textId="77777777" w:rsidR="004B03EC" w:rsidRPr="00F35465" w:rsidRDefault="004B03EC" w:rsidP="00423F04">
            <w:pPr>
              <w:ind w:left="-57" w:right="-57"/>
              <w:jc w:val="both"/>
              <w:rPr>
                <w:rFonts w:ascii="BPreplay" w:hAnsi="BPreplay"/>
                <w:sz w:val="14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16C1229" w14:textId="77777777" w:rsidR="004B03EC" w:rsidRPr="00F35465" w:rsidRDefault="004B03EC" w:rsidP="00423F04">
            <w:pPr>
              <w:ind w:left="-57" w:right="-57"/>
              <w:jc w:val="both"/>
              <w:rPr>
                <w:rFonts w:ascii="BPreplay" w:hAnsi="BPreplay"/>
                <w:sz w:val="14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A01AAAE" w14:textId="77777777" w:rsidR="004B03EC" w:rsidRPr="00F35465" w:rsidRDefault="004B03EC" w:rsidP="00423F04">
            <w:pPr>
              <w:ind w:left="-57" w:right="-57"/>
              <w:jc w:val="both"/>
              <w:rPr>
                <w:rFonts w:ascii="BPreplay" w:hAnsi="BPreplay"/>
                <w:sz w:val="14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CFD8B61" w14:textId="77777777" w:rsidR="004B03EC" w:rsidRPr="00F35465" w:rsidRDefault="004B03EC" w:rsidP="00423F04">
            <w:pPr>
              <w:ind w:left="-57" w:right="-57"/>
              <w:jc w:val="both"/>
              <w:rPr>
                <w:rFonts w:ascii="BPreplay" w:hAnsi="BPreplay"/>
                <w:sz w:val="14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5D914F5" w14:textId="77777777" w:rsidR="004B03EC" w:rsidRPr="00F35465" w:rsidRDefault="004B03EC" w:rsidP="00423F04">
            <w:pPr>
              <w:ind w:left="-57" w:right="-57"/>
              <w:jc w:val="both"/>
              <w:rPr>
                <w:rFonts w:ascii="BPreplay" w:hAnsi="BPreplay"/>
                <w:sz w:val="14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405B347" w14:textId="77777777" w:rsidR="004B03EC" w:rsidRPr="00F35465" w:rsidRDefault="004B03EC" w:rsidP="00423F04">
            <w:pPr>
              <w:ind w:left="-57" w:right="-57"/>
              <w:jc w:val="both"/>
              <w:rPr>
                <w:rFonts w:ascii="BPreplay" w:hAnsi="BPreplay"/>
                <w:sz w:val="14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9BB6E14" w14:textId="77777777" w:rsidR="004B03EC" w:rsidRPr="00F35465" w:rsidRDefault="004B03EC" w:rsidP="00423F04">
            <w:pPr>
              <w:ind w:left="-57" w:right="-57"/>
              <w:jc w:val="both"/>
              <w:rPr>
                <w:rFonts w:ascii="BPreplay" w:hAnsi="BPreplay"/>
                <w:sz w:val="14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667AD373" w14:textId="77777777" w:rsidR="004B03EC" w:rsidRPr="00F35465" w:rsidRDefault="004B03EC" w:rsidP="00423F04">
            <w:pPr>
              <w:ind w:left="-57" w:right="-57"/>
              <w:jc w:val="both"/>
              <w:rPr>
                <w:rFonts w:ascii="BPreplay" w:hAnsi="BPreplay"/>
                <w:sz w:val="14"/>
                <w:szCs w:val="18"/>
                <w:lang w:val="id-ID"/>
              </w:rPr>
            </w:pPr>
          </w:p>
        </w:tc>
      </w:tr>
      <w:tr w:rsidR="00955E35" w:rsidRPr="00AA5BB0" w14:paraId="17DEB757" w14:textId="77777777" w:rsidTr="00FF3B19">
        <w:trPr>
          <w:trHeight w:val="283"/>
          <w:jc w:val="center"/>
        </w:trPr>
        <w:tc>
          <w:tcPr>
            <w:tcW w:w="401" w:type="dxa"/>
            <w:shd w:val="clear" w:color="auto" w:fill="00B0F0"/>
            <w:vAlign w:val="center"/>
          </w:tcPr>
          <w:p w14:paraId="5DFCA8F8" w14:textId="77777777" w:rsidR="00955E35" w:rsidRPr="00EC65BA" w:rsidRDefault="00955E35" w:rsidP="00423F04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8.</w:t>
            </w:r>
          </w:p>
        </w:tc>
        <w:tc>
          <w:tcPr>
            <w:tcW w:w="10237" w:type="dxa"/>
            <w:gridSpan w:val="30"/>
            <w:shd w:val="clear" w:color="auto" w:fill="auto"/>
            <w:vAlign w:val="center"/>
          </w:tcPr>
          <w:p w14:paraId="40EB245C" w14:textId="77777777" w:rsidR="00955E35" w:rsidRPr="004F6226" w:rsidRDefault="00955E35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3E2959">
              <w:rPr>
                <w:rFonts w:ascii="BPreplay" w:hAnsi="BPreplay"/>
                <w:sz w:val="18"/>
                <w:szCs w:val="16"/>
              </w:rPr>
              <w:t xml:space="preserve">Mohon Anda </w:t>
            </w:r>
            <w:r w:rsidRPr="009E345F">
              <w:rPr>
                <w:rFonts w:ascii="BPreplay" w:hAnsi="BPreplay"/>
                <w:sz w:val="18"/>
                <w:szCs w:val="18"/>
                <w:lang w:val="id-ID"/>
              </w:rPr>
              <w:t xml:space="preserve">memberikan </w:t>
            </w:r>
            <w:r w:rsidRPr="003E2959">
              <w:rPr>
                <w:rFonts w:ascii="BPreplay" w:hAnsi="BPreplay"/>
                <w:sz w:val="18"/>
                <w:szCs w:val="16"/>
              </w:rPr>
              <w:t xml:space="preserve">informasi </w:t>
            </w:r>
            <w:r>
              <w:rPr>
                <w:rFonts w:ascii="BPreplay" w:hAnsi="BPreplay"/>
                <w:sz w:val="18"/>
                <w:szCs w:val="16"/>
              </w:rPr>
              <w:t xml:space="preserve">tambahan </w:t>
            </w:r>
            <w:r w:rsidRPr="003E2959">
              <w:rPr>
                <w:rFonts w:ascii="BPreplay" w:hAnsi="BPreplay"/>
                <w:sz w:val="18"/>
                <w:szCs w:val="16"/>
              </w:rPr>
              <w:t xml:space="preserve">lain </w:t>
            </w:r>
            <w:r w:rsidRPr="009E345F">
              <w:rPr>
                <w:rFonts w:ascii="BPreplay" w:hAnsi="BPreplay"/>
                <w:sz w:val="18"/>
                <w:szCs w:val="18"/>
                <w:lang w:val="id-ID"/>
              </w:rPr>
              <w:t>yang menurut Anda penting</w:t>
            </w:r>
            <w:r>
              <w:rPr>
                <w:rFonts w:ascii="BPreplay" w:hAnsi="BPreplay"/>
                <w:sz w:val="18"/>
                <w:szCs w:val="16"/>
              </w:rPr>
              <w:t xml:space="preserve"> m</w:t>
            </w:r>
            <w:r w:rsidRPr="003E2959">
              <w:rPr>
                <w:rFonts w:ascii="BPreplay" w:hAnsi="BPreplay"/>
                <w:sz w:val="18"/>
                <w:szCs w:val="16"/>
              </w:rPr>
              <w:t xml:space="preserve">ungkin dapat membantu proses pengajuan asuransi ini dengan melengkapi kolom di bawah ini.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955E35" w:rsidRPr="00E7183C" w14:paraId="38606FD0" w14:textId="77777777" w:rsidTr="00FF3B19">
        <w:trPr>
          <w:jc w:val="center"/>
        </w:trPr>
        <w:tc>
          <w:tcPr>
            <w:tcW w:w="401" w:type="dxa"/>
            <w:shd w:val="clear" w:color="auto" w:fill="auto"/>
            <w:vAlign w:val="center"/>
          </w:tcPr>
          <w:p w14:paraId="562C36E2" w14:textId="77777777" w:rsidR="00955E35" w:rsidRPr="00992857" w:rsidRDefault="00955E35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942515E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038781E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164B8D8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013F4CF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8A39633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6C60F40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743D34E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00E34FF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C13F66D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4E17AA2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92A53D2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7DE7741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C91DBE6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2ADAD84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BE68C2C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69C716B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AB7CC0B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81BA859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8163CD2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827F9A4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0A0C8A5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33E2108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1860780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DDA79F0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184CE1F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EE43E3E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534DF91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87167B6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1A48723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FE11146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955E35" w:rsidRPr="00AA5BB0" w14:paraId="13E33198" w14:textId="77777777" w:rsidTr="00FF3B19">
        <w:trPr>
          <w:trHeight w:val="567"/>
          <w:jc w:val="center"/>
        </w:trPr>
        <w:tc>
          <w:tcPr>
            <w:tcW w:w="401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66AE600B" w14:textId="77777777" w:rsidR="00955E35" w:rsidRPr="004F6226" w:rsidRDefault="00955E35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7" w:type="dxa"/>
            <w:gridSpan w:val="30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AA76BE6" w14:textId="77777777" w:rsidR="00955E35" w:rsidRPr="004F6226" w:rsidRDefault="00955E35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1834AC" w:rsidRPr="001834AC" w14:paraId="33CAC665" w14:textId="77777777" w:rsidTr="00335828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324924D3" w14:textId="77777777" w:rsidR="001834AC" w:rsidRPr="001834AC" w:rsidRDefault="001834AC" w:rsidP="00335828">
            <w:pPr>
              <w:ind w:left="-57" w:right="-57"/>
              <w:jc w:val="both"/>
              <w:rPr>
                <w:rFonts w:ascii="BPreplay" w:hAnsi="BPreplay"/>
                <w:sz w:val="11"/>
                <w:szCs w:val="11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3B169333" w14:textId="77777777" w:rsidR="001834AC" w:rsidRPr="001834AC" w:rsidRDefault="001834AC" w:rsidP="00335828">
            <w:pPr>
              <w:ind w:left="-57" w:right="-57"/>
              <w:jc w:val="both"/>
              <w:rPr>
                <w:rFonts w:ascii="BPreplay" w:hAnsi="BPreplay"/>
                <w:sz w:val="11"/>
                <w:szCs w:val="11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6C19D3DE" w14:textId="77777777" w:rsidR="001834AC" w:rsidRPr="001834AC" w:rsidRDefault="001834AC" w:rsidP="00335828">
            <w:pPr>
              <w:ind w:left="-57" w:right="-57"/>
              <w:jc w:val="both"/>
              <w:rPr>
                <w:rFonts w:ascii="BPreplay" w:hAnsi="BPreplay"/>
                <w:sz w:val="11"/>
                <w:szCs w:val="11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35E1E6FB" w14:textId="77777777" w:rsidR="001834AC" w:rsidRPr="001834AC" w:rsidRDefault="001834AC" w:rsidP="00335828">
            <w:pPr>
              <w:ind w:left="-57" w:right="-57"/>
              <w:jc w:val="both"/>
              <w:rPr>
                <w:rFonts w:ascii="BPreplay" w:hAnsi="BPreplay"/>
                <w:sz w:val="11"/>
                <w:szCs w:val="11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3667046D" w14:textId="77777777" w:rsidR="001834AC" w:rsidRPr="001834AC" w:rsidRDefault="001834AC" w:rsidP="00335828">
            <w:pPr>
              <w:ind w:left="-57" w:right="-57"/>
              <w:jc w:val="both"/>
              <w:rPr>
                <w:rFonts w:ascii="BPreplay" w:hAnsi="BPreplay"/>
                <w:sz w:val="11"/>
                <w:szCs w:val="11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92189E3" w14:textId="77777777" w:rsidR="001834AC" w:rsidRPr="001834AC" w:rsidRDefault="001834AC" w:rsidP="00335828">
            <w:pPr>
              <w:ind w:left="-57" w:right="-57"/>
              <w:jc w:val="both"/>
              <w:rPr>
                <w:rFonts w:ascii="BPreplay" w:hAnsi="BPreplay"/>
                <w:sz w:val="11"/>
                <w:szCs w:val="11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6B39D77" w14:textId="77777777" w:rsidR="001834AC" w:rsidRPr="001834AC" w:rsidRDefault="001834AC" w:rsidP="00335828">
            <w:pPr>
              <w:ind w:left="-57" w:right="-57"/>
              <w:jc w:val="both"/>
              <w:rPr>
                <w:rFonts w:ascii="BPreplay" w:hAnsi="BPreplay"/>
                <w:sz w:val="11"/>
                <w:szCs w:val="11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33AC8319" w14:textId="77777777" w:rsidR="001834AC" w:rsidRPr="001834AC" w:rsidRDefault="001834AC" w:rsidP="00335828">
            <w:pPr>
              <w:ind w:left="-57" w:right="-57"/>
              <w:jc w:val="both"/>
              <w:rPr>
                <w:rFonts w:ascii="BPreplay" w:hAnsi="BPreplay"/>
                <w:sz w:val="11"/>
                <w:szCs w:val="11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C2E17A4" w14:textId="77777777" w:rsidR="001834AC" w:rsidRPr="001834AC" w:rsidRDefault="001834AC" w:rsidP="00335828">
            <w:pPr>
              <w:ind w:left="-57" w:right="-57"/>
              <w:jc w:val="both"/>
              <w:rPr>
                <w:rFonts w:ascii="BPreplay" w:hAnsi="BPreplay"/>
                <w:sz w:val="11"/>
                <w:szCs w:val="11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F4DEC50" w14:textId="77777777" w:rsidR="001834AC" w:rsidRPr="001834AC" w:rsidRDefault="001834AC" w:rsidP="00335828">
            <w:pPr>
              <w:ind w:left="-57" w:right="-57"/>
              <w:jc w:val="both"/>
              <w:rPr>
                <w:rFonts w:ascii="BPreplay" w:hAnsi="BPreplay"/>
                <w:sz w:val="11"/>
                <w:szCs w:val="11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B6F64BF" w14:textId="77777777" w:rsidR="001834AC" w:rsidRPr="001834AC" w:rsidRDefault="001834AC" w:rsidP="00335828">
            <w:pPr>
              <w:ind w:left="-57" w:right="-57"/>
              <w:jc w:val="both"/>
              <w:rPr>
                <w:rFonts w:ascii="BPreplay" w:hAnsi="BPreplay"/>
                <w:sz w:val="11"/>
                <w:szCs w:val="11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3B78C941" w14:textId="77777777" w:rsidR="001834AC" w:rsidRPr="001834AC" w:rsidRDefault="001834AC" w:rsidP="00335828">
            <w:pPr>
              <w:ind w:left="-57" w:right="-57"/>
              <w:jc w:val="both"/>
              <w:rPr>
                <w:rFonts w:ascii="BPreplay" w:hAnsi="BPreplay"/>
                <w:sz w:val="11"/>
                <w:szCs w:val="11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3CDA299" w14:textId="77777777" w:rsidR="001834AC" w:rsidRPr="001834AC" w:rsidRDefault="001834AC" w:rsidP="00335828">
            <w:pPr>
              <w:ind w:left="-57" w:right="-57"/>
              <w:jc w:val="both"/>
              <w:rPr>
                <w:rFonts w:ascii="BPreplay" w:hAnsi="BPreplay"/>
                <w:sz w:val="11"/>
                <w:szCs w:val="11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2E39536" w14:textId="77777777" w:rsidR="001834AC" w:rsidRPr="001834AC" w:rsidRDefault="001834AC" w:rsidP="00335828">
            <w:pPr>
              <w:ind w:left="-57" w:right="-57"/>
              <w:jc w:val="both"/>
              <w:rPr>
                <w:rFonts w:ascii="BPreplay" w:hAnsi="BPreplay"/>
                <w:sz w:val="11"/>
                <w:szCs w:val="11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FDFF2FD" w14:textId="77777777" w:rsidR="001834AC" w:rsidRPr="001834AC" w:rsidRDefault="001834AC" w:rsidP="00335828">
            <w:pPr>
              <w:ind w:left="-57" w:right="-57"/>
              <w:jc w:val="both"/>
              <w:rPr>
                <w:rFonts w:ascii="BPreplay" w:hAnsi="BPreplay"/>
                <w:sz w:val="11"/>
                <w:szCs w:val="11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D799A7F" w14:textId="77777777" w:rsidR="001834AC" w:rsidRPr="001834AC" w:rsidRDefault="001834AC" w:rsidP="00335828">
            <w:pPr>
              <w:ind w:left="-57" w:right="-57"/>
              <w:jc w:val="both"/>
              <w:rPr>
                <w:rFonts w:ascii="BPreplay" w:hAnsi="BPreplay"/>
                <w:sz w:val="11"/>
                <w:szCs w:val="11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D28B1A8" w14:textId="77777777" w:rsidR="001834AC" w:rsidRPr="001834AC" w:rsidRDefault="001834AC" w:rsidP="00335828">
            <w:pPr>
              <w:ind w:left="-57" w:right="-57"/>
              <w:jc w:val="both"/>
              <w:rPr>
                <w:rFonts w:ascii="BPreplay" w:hAnsi="BPreplay"/>
                <w:sz w:val="11"/>
                <w:szCs w:val="11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D346AB8" w14:textId="77777777" w:rsidR="001834AC" w:rsidRPr="001834AC" w:rsidRDefault="001834AC" w:rsidP="00335828">
            <w:pPr>
              <w:ind w:left="-57" w:right="-57"/>
              <w:jc w:val="both"/>
              <w:rPr>
                <w:rFonts w:ascii="BPreplay" w:hAnsi="BPreplay"/>
                <w:sz w:val="11"/>
                <w:szCs w:val="11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EEF1C3D" w14:textId="77777777" w:rsidR="001834AC" w:rsidRPr="001834AC" w:rsidRDefault="001834AC" w:rsidP="00335828">
            <w:pPr>
              <w:ind w:left="-57" w:right="-57"/>
              <w:jc w:val="both"/>
              <w:rPr>
                <w:rFonts w:ascii="BPreplay" w:hAnsi="BPreplay"/>
                <w:sz w:val="11"/>
                <w:szCs w:val="11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61B32B2" w14:textId="77777777" w:rsidR="001834AC" w:rsidRPr="001834AC" w:rsidRDefault="001834AC" w:rsidP="00335828">
            <w:pPr>
              <w:ind w:left="-57" w:right="-57"/>
              <w:jc w:val="both"/>
              <w:rPr>
                <w:rFonts w:ascii="BPreplay" w:hAnsi="BPreplay"/>
                <w:sz w:val="11"/>
                <w:szCs w:val="11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C7484AC" w14:textId="77777777" w:rsidR="001834AC" w:rsidRPr="001834AC" w:rsidRDefault="001834AC" w:rsidP="00335828">
            <w:pPr>
              <w:ind w:left="-57" w:right="-57"/>
              <w:jc w:val="both"/>
              <w:rPr>
                <w:rFonts w:ascii="BPreplay" w:hAnsi="BPreplay"/>
                <w:sz w:val="11"/>
                <w:szCs w:val="11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D128232" w14:textId="77777777" w:rsidR="001834AC" w:rsidRPr="001834AC" w:rsidRDefault="001834AC" w:rsidP="00335828">
            <w:pPr>
              <w:ind w:left="-57" w:right="-57"/>
              <w:jc w:val="both"/>
              <w:rPr>
                <w:rFonts w:ascii="BPreplay" w:hAnsi="BPreplay"/>
                <w:sz w:val="11"/>
                <w:szCs w:val="11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A196520" w14:textId="77777777" w:rsidR="001834AC" w:rsidRPr="001834AC" w:rsidRDefault="001834AC" w:rsidP="00335828">
            <w:pPr>
              <w:ind w:left="-57" w:right="-57"/>
              <w:jc w:val="both"/>
              <w:rPr>
                <w:rFonts w:ascii="BPreplay" w:hAnsi="BPreplay"/>
                <w:sz w:val="11"/>
                <w:szCs w:val="11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B492F80" w14:textId="77777777" w:rsidR="001834AC" w:rsidRPr="001834AC" w:rsidRDefault="001834AC" w:rsidP="00335828">
            <w:pPr>
              <w:ind w:left="-57" w:right="-57"/>
              <w:jc w:val="both"/>
              <w:rPr>
                <w:rFonts w:ascii="BPreplay" w:hAnsi="BPreplay"/>
                <w:sz w:val="11"/>
                <w:szCs w:val="11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1B02827" w14:textId="77777777" w:rsidR="001834AC" w:rsidRPr="001834AC" w:rsidRDefault="001834AC" w:rsidP="00335828">
            <w:pPr>
              <w:ind w:left="-57" w:right="-57"/>
              <w:jc w:val="both"/>
              <w:rPr>
                <w:rFonts w:ascii="BPreplay" w:hAnsi="BPreplay"/>
                <w:sz w:val="11"/>
                <w:szCs w:val="11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E013429" w14:textId="77777777" w:rsidR="001834AC" w:rsidRPr="001834AC" w:rsidRDefault="001834AC" w:rsidP="00335828">
            <w:pPr>
              <w:ind w:left="-57" w:right="-57"/>
              <w:jc w:val="both"/>
              <w:rPr>
                <w:rFonts w:ascii="BPreplay" w:hAnsi="BPreplay"/>
                <w:sz w:val="11"/>
                <w:szCs w:val="11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F3AFA7D" w14:textId="77777777" w:rsidR="001834AC" w:rsidRPr="001834AC" w:rsidRDefault="001834AC" w:rsidP="00335828">
            <w:pPr>
              <w:ind w:left="-57" w:right="-57"/>
              <w:jc w:val="both"/>
              <w:rPr>
                <w:rFonts w:ascii="BPreplay" w:hAnsi="BPreplay"/>
                <w:sz w:val="11"/>
                <w:szCs w:val="11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4A84EF8" w14:textId="77777777" w:rsidR="001834AC" w:rsidRPr="001834AC" w:rsidRDefault="001834AC" w:rsidP="00335828">
            <w:pPr>
              <w:ind w:left="-57" w:right="-57"/>
              <w:jc w:val="both"/>
              <w:rPr>
                <w:rFonts w:ascii="BPreplay" w:hAnsi="BPreplay"/>
                <w:sz w:val="11"/>
                <w:szCs w:val="11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7EA7DD3" w14:textId="77777777" w:rsidR="001834AC" w:rsidRPr="001834AC" w:rsidRDefault="001834AC" w:rsidP="00335828">
            <w:pPr>
              <w:ind w:left="-57" w:right="-57"/>
              <w:jc w:val="both"/>
              <w:rPr>
                <w:rFonts w:ascii="BPreplay" w:hAnsi="BPreplay"/>
                <w:sz w:val="11"/>
                <w:szCs w:val="11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9E9D98C" w14:textId="77777777" w:rsidR="001834AC" w:rsidRPr="001834AC" w:rsidRDefault="001834AC" w:rsidP="00335828">
            <w:pPr>
              <w:ind w:left="-57" w:right="-57"/>
              <w:jc w:val="both"/>
              <w:rPr>
                <w:rFonts w:ascii="BPreplay" w:hAnsi="BPreplay"/>
                <w:sz w:val="11"/>
                <w:szCs w:val="11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4B4BBE27" w14:textId="77777777" w:rsidR="001834AC" w:rsidRPr="001834AC" w:rsidRDefault="001834AC" w:rsidP="00335828">
            <w:pPr>
              <w:ind w:left="-57" w:right="-57"/>
              <w:jc w:val="both"/>
              <w:rPr>
                <w:rFonts w:ascii="BPreplay" w:hAnsi="BPreplay"/>
                <w:sz w:val="11"/>
                <w:szCs w:val="11"/>
                <w:lang w:val="id-ID"/>
              </w:rPr>
            </w:pPr>
          </w:p>
        </w:tc>
      </w:tr>
      <w:tr w:rsidR="00341A9C" w:rsidRPr="001C1D8A" w14:paraId="79C3E0E1" w14:textId="77777777" w:rsidTr="004C7E9E">
        <w:trPr>
          <w:jc w:val="center"/>
        </w:trPr>
        <w:tc>
          <w:tcPr>
            <w:tcW w:w="401" w:type="dxa"/>
            <w:tcBorders>
              <w:top w:val="single" w:sz="2" w:space="0" w:color="0070C0"/>
              <w:left w:val="single" w:sz="2" w:space="0" w:color="0070C0"/>
            </w:tcBorders>
            <w:shd w:val="clear" w:color="auto" w:fill="00B0F0"/>
            <w:vAlign w:val="bottom"/>
          </w:tcPr>
          <w:p w14:paraId="69CA549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2"/>
                <w:szCs w:val="2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121C36F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5F758336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3A379485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01498D5C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7DC0AA21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634BBE8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6BD9473D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098ED537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479661BE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6F3089CA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34230D6F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3FC72953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5689325D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685DF220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771E9561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6B55AFAF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5141B9BE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617FA0E3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784C0FC2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190589E1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04872EB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5118023D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211ABD3F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19DAE09F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7CE7F93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6A50C1CB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37276AAE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7E345832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39285ED7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right w:val="single" w:sz="2" w:space="0" w:color="0070C0"/>
            </w:tcBorders>
            <w:shd w:val="clear" w:color="auto" w:fill="00B0F0"/>
            <w:vAlign w:val="bottom"/>
          </w:tcPr>
          <w:p w14:paraId="5CCB2E81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1C1D8A" w:rsidRPr="00AA5BB0" w14:paraId="5D5BAF73" w14:textId="77777777" w:rsidTr="004A3788">
        <w:trPr>
          <w:trHeight w:val="283"/>
          <w:jc w:val="center"/>
        </w:trPr>
        <w:tc>
          <w:tcPr>
            <w:tcW w:w="10638" w:type="dxa"/>
            <w:gridSpan w:val="31"/>
            <w:tcBorders>
              <w:left w:val="single" w:sz="2" w:space="0" w:color="0070C0"/>
              <w:right w:val="single" w:sz="2" w:space="0" w:color="0070C0"/>
            </w:tcBorders>
            <w:shd w:val="clear" w:color="auto" w:fill="00B0F0"/>
            <w:vAlign w:val="center"/>
          </w:tcPr>
          <w:p w14:paraId="1BD534EA" w14:textId="717830A6" w:rsidR="001C1D8A" w:rsidRPr="001C1D8A" w:rsidRDefault="001C1D8A" w:rsidP="001C1D8A">
            <w:pPr>
              <w:ind w:left="-57" w:right="-57"/>
              <w:jc w:val="center"/>
              <w:rPr>
                <w:rFonts w:ascii="BPreplay" w:hAnsi="BPreplay"/>
                <w:color w:val="FFFFFF" w:themeColor="background1"/>
                <w:sz w:val="18"/>
                <w:szCs w:val="18"/>
                <w:lang w:val="id-ID"/>
              </w:rPr>
            </w:pPr>
            <w:r w:rsidRPr="001C1D8A">
              <w:rPr>
                <w:rFonts w:ascii="BPreplay" w:hAnsi="BPreplay"/>
                <w:color w:val="FFFFFF" w:themeColor="background1"/>
                <w:sz w:val="20"/>
                <w:szCs w:val="18"/>
                <w:lang w:val="id-ID"/>
              </w:rPr>
              <w:t>PERNYATAAN DAN KUASA</w:t>
            </w:r>
          </w:p>
        </w:tc>
      </w:tr>
      <w:tr w:rsidR="00341A9C" w:rsidRPr="001C1D8A" w14:paraId="5D129C65" w14:textId="77777777" w:rsidTr="004C7E9E">
        <w:trPr>
          <w:jc w:val="center"/>
        </w:trPr>
        <w:tc>
          <w:tcPr>
            <w:tcW w:w="401" w:type="dxa"/>
            <w:tcBorders>
              <w:left w:val="single" w:sz="2" w:space="0" w:color="0070C0"/>
              <w:bottom w:val="single" w:sz="2" w:space="0" w:color="0070C0"/>
            </w:tcBorders>
            <w:shd w:val="clear" w:color="auto" w:fill="00B0F0"/>
            <w:vAlign w:val="bottom"/>
          </w:tcPr>
          <w:p w14:paraId="2166C2B2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2"/>
                <w:szCs w:val="2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7E47DA10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258588E2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0EE0FD54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68632DF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3FE7749C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2D7165A1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7254ACF9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357CC45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0E852F6D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267918B4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0EB57C66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637201B6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27B886D9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6D1A039A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1A0923CF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6BAF6F39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444AD24C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0572795E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13A6B0C4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7CD809B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06F9D2BB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3915FF37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1BECAC10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61919570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291EC94C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1D1D39C2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053D9674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26C1A4DA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6DDE0853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  <w:right w:val="single" w:sz="2" w:space="0" w:color="0070C0"/>
            </w:tcBorders>
            <w:shd w:val="clear" w:color="auto" w:fill="00B0F0"/>
            <w:vAlign w:val="bottom"/>
          </w:tcPr>
          <w:p w14:paraId="79F23CC7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B80937" w:rsidRPr="005B72A3" w14:paraId="5EACD662" w14:textId="77777777" w:rsidTr="004C7E9E">
        <w:trPr>
          <w:jc w:val="center"/>
        </w:trPr>
        <w:tc>
          <w:tcPr>
            <w:tcW w:w="401" w:type="dxa"/>
            <w:tcBorders>
              <w:top w:val="single" w:sz="2" w:space="0" w:color="0070C0"/>
              <w:left w:val="single" w:sz="2" w:space="0" w:color="0070C0"/>
            </w:tcBorders>
            <w:shd w:val="clear" w:color="auto" w:fill="auto"/>
            <w:vAlign w:val="bottom"/>
          </w:tcPr>
          <w:p w14:paraId="2E06C382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4870C85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BF8304B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B618F40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8C17A91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187F13B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73E3522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88924E1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058A92C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45EEA3A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84CACD3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08F214D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DFD4A2E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913C44A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65E3536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72C0280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E68D6F2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70AD1B7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51C1E1E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2BC2710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7335333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70BA2D1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4721D38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8D7B965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6F03F8B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9C287E5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6E43235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B67092D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AD7C8CF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33F6F49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239D254E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5B72A3" w:rsidRPr="00AA5BB0" w14:paraId="06A58EA4" w14:textId="77777777" w:rsidTr="00EC7394">
        <w:trPr>
          <w:jc w:val="center"/>
        </w:trPr>
        <w:tc>
          <w:tcPr>
            <w:tcW w:w="10638" w:type="dxa"/>
            <w:gridSpan w:val="31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2205E6D1" w14:textId="3A713607" w:rsidR="005B72A3" w:rsidRDefault="005B72A3" w:rsidP="005B72A3">
            <w:pPr>
              <w:pStyle w:val="ListParagraph"/>
              <w:numPr>
                <w:ilvl w:val="0"/>
                <w:numId w:val="23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 xml:space="preserve">Saya/Kami menyatakan bahwa Saya/Kami telah memahami dan menyetujui untuk mengisi secara lengkap dan benar semua informasi dalam Kuesioner </w:t>
            </w:r>
            <w:r w:rsidR="001A17C9">
              <w:rPr>
                <w:rFonts w:ascii="BPreplay" w:hAnsi="BPreplay"/>
                <w:sz w:val="18"/>
                <w:szCs w:val="18"/>
              </w:rPr>
              <w:t>Tumor</w:t>
            </w:r>
            <w:r w:rsidR="00356745">
              <w:rPr>
                <w:rFonts w:ascii="BPreplay" w:hAnsi="BPreplay"/>
                <w:sz w:val="18"/>
                <w:szCs w:val="18"/>
              </w:rPr>
              <w:t xml:space="preserve"> </w:t>
            </w: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>ini sesuai dengan keadaan sebenarnya sebagai bagian dari kont</w:t>
            </w:r>
            <w:r w:rsidR="0049563B">
              <w:rPr>
                <w:rFonts w:ascii="BPreplay" w:hAnsi="BPreplay"/>
                <w:sz w:val="18"/>
                <w:szCs w:val="18"/>
              </w:rPr>
              <w:t>r</w:t>
            </w: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>ak asuransi Jiwa/Kesehatan/Kecelakaan.</w:t>
            </w:r>
          </w:p>
          <w:p w14:paraId="7CBB036F" w14:textId="77777777" w:rsidR="005B72A3" w:rsidRDefault="005B72A3" w:rsidP="005B72A3">
            <w:pPr>
              <w:pStyle w:val="ListParagraph"/>
              <w:numPr>
                <w:ilvl w:val="0"/>
                <w:numId w:val="23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>Saya memberi kuasa kepada setiap Dokter/Rumah Sakit/Klinik/Puskesmas/Laboratorium, perusahaan asuransi atau perusahaan reasuransi, badan, instansi/lembaga atau pihak lain yang mempunyai catatan riwayat kesehatan Saya, untuk mengungkapkan kepada Penanggung mengenai semua keterangan tentang catatan riwayat kesehatan Saya.</w:t>
            </w:r>
          </w:p>
          <w:p w14:paraId="2233B79D" w14:textId="77777777" w:rsidR="005B72A3" w:rsidRDefault="005B72A3" w:rsidP="005B72A3">
            <w:pPr>
              <w:pStyle w:val="ListParagraph"/>
              <w:numPr>
                <w:ilvl w:val="0"/>
                <w:numId w:val="23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>Kuasa ini merupakan hal yang tidak terpisahkan dari SPAJ dan akan mengikat Saya, Penerima Manfaat/Ahli Waris, dan keluarga Saya (jika ada).</w:t>
            </w:r>
          </w:p>
          <w:p w14:paraId="28BC69AF" w14:textId="77777777" w:rsidR="005B72A3" w:rsidRDefault="005B72A3" w:rsidP="005B72A3">
            <w:pPr>
              <w:pStyle w:val="ListParagraph"/>
              <w:numPr>
                <w:ilvl w:val="0"/>
                <w:numId w:val="23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>Kuasa ini tetap berlaku pada waktu Saya masih hidup maupun sesudah Saya meninggal dunia. Salinan/fotokopi dari surat kuasa ini sama sah berlakunya seperti dokumen asli.</w:t>
            </w:r>
          </w:p>
          <w:p w14:paraId="7E93C97C" w14:textId="5F2F2C46" w:rsidR="005B72A3" w:rsidRPr="005B72A3" w:rsidRDefault="005B72A3" w:rsidP="005B72A3">
            <w:pPr>
              <w:pStyle w:val="ListParagraph"/>
              <w:numPr>
                <w:ilvl w:val="0"/>
                <w:numId w:val="23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>Apabila informasi tersebut yang Saya/Kami berikan tidak benar, maka Penanggung berhak membatalkan Polis Saya/Kami sejak awal.</w:t>
            </w:r>
          </w:p>
        </w:tc>
      </w:tr>
      <w:tr w:rsidR="00927F48" w:rsidRPr="005B72A3" w14:paraId="7A715BCE" w14:textId="77777777" w:rsidTr="004C7E9E">
        <w:trPr>
          <w:jc w:val="center"/>
        </w:trPr>
        <w:tc>
          <w:tcPr>
            <w:tcW w:w="401" w:type="dxa"/>
            <w:tcBorders>
              <w:left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185DCEF8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1D9CC12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B76AF6B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33496C2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3883FC1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D02C08D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DA1E19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657A415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B3EB82F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02CB4F8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E277C6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BDBCA31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9E886AE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883829F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836FD8E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0AA0ABB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66A48C1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675DD06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2ACE40A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DB5464F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E5731DE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221048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7B700E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2A9E281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A6320C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7ECD7FD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4270E7A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9634B0A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142ADF9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61926AA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2DED0F51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927F48" w:rsidRPr="005B72A3" w14:paraId="0BEF06AC" w14:textId="77777777" w:rsidTr="004C7E9E">
        <w:trPr>
          <w:jc w:val="center"/>
        </w:trPr>
        <w:tc>
          <w:tcPr>
            <w:tcW w:w="40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9DBF5AE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66CFA30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DC6E572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25D105F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749CAB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4F22C17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99239E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9C37089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9C12505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1B5DDD9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90CAE0A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67D982B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B4357A1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185833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A06E87B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611B649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08B00CA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FA9F90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6C2A157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3B4316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2D7984D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3FAAD3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2D32E3B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AA169D2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5D6575B4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1861611F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AD796DC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6BC36364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1C8DBB4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51A16347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376A814C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</w:tr>
      <w:tr w:rsidR="0011044A" w:rsidRPr="00AA5BB0" w14:paraId="2D93C3E2" w14:textId="77777777" w:rsidTr="00F35465">
        <w:trPr>
          <w:trHeight w:val="283"/>
          <w:jc w:val="center"/>
        </w:trPr>
        <w:tc>
          <w:tcPr>
            <w:tcW w:w="1766" w:type="dxa"/>
            <w:gridSpan w:val="5"/>
            <w:shd w:val="clear" w:color="auto" w:fill="auto"/>
            <w:vAlign w:val="bottom"/>
          </w:tcPr>
          <w:p w14:paraId="73222FED" w14:textId="20ADD339" w:rsidR="0011044A" w:rsidRPr="00974C2C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Ditandatangani:</w:t>
            </w:r>
          </w:p>
        </w:tc>
        <w:tc>
          <w:tcPr>
            <w:tcW w:w="3755" w:type="dxa"/>
            <w:gridSpan w:val="11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60889CA" w14:textId="77777777" w:rsidR="0011044A" w:rsidRPr="0011044A" w:rsidRDefault="0011044A" w:rsidP="00AA5BB0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09AEBF2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364" w:type="dxa"/>
            <w:gridSpan w:val="4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18AA0375" w14:textId="2E56A28D" w:rsidR="0011044A" w:rsidRPr="00974C2C" w:rsidRDefault="0011044A" w:rsidP="00974C2C">
            <w:pPr>
              <w:jc w:val="right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Tanggal: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D534E7C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FF6C09E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08483183" w14:textId="05467165" w:rsidR="0011044A" w:rsidRPr="00974C2C" w:rsidRDefault="0011044A" w:rsidP="00974C2C">
            <w:pPr>
              <w:jc w:val="center"/>
              <w:rPr>
                <w:rFonts w:ascii="BPreplay" w:hAnsi="BPreplay"/>
                <w:sz w:val="14"/>
                <w:szCs w:val="14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4A02656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EEB907A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4E126CFD" w14:textId="3A4F5F2E" w:rsidR="0011044A" w:rsidRPr="00974C2C" w:rsidRDefault="0011044A" w:rsidP="00974C2C">
            <w:pPr>
              <w:jc w:val="center"/>
              <w:rPr>
                <w:rFonts w:ascii="BPreplay" w:hAnsi="BPreplay"/>
                <w:sz w:val="14"/>
                <w:szCs w:val="14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3EC097E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134E99D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5F2E068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197F4B6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68B6EEF5" w14:textId="77777777" w:rsidTr="004C7E9E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076C57BC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626E72FA" w14:textId="77777777" w:rsidR="00727C68" w:rsidRPr="00AA5BB0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423DDD0D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5A561BB4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3471BC61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A54B5F9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ED5D809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CCDD585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F8519B9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0388FD8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4F32FCE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07DBF9D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32CB258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4C2984F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859ED56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CF2BF88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7AA7C3B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6CA346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CC084FB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0BA4EC6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66CE79C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AFE11E2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000C625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8BE5860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9513A09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C2C38F8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79269CB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6F17993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8D1B44D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FFEB4C8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96A2916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2101F90E" w14:textId="77777777" w:rsidTr="00EC7394">
        <w:trPr>
          <w:trHeight w:val="113"/>
          <w:jc w:val="center"/>
        </w:trPr>
        <w:tc>
          <w:tcPr>
            <w:tcW w:w="3472" w:type="dxa"/>
            <w:gridSpan w:val="10"/>
            <w:vMerge w:val="restart"/>
            <w:shd w:val="clear" w:color="auto" w:fill="F2F2F2" w:themeFill="background1" w:themeFillShade="F2"/>
            <w:vAlign w:val="bottom"/>
          </w:tcPr>
          <w:p w14:paraId="4CFA0F29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</w:rPr>
              <w:t>(                                                           )</w:t>
            </w:r>
          </w:p>
        </w:tc>
        <w:tc>
          <w:tcPr>
            <w:tcW w:w="341" w:type="dxa"/>
            <w:shd w:val="clear" w:color="auto" w:fill="auto"/>
            <w:vAlign w:val="bottom"/>
          </w:tcPr>
          <w:p w14:paraId="30246FC9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0"/>
            <w:vMerge w:val="restart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0E14E56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(                                                          )</w:t>
            </w:r>
          </w:p>
        </w:tc>
        <w:tc>
          <w:tcPr>
            <w:tcW w:w="341" w:type="dxa"/>
            <w:shd w:val="clear" w:color="auto" w:fill="auto"/>
            <w:vAlign w:val="bottom"/>
          </w:tcPr>
          <w:p w14:paraId="5E86E453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1" w:type="dxa"/>
            <w:gridSpan w:val="9"/>
            <w:vMerge w:val="restart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7F22F00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(                                                       )</w:t>
            </w:r>
          </w:p>
        </w:tc>
      </w:tr>
      <w:tr w:rsidR="00727C68" w:rsidRPr="00AA5BB0" w14:paraId="4427B83B" w14:textId="77777777" w:rsidTr="00EC7394">
        <w:trPr>
          <w:jc w:val="center"/>
        </w:trPr>
        <w:tc>
          <w:tcPr>
            <w:tcW w:w="3472" w:type="dxa"/>
            <w:gridSpan w:val="10"/>
            <w:vMerge/>
            <w:shd w:val="clear" w:color="auto" w:fill="F2F2F2" w:themeFill="background1" w:themeFillShade="F2"/>
            <w:vAlign w:val="bottom"/>
          </w:tcPr>
          <w:p w14:paraId="63BC50D8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A76689A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B97B8A2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692ECC7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1" w:type="dxa"/>
            <w:gridSpan w:val="9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D92648A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1524C9E4" w14:textId="77777777" w:rsidTr="00EC7394">
        <w:trPr>
          <w:jc w:val="center"/>
        </w:trPr>
        <w:tc>
          <w:tcPr>
            <w:tcW w:w="3472" w:type="dxa"/>
            <w:gridSpan w:val="10"/>
            <w:vMerge/>
            <w:shd w:val="clear" w:color="auto" w:fill="F2F2F2" w:themeFill="background1" w:themeFillShade="F2"/>
            <w:vAlign w:val="bottom"/>
          </w:tcPr>
          <w:p w14:paraId="42D38ED1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91ACA88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3D89EBF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84EC8F9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1" w:type="dxa"/>
            <w:gridSpan w:val="9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180CC28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51617DF2" w14:textId="77777777" w:rsidTr="00EC7394">
        <w:trPr>
          <w:jc w:val="center"/>
        </w:trPr>
        <w:tc>
          <w:tcPr>
            <w:tcW w:w="3472" w:type="dxa"/>
            <w:gridSpan w:val="10"/>
            <w:vMerge/>
            <w:shd w:val="clear" w:color="auto" w:fill="F2F2F2" w:themeFill="background1" w:themeFillShade="F2"/>
            <w:vAlign w:val="bottom"/>
          </w:tcPr>
          <w:p w14:paraId="3F61DB83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82F0676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F17967D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6F50709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1" w:type="dxa"/>
            <w:gridSpan w:val="9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11BC500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45501471" w14:textId="77777777" w:rsidTr="00EC7394">
        <w:trPr>
          <w:jc w:val="center"/>
        </w:trPr>
        <w:tc>
          <w:tcPr>
            <w:tcW w:w="3472" w:type="dxa"/>
            <w:gridSpan w:val="10"/>
            <w:vMerge/>
            <w:shd w:val="clear" w:color="auto" w:fill="F2F2F2" w:themeFill="background1" w:themeFillShade="F2"/>
            <w:vAlign w:val="bottom"/>
          </w:tcPr>
          <w:p w14:paraId="24298AF3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8C4648A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1520149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0830B9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1" w:type="dxa"/>
            <w:gridSpan w:val="9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F4215EE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1EB95A04" w14:textId="77777777" w:rsidTr="00EC7394">
        <w:trPr>
          <w:jc w:val="center"/>
        </w:trPr>
        <w:tc>
          <w:tcPr>
            <w:tcW w:w="3472" w:type="dxa"/>
            <w:gridSpan w:val="10"/>
            <w:vMerge/>
            <w:shd w:val="clear" w:color="auto" w:fill="F2F2F2" w:themeFill="background1" w:themeFillShade="F2"/>
            <w:vAlign w:val="bottom"/>
          </w:tcPr>
          <w:p w14:paraId="2C2D09BF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6DB9DEE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246A07B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A87738A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1" w:type="dxa"/>
            <w:gridSpan w:val="9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9683B58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7B5284FA" w14:textId="77777777" w:rsidTr="00EC7394">
        <w:trPr>
          <w:jc w:val="center"/>
        </w:trPr>
        <w:tc>
          <w:tcPr>
            <w:tcW w:w="3472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7BF0406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60A3958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1468C4E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A81740A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1" w:type="dxa"/>
            <w:gridSpan w:val="9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34D6617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314739" w14:paraId="1DE8FE58" w14:textId="77777777" w:rsidTr="004C7E9E">
        <w:trPr>
          <w:jc w:val="center"/>
        </w:trPr>
        <w:tc>
          <w:tcPr>
            <w:tcW w:w="40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7C45824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2763785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C3CA601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DB97983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F7767E4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2D94C60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553E1B5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E06A6B5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036524E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F007165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F0B21A7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9170E82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4948165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034D64F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60E6DA4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290F75C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E6E4289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6FB71DC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74BFAEF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8E67FE3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DC4F1DE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77FB9A6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A01F3A4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7ECA85B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D03735D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86D9B7D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FF2E90C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4E334A6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B677C20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C11BDD3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FAC3E90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727C68" w:rsidRPr="00AA5BB0" w14:paraId="57792D53" w14:textId="77777777" w:rsidTr="00EC7394">
        <w:trPr>
          <w:jc w:val="center"/>
        </w:trPr>
        <w:tc>
          <w:tcPr>
            <w:tcW w:w="3472" w:type="dxa"/>
            <w:gridSpan w:val="10"/>
            <w:shd w:val="clear" w:color="auto" w:fill="auto"/>
            <w:vAlign w:val="bottom"/>
          </w:tcPr>
          <w:p w14:paraId="0E723C41" w14:textId="77777777" w:rsidR="00727C68" w:rsidRDefault="00727C68" w:rsidP="00903DDE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 w:rsidRPr="00314739">
              <w:rPr>
                <w:rFonts w:ascii="BPreplay" w:hAnsi="BPreplay"/>
                <w:sz w:val="18"/>
                <w:szCs w:val="18"/>
                <w:lang w:val="id-ID"/>
              </w:rPr>
              <w:t>Nama Lengkap &amp;</w:t>
            </w:r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>Tanda tangan</w:t>
            </w:r>
          </w:p>
          <w:p w14:paraId="4F7E4BA0" w14:textId="77777777" w:rsidR="00727C68" w:rsidRPr="004F6226" w:rsidRDefault="00727C68" w:rsidP="00903DDE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 w:rsidRPr="00314739">
              <w:rPr>
                <w:rFonts w:ascii="BPreplay" w:hAnsi="BPreplay"/>
                <w:sz w:val="18"/>
                <w:szCs w:val="18"/>
                <w:lang w:val="id-ID"/>
              </w:rPr>
              <w:t>(Calon) Pemegang Polis</w:t>
            </w:r>
          </w:p>
        </w:tc>
        <w:tc>
          <w:tcPr>
            <w:tcW w:w="341" w:type="dxa"/>
            <w:shd w:val="clear" w:color="auto" w:fill="auto"/>
            <w:vAlign w:val="bottom"/>
          </w:tcPr>
          <w:p w14:paraId="3B2813F0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0"/>
            <w:shd w:val="clear" w:color="auto" w:fill="auto"/>
            <w:vAlign w:val="bottom"/>
          </w:tcPr>
          <w:p w14:paraId="0B91BDB9" w14:textId="77777777" w:rsidR="00727C68" w:rsidRDefault="00727C68" w:rsidP="00903DDE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 w:rsidRPr="00314739">
              <w:rPr>
                <w:rFonts w:ascii="BPreplay" w:hAnsi="BPreplay"/>
                <w:sz w:val="18"/>
                <w:szCs w:val="18"/>
                <w:lang w:val="id-ID"/>
              </w:rPr>
              <w:t>Nama Lengkap &amp;</w:t>
            </w:r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>Tanda tangan</w:t>
            </w:r>
          </w:p>
          <w:p w14:paraId="71282C62" w14:textId="77777777" w:rsidR="00727C68" w:rsidRPr="004F6226" w:rsidRDefault="00727C68" w:rsidP="00903DDE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 w:rsidRPr="00314739">
              <w:rPr>
                <w:rFonts w:ascii="BPreplay" w:hAnsi="BPreplay"/>
                <w:sz w:val="18"/>
                <w:szCs w:val="18"/>
                <w:lang w:val="id-ID"/>
              </w:rPr>
              <w:t>(Calon) Tertanggung</w:t>
            </w:r>
          </w:p>
        </w:tc>
        <w:tc>
          <w:tcPr>
            <w:tcW w:w="341" w:type="dxa"/>
            <w:shd w:val="clear" w:color="auto" w:fill="auto"/>
            <w:vAlign w:val="bottom"/>
          </w:tcPr>
          <w:p w14:paraId="2D3BA510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1" w:type="dxa"/>
            <w:gridSpan w:val="9"/>
            <w:shd w:val="clear" w:color="auto" w:fill="auto"/>
            <w:vAlign w:val="bottom"/>
          </w:tcPr>
          <w:p w14:paraId="64381B38" w14:textId="77777777" w:rsidR="00727C68" w:rsidRPr="004F6226" w:rsidRDefault="00727C68" w:rsidP="00903DDE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 w:rsidRPr="00314739">
              <w:rPr>
                <w:rFonts w:ascii="BPreplay" w:hAnsi="BPreplay"/>
                <w:sz w:val="18"/>
                <w:szCs w:val="18"/>
                <w:lang w:val="id-ID"/>
              </w:rPr>
              <w:t>Nama Lengkap &amp;</w:t>
            </w:r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r w:rsidRPr="00314739">
              <w:rPr>
                <w:rFonts w:ascii="BPreplay" w:hAnsi="BPreplay"/>
                <w:sz w:val="18"/>
                <w:szCs w:val="18"/>
                <w:lang w:val="id-ID"/>
              </w:rPr>
              <w:t>Tanda tangan Tenaga Penjual</w:t>
            </w:r>
          </w:p>
        </w:tc>
      </w:tr>
      <w:tr w:rsidR="00927F48" w:rsidRPr="00AA5BB0" w14:paraId="6B891BD4" w14:textId="77777777" w:rsidTr="004C7E9E">
        <w:trPr>
          <w:jc w:val="center"/>
        </w:trPr>
        <w:tc>
          <w:tcPr>
            <w:tcW w:w="401" w:type="dxa"/>
            <w:shd w:val="clear" w:color="auto" w:fill="auto"/>
            <w:vAlign w:val="center"/>
          </w:tcPr>
          <w:p w14:paraId="33B2A877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67F5A190" w14:textId="77777777" w:rsidR="00927F48" w:rsidRPr="00AA5BB0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55440454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66DD63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E47F4C2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9858F7F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3DEA685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6FA71CAC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903E2F3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52676D8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FAA0BF8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4999F838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2D44EFE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5E7272A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FD63545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7C68F0E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76AD0A5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7D32B80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B389402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492E7A6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2CD7365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ED0A3FC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52FE086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8C556C3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59E47C3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433E447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5C92281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03D76DF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10611D8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0E7543A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6596F6DB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</w:tbl>
    <w:p w14:paraId="39E8B2E7" w14:textId="534C22FC" w:rsidR="00B1085C" w:rsidRDefault="00B1085C" w:rsidP="00470CDD">
      <w:pPr>
        <w:tabs>
          <w:tab w:val="left" w:pos="2515"/>
        </w:tabs>
        <w:rPr>
          <w:sz w:val="18"/>
        </w:rPr>
      </w:pPr>
    </w:p>
    <w:sectPr w:rsidR="00B1085C" w:rsidSect="0007247D">
      <w:headerReference w:type="default" r:id="rId8"/>
      <w:footerReference w:type="default" r:id="rId9"/>
      <w:pgSz w:w="11907" w:h="16839" w:code="9"/>
      <w:pgMar w:top="360" w:right="720" w:bottom="720" w:left="720" w:header="708" w:footer="1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C22395" w14:textId="77777777" w:rsidR="007E0FC2" w:rsidRDefault="007E0FC2" w:rsidP="005C652B">
      <w:pPr>
        <w:spacing w:after="0" w:line="240" w:lineRule="auto"/>
      </w:pPr>
      <w:r>
        <w:separator/>
      </w:r>
    </w:p>
  </w:endnote>
  <w:endnote w:type="continuationSeparator" w:id="0">
    <w:p w14:paraId="5111851B" w14:textId="77777777" w:rsidR="007E0FC2" w:rsidRDefault="007E0FC2" w:rsidP="005C6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Preplay">
    <w:altName w:val="Microsoft YaHei"/>
    <w:panose1 w:val="02000503000000020004"/>
    <w:charset w:val="00"/>
    <w:family w:val="modern"/>
    <w:notTrueType/>
    <w:pitch w:val="variable"/>
    <w:sig w:usb0="8000008B" w:usb1="0000004A" w:usb2="00000000" w:usb3="00000000" w:csb0="00000009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CF228B" w14:textId="564281E3" w:rsidR="009E0F51" w:rsidRDefault="00BF516B" w:rsidP="005C652B">
    <w:pPr>
      <w:pStyle w:val="Footer"/>
      <w:jc w:val="right"/>
      <w:rPr>
        <w:sz w:val="14"/>
        <w:szCs w:val="20"/>
        <w:lang w:val="id-ID"/>
      </w:rPr>
    </w:pPr>
    <w:r>
      <w:rPr>
        <w:noProof/>
        <w:sz w:val="14"/>
        <w:szCs w:val="20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07DCCB0" wp14:editId="611D0639">
              <wp:simplePos x="0" y="0"/>
              <wp:positionH relativeFrom="margin">
                <wp:posOffset>-74190</wp:posOffset>
              </wp:positionH>
              <wp:positionV relativeFrom="paragraph">
                <wp:posOffset>-635</wp:posOffset>
              </wp:positionV>
              <wp:extent cx="6803179" cy="0"/>
              <wp:effectExtent l="0" t="0" r="3619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03179" cy="0"/>
                      </a:xfrm>
                      <a:prstGeom prst="line">
                        <a:avLst/>
                      </a:prstGeom>
                      <a:ln w="22225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E87E1D8" id="Straight Connector 11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85pt,-.05pt" to="529.8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" strokecolor="#0070c0" strokeweight="1.75pt">
              <v:stroke joinstyle="miter"/>
              <w10:wrap anchorx="margin"/>
            </v:line>
          </w:pict>
        </mc:Fallback>
      </mc:AlternateContent>
    </w:r>
    <w:r w:rsidR="00F35465">
      <w:rPr>
        <w:noProof/>
        <w:sz w:val="14"/>
        <w:szCs w:val="20"/>
      </w:rPr>
      <w:drawing>
        <wp:anchor distT="0" distB="0" distL="114300" distR="114300" simplePos="0" relativeHeight="251664384" behindDoc="0" locked="0" layoutInCell="1" allowOverlap="1" wp14:anchorId="53A21B78" wp14:editId="3B081E23">
          <wp:simplePos x="0" y="0"/>
          <wp:positionH relativeFrom="column">
            <wp:posOffset>5220031</wp:posOffset>
          </wp:positionH>
          <wp:positionV relativeFrom="paragraph">
            <wp:posOffset>106045</wp:posOffset>
          </wp:positionV>
          <wp:extent cx="1484630" cy="311150"/>
          <wp:effectExtent l="0" t="0" r="1270" b="0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4630" cy="311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E0F51">
      <w:rPr>
        <w:noProof/>
        <w:sz w:val="14"/>
        <w:szCs w:val="20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08C4841" wp14:editId="69D61DCF">
              <wp:simplePos x="0" y="0"/>
              <wp:positionH relativeFrom="column">
                <wp:posOffset>-45029</wp:posOffset>
              </wp:positionH>
              <wp:positionV relativeFrom="paragraph">
                <wp:posOffset>78740</wp:posOffset>
              </wp:positionV>
              <wp:extent cx="2828925" cy="174771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8925" cy="17477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0402221" w14:textId="77777777" w:rsidR="009E0F51" w:rsidRPr="007864B7" w:rsidRDefault="009E0F51" w:rsidP="007864B7">
                          <w:pPr>
                            <w:spacing w:after="0" w:line="240" w:lineRule="auto"/>
                            <w:rPr>
                              <w:rFonts w:ascii="BPreplay" w:hAnsi="BPreplay"/>
                              <w:sz w:val="12"/>
                              <w:szCs w:val="14"/>
                              <w:lang w:val="id-ID"/>
                            </w:rPr>
                          </w:pPr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>PT Asuransi Jiwa BCA terdaftar dan diawasi oleh Otoritas Jasa Keuangan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45720" tIns="45720" rIns="91440" bIns="27432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8C4841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style="position:absolute;left:0;text-align:left;margin-left:-3.55pt;margin-top:6.2pt;width:222.75pt;height:13.75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" filled="f" stroked="f" strokeweight=".5pt">
              <v:textbox inset="3.6pt,,,2.16pt">
                <w:txbxContent>
                  <w:p w14:paraId="00402221" w14:textId="77777777" w:rsidR="009E0F51" w:rsidRPr="007864B7" w:rsidRDefault="009E0F51" w:rsidP="007864B7">
                    <w:pPr>
                      <w:spacing w:after="0" w:line="240" w:lineRule="auto"/>
                      <w:rPr>
                        <w:rFonts w:ascii="BPreplay" w:hAnsi="BPreplay"/>
                        <w:sz w:val="12"/>
                        <w:szCs w:val="14"/>
                        <w:lang w:val="id-ID"/>
                      </w:rPr>
                    </w:pPr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PT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Asuransi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Jiwa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BCA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terdaftar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dan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diawasi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oleh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Otoritas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Jasa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Keuangan</w:t>
                    </w:r>
                    <w:proofErr w:type="spellEnd"/>
                  </w:p>
                </w:txbxContent>
              </v:textbox>
            </v:shape>
          </w:pict>
        </mc:Fallback>
      </mc:AlternateContent>
    </w:r>
  </w:p>
  <w:p w14:paraId="046D17C6" w14:textId="77777777" w:rsidR="009E0F51" w:rsidRDefault="009E0F51" w:rsidP="0007247D">
    <w:pPr>
      <w:pStyle w:val="Footer"/>
      <w:jc w:val="center"/>
      <w:rPr>
        <w:sz w:val="14"/>
        <w:szCs w:val="20"/>
        <w:lang w:val="id-ID"/>
      </w:rPr>
    </w:pPr>
    <w:r>
      <w:rPr>
        <w:noProof/>
        <w:sz w:val="14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F28FAC3" wp14:editId="1B4389B0">
              <wp:simplePos x="0" y="0"/>
              <wp:positionH relativeFrom="column">
                <wp:posOffset>-47767</wp:posOffset>
              </wp:positionH>
              <wp:positionV relativeFrom="paragraph">
                <wp:posOffset>114897</wp:posOffset>
              </wp:positionV>
              <wp:extent cx="1351128" cy="20973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51128" cy="2097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188E4C" w14:textId="2FBB6A41" w:rsidR="009E0F51" w:rsidRPr="00D73FBE" w:rsidRDefault="00EA7B14" w:rsidP="003F1C2D">
                          <w:pPr>
                            <w:spacing w:after="0"/>
                            <w:rPr>
                              <w:rFonts w:ascii="BPreplay" w:hAnsi="BPreplay"/>
                              <w:sz w:val="16"/>
                            </w:rPr>
                          </w:pPr>
                          <w:r w:rsidRPr="00EA7B14">
                            <w:rPr>
                              <w:rFonts w:ascii="BPreplay" w:eastAsia="Times New Roman" w:hAnsi="BPreplay" w:cs="Times New Roman"/>
                              <w:sz w:val="12"/>
                              <w:lang w:val="id-ID" w:eastAsia="id-ID"/>
                            </w:rPr>
                            <w:t>OP/UW/0120/061601</w:t>
                          </w:r>
                          <w:r w:rsidR="009E0F51">
                            <w:rPr>
                              <w:rFonts w:ascii="BPreplay" w:eastAsia="Times New Roman" w:hAnsi="BPreplay" w:cs="Times New Roman"/>
                              <w:sz w:val="12"/>
                              <w:lang w:val="id-ID" w:eastAsia="id-ID"/>
                            </w:rPr>
                            <w:t xml:space="preserve">  </w:t>
                          </w:r>
                          <w:r w:rsidR="009E0F51" w:rsidRPr="00DF3814">
                            <w:rPr>
                              <w:rFonts w:ascii="BPreplay" w:hAnsi="BPreplay"/>
                              <w:sz w:val="12"/>
                              <w:lang w:val="id-ID" w:eastAsia="id-ID"/>
                            </w:rPr>
                            <w:t>Hal</w:t>
                          </w:r>
                          <w:r w:rsidR="009E0F51">
                            <w:rPr>
                              <w:rFonts w:ascii="BPreplay" w:hAnsi="BPreplay"/>
                              <w:sz w:val="12"/>
                              <w:lang w:eastAsia="id-ID"/>
                            </w:rPr>
                            <w:t xml:space="preserve"> </w:t>
                          </w:r>
                          <w:r w:rsidR="009E0F51" w:rsidRPr="00DF3814">
                            <w:rPr>
                              <w:rFonts w:ascii="BPreplay" w:hAnsi="BPreplay"/>
                              <w:sz w:val="12"/>
                              <w:lang w:val="id-ID" w:eastAsia="id-ID"/>
                            </w:rPr>
                            <w:fldChar w:fldCharType="begin"/>
                          </w:r>
                          <w:r w:rsidR="009E0F51" w:rsidRPr="00DF3814">
                            <w:rPr>
                              <w:rFonts w:ascii="BPreplay" w:hAnsi="BPreplay"/>
                              <w:sz w:val="12"/>
                              <w:lang w:val="id-ID" w:eastAsia="id-ID"/>
                            </w:rPr>
                            <w:instrText xml:space="preserve"> PAGE   \* MERGEFORMAT </w:instrText>
                          </w:r>
                          <w:r w:rsidR="009E0F51" w:rsidRPr="00DF3814">
                            <w:rPr>
                              <w:rFonts w:ascii="BPreplay" w:hAnsi="BPreplay"/>
                              <w:sz w:val="12"/>
                              <w:lang w:val="id-ID" w:eastAsia="id-ID"/>
                            </w:rPr>
                            <w:fldChar w:fldCharType="separate"/>
                          </w:r>
                          <w:r w:rsidR="00D84F03">
                            <w:rPr>
                              <w:rFonts w:ascii="BPreplay" w:hAnsi="BPreplay"/>
                              <w:noProof/>
                              <w:sz w:val="12"/>
                              <w:lang w:val="id-ID" w:eastAsia="id-ID"/>
                            </w:rPr>
                            <w:t>2</w:t>
                          </w:r>
                          <w:r w:rsidR="009E0F51" w:rsidRPr="00DF3814">
                            <w:rPr>
                              <w:rFonts w:ascii="BPreplay" w:hAnsi="BPreplay"/>
                              <w:sz w:val="12"/>
                              <w:lang w:val="id-ID" w:eastAsia="id-ID"/>
                            </w:rPr>
                            <w:fldChar w:fldCharType="end"/>
                          </w:r>
                          <w:r w:rsidR="009E0F51">
                            <w:rPr>
                              <w:rFonts w:ascii="BPreplay" w:hAnsi="BPreplay"/>
                              <w:sz w:val="12"/>
                              <w:lang w:eastAsia="id-ID"/>
                            </w:rPr>
                            <w:t xml:space="preserve"> </w:t>
                          </w:r>
                          <w:r w:rsidR="009E0F51">
                            <w:rPr>
                              <w:rFonts w:ascii="BPreplay" w:hAnsi="BPreplay"/>
                              <w:sz w:val="12"/>
                              <w:lang w:val="id-ID" w:eastAsia="id-ID"/>
                            </w:rPr>
                            <w:t>/</w:t>
                          </w:r>
                          <w:r w:rsidR="009E0F51">
                            <w:rPr>
                              <w:rFonts w:ascii="BPreplay" w:hAnsi="BPreplay"/>
                              <w:sz w:val="12"/>
                              <w:lang w:eastAsia="id-ID"/>
                            </w:rPr>
                            <w:t xml:space="preserve"> 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45720" tIns="45720" rIns="91440" bIns="27432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F28FAC3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8" type="#_x0000_t202" style="position:absolute;left:0;text-align:left;margin-left:-3.75pt;margin-top:9.05pt;width:106.4pt;height:16.5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" filled="f" stroked="f" strokeweight=".5pt">
              <v:textbox inset="3.6pt,,,2.16pt">
                <w:txbxContent>
                  <w:p w14:paraId="78188E4C" w14:textId="2FBB6A41" w:rsidR="009E0F51" w:rsidRPr="00D73FBE" w:rsidRDefault="00EA7B14" w:rsidP="003F1C2D">
                    <w:pPr>
                      <w:spacing w:after="0"/>
                      <w:rPr>
                        <w:rFonts w:ascii="BPreplay" w:hAnsi="BPreplay"/>
                        <w:sz w:val="16"/>
                      </w:rPr>
                    </w:pPr>
                    <w:r w:rsidRPr="00EA7B14">
                      <w:rPr>
                        <w:rFonts w:ascii="BPreplay" w:eastAsia="Times New Roman" w:hAnsi="BPreplay" w:cs="Times New Roman"/>
                        <w:sz w:val="12"/>
                        <w:lang w:val="id-ID" w:eastAsia="id-ID"/>
                      </w:rPr>
                      <w:t>OP/UW/0120/061601</w:t>
                    </w:r>
                    <w:r w:rsidR="009E0F51">
                      <w:rPr>
                        <w:rFonts w:ascii="BPreplay" w:eastAsia="Times New Roman" w:hAnsi="BPreplay" w:cs="Times New Roman"/>
                        <w:sz w:val="12"/>
                        <w:lang w:val="id-ID" w:eastAsia="id-ID"/>
                      </w:rPr>
                      <w:t xml:space="preserve">  </w:t>
                    </w:r>
                    <w:r w:rsidR="009E0F51" w:rsidRPr="00DF3814">
                      <w:rPr>
                        <w:rFonts w:ascii="BPreplay" w:hAnsi="BPreplay"/>
                        <w:sz w:val="12"/>
                        <w:lang w:val="id-ID" w:eastAsia="id-ID"/>
                      </w:rPr>
                      <w:t>Hal</w:t>
                    </w:r>
                    <w:r w:rsidR="009E0F51">
                      <w:rPr>
                        <w:rFonts w:ascii="BPreplay" w:hAnsi="BPreplay"/>
                        <w:sz w:val="12"/>
                        <w:lang w:eastAsia="id-ID"/>
                      </w:rPr>
                      <w:t xml:space="preserve"> </w:t>
                    </w:r>
                    <w:r w:rsidR="009E0F51" w:rsidRPr="00DF3814">
                      <w:rPr>
                        <w:rFonts w:ascii="BPreplay" w:hAnsi="BPreplay"/>
                        <w:sz w:val="12"/>
                        <w:lang w:val="id-ID" w:eastAsia="id-ID"/>
                      </w:rPr>
                      <w:fldChar w:fldCharType="begin"/>
                    </w:r>
                    <w:r w:rsidR="009E0F51" w:rsidRPr="00DF3814">
                      <w:rPr>
                        <w:rFonts w:ascii="BPreplay" w:hAnsi="BPreplay"/>
                        <w:sz w:val="12"/>
                        <w:lang w:val="id-ID" w:eastAsia="id-ID"/>
                      </w:rPr>
                      <w:instrText xml:space="preserve"> PAGE   \* MERGEFORMAT </w:instrText>
                    </w:r>
                    <w:r w:rsidR="009E0F51" w:rsidRPr="00DF3814">
                      <w:rPr>
                        <w:rFonts w:ascii="BPreplay" w:hAnsi="BPreplay"/>
                        <w:sz w:val="12"/>
                        <w:lang w:val="id-ID" w:eastAsia="id-ID"/>
                      </w:rPr>
                      <w:fldChar w:fldCharType="separate"/>
                    </w:r>
                    <w:r w:rsidR="00D84F03">
                      <w:rPr>
                        <w:rFonts w:ascii="BPreplay" w:hAnsi="BPreplay"/>
                        <w:noProof/>
                        <w:sz w:val="12"/>
                        <w:lang w:val="id-ID" w:eastAsia="id-ID"/>
                      </w:rPr>
                      <w:t>2</w:t>
                    </w:r>
                    <w:r w:rsidR="009E0F51" w:rsidRPr="00DF3814">
                      <w:rPr>
                        <w:rFonts w:ascii="BPreplay" w:hAnsi="BPreplay"/>
                        <w:sz w:val="12"/>
                        <w:lang w:val="id-ID" w:eastAsia="id-ID"/>
                      </w:rPr>
                      <w:fldChar w:fldCharType="end"/>
                    </w:r>
                    <w:r w:rsidR="009E0F51">
                      <w:rPr>
                        <w:rFonts w:ascii="BPreplay" w:hAnsi="BPreplay"/>
                        <w:sz w:val="12"/>
                        <w:lang w:eastAsia="id-ID"/>
                      </w:rPr>
                      <w:t xml:space="preserve"> </w:t>
                    </w:r>
                    <w:r w:rsidR="009E0F51">
                      <w:rPr>
                        <w:rFonts w:ascii="BPreplay" w:hAnsi="BPreplay"/>
                        <w:sz w:val="12"/>
                        <w:lang w:val="id-ID" w:eastAsia="id-ID"/>
                      </w:rPr>
                      <w:t>/</w:t>
                    </w:r>
                    <w:r w:rsidR="009E0F51">
                      <w:rPr>
                        <w:rFonts w:ascii="BPreplay" w:hAnsi="BPreplay"/>
                        <w:sz w:val="12"/>
                        <w:lang w:eastAsia="id-ID"/>
                      </w:rPr>
                      <w:t xml:space="preserve"> 3</w:t>
                    </w:r>
                  </w:p>
                </w:txbxContent>
              </v:textbox>
            </v:shape>
          </w:pict>
        </mc:Fallback>
      </mc:AlternateContent>
    </w:r>
  </w:p>
  <w:p w14:paraId="6835C258" w14:textId="77777777" w:rsidR="009E0F51" w:rsidRDefault="009E0F51" w:rsidP="0007247D">
    <w:pPr>
      <w:pStyle w:val="Footer"/>
      <w:jc w:val="center"/>
      <w:rPr>
        <w:sz w:val="14"/>
        <w:szCs w:val="20"/>
        <w:lang w:val="id-ID"/>
      </w:rPr>
    </w:pPr>
  </w:p>
  <w:p w14:paraId="716DABBE" w14:textId="77777777" w:rsidR="009E0F51" w:rsidRDefault="009E0F51" w:rsidP="0007247D">
    <w:pPr>
      <w:pStyle w:val="Footer"/>
      <w:jc w:val="center"/>
      <w:rPr>
        <w:sz w:val="14"/>
        <w:szCs w:val="20"/>
        <w:lang w:val="id-ID"/>
      </w:rPr>
    </w:pPr>
  </w:p>
  <w:p w14:paraId="176288F1" w14:textId="77777777" w:rsidR="009E0F51" w:rsidRPr="0007247D" w:rsidRDefault="009E0F51" w:rsidP="0007247D">
    <w:pPr>
      <w:spacing w:after="0" w:line="240" w:lineRule="auto"/>
      <w:jc w:val="right"/>
      <w:rPr>
        <w:rFonts w:ascii="Calibri" w:eastAsia="Times New Roman" w:hAnsi="Calibri" w:cs="Times New Roman"/>
        <w:color w:val="000000"/>
        <w:sz w:val="14"/>
        <w:lang w:val="id-ID" w:eastAsia="id-ID"/>
      </w:rPr>
    </w:pPr>
  </w:p>
  <w:p w14:paraId="3A2C5533" w14:textId="77777777" w:rsidR="009E0F51" w:rsidRPr="002F1600" w:rsidRDefault="009E0F51" w:rsidP="00A62336">
    <w:pPr>
      <w:pStyle w:val="Footer"/>
      <w:tabs>
        <w:tab w:val="left" w:pos="4338"/>
      </w:tabs>
      <w:rPr>
        <w:sz w:val="14"/>
        <w:szCs w:val="20"/>
        <w:lang w:val="id-ID"/>
      </w:rPr>
    </w:pPr>
    <w:r>
      <w:rPr>
        <w:sz w:val="14"/>
        <w:szCs w:val="20"/>
        <w:lang w:val="id-ID"/>
      </w:rPr>
      <w:tab/>
    </w:r>
    <w:r>
      <w:rPr>
        <w:sz w:val="14"/>
        <w:szCs w:val="20"/>
        <w:lang w:val="id-ID"/>
      </w:rPr>
      <w:tab/>
    </w:r>
    <w:r>
      <w:rPr>
        <w:sz w:val="14"/>
        <w:szCs w:val="20"/>
        <w:lang w:val="id-ID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11626E" w14:textId="77777777" w:rsidR="007E0FC2" w:rsidRDefault="007E0FC2" w:rsidP="005C652B">
      <w:pPr>
        <w:spacing w:after="0" w:line="240" w:lineRule="auto"/>
      </w:pPr>
      <w:r>
        <w:separator/>
      </w:r>
    </w:p>
  </w:footnote>
  <w:footnote w:type="continuationSeparator" w:id="0">
    <w:p w14:paraId="58B990EE" w14:textId="77777777" w:rsidR="007E0FC2" w:rsidRDefault="007E0FC2" w:rsidP="005C6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2263B4" w14:textId="115EEC96" w:rsidR="009E0F51" w:rsidRDefault="009E0F51" w:rsidP="0036405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2729CFA" wp14:editId="7DEE83CB">
              <wp:simplePos x="0" y="0"/>
              <wp:positionH relativeFrom="column">
                <wp:posOffset>2093183</wp:posOffset>
              </wp:positionH>
              <wp:positionV relativeFrom="paragraph">
                <wp:posOffset>-3810</wp:posOffset>
              </wp:positionV>
              <wp:extent cx="4624070" cy="572135"/>
              <wp:effectExtent l="0" t="0" r="508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24070" cy="57213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8521C81" w14:textId="77777777" w:rsidR="009E0F51" w:rsidRPr="0001733C" w:rsidRDefault="009E0F51" w:rsidP="00364059">
                          <w:pPr>
                            <w:spacing w:after="0"/>
                            <w:jc w:val="right"/>
                            <w:rPr>
                              <w:rFonts w:ascii="BPreplay" w:hAnsi="BPreplay"/>
                              <w:b/>
                              <w:sz w:val="18"/>
                            </w:rPr>
                          </w:pPr>
                          <w:r w:rsidRPr="0001733C">
                            <w:rPr>
                              <w:rFonts w:ascii="BPreplay" w:hAnsi="BPreplay"/>
                              <w:b/>
                              <w:sz w:val="18"/>
                            </w:rPr>
                            <w:t>PT Asuransi Jiwa BCA</w:t>
                          </w:r>
                        </w:p>
                        <w:p w14:paraId="611C6F4E" w14:textId="77777777" w:rsidR="009E0F51" w:rsidRPr="0001733C" w:rsidRDefault="009E0F51" w:rsidP="00364059">
                          <w:pPr>
                            <w:spacing w:after="0"/>
                            <w:jc w:val="right"/>
                            <w:rPr>
                              <w:rFonts w:ascii="BPreplay" w:hAnsi="BPreplay"/>
                              <w:sz w:val="16"/>
                            </w:rPr>
                          </w:pP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Chase Plaza 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>Lantai 22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 | Jl. Jend. Sudirman Kav 21, Jakarta 12920</w:t>
                          </w:r>
                        </w:p>
                        <w:p w14:paraId="1AE6F980" w14:textId="7AD2B4F9" w:rsidR="009E0F51" w:rsidRPr="0001733C" w:rsidRDefault="009E0F51" w:rsidP="00364059">
                          <w:pPr>
                            <w:tabs>
                              <w:tab w:val="left" w:pos="588"/>
                              <w:tab w:val="left" w:pos="6408"/>
                            </w:tabs>
                            <w:spacing w:after="0"/>
                            <w:jc w:val="right"/>
                            <w:rPr>
                              <w:rFonts w:ascii="BPreplay" w:hAnsi="BPreplay"/>
                            </w:rPr>
                          </w:pP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Telepon: 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>(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021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 xml:space="preserve">) </w:t>
                          </w:r>
                          <w:r>
                            <w:rPr>
                              <w:rFonts w:ascii="BPreplay" w:hAnsi="BPreplay"/>
                              <w:sz w:val="16"/>
                            </w:rPr>
                            <w:t>2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1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 xml:space="preserve"> 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888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 xml:space="preserve"> 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000 | Faks: 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>(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021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 xml:space="preserve">) 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2934 7977 | Email: </w:t>
                          </w:r>
                          <w:hyperlink r:id="rId1" w:history="1">
                            <w:r w:rsidRPr="0001733C">
                              <w:rPr>
                                <w:rStyle w:val="Hyperlink"/>
                                <w:rFonts w:ascii="BPreplay" w:hAnsi="BPreplay"/>
                                <w:color w:val="auto"/>
                                <w:sz w:val="16"/>
                                <w:u w:val="none"/>
                              </w:rPr>
                              <w:t>customer@bcalife.co.id</w:t>
                            </w:r>
                          </w:hyperlink>
                        </w:p>
                        <w:p w14:paraId="29FE6823" w14:textId="77777777" w:rsidR="009E0F51" w:rsidRPr="0001733C" w:rsidRDefault="009E0F51" w:rsidP="00364059">
                          <w:pPr>
                            <w:spacing w:after="0"/>
                            <w:rPr>
                              <w:rFonts w:ascii="BPreplay" w:hAnsi="BPreplay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729CFA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164.8pt;margin-top:-.3pt;width:364.1pt;height:45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" fillcolor="white [3212]" stroked="f" strokeweight=".5pt">
              <v:textbox>
                <w:txbxContent>
                  <w:p w14:paraId="58521C81" w14:textId="77777777" w:rsidR="009E0F51" w:rsidRPr="0001733C" w:rsidRDefault="009E0F51" w:rsidP="00364059">
                    <w:pPr>
                      <w:spacing w:after="0"/>
                      <w:jc w:val="right"/>
                      <w:rPr>
                        <w:rFonts w:ascii="BPreplay" w:hAnsi="BPreplay"/>
                        <w:b/>
                        <w:sz w:val="18"/>
                      </w:rPr>
                    </w:pPr>
                    <w:r w:rsidRPr="0001733C">
                      <w:rPr>
                        <w:rFonts w:ascii="BPreplay" w:hAnsi="BPreplay"/>
                        <w:b/>
                        <w:sz w:val="18"/>
                      </w:rPr>
                      <w:t>PT Asuransi Jiwa BCA</w:t>
                    </w:r>
                  </w:p>
                  <w:p w14:paraId="611C6F4E" w14:textId="77777777" w:rsidR="009E0F51" w:rsidRPr="0001733C" w:rsidRDefault="009E0F51" w:rsidP="00364059">
                    <w:pPr>
                      <w:spacing w:after="0"/>
                      <w:jc w:val="right"/>
                      <w:rPr>
                        <w:rFonts w:ascii="BPreplay" w:hAnsi="BPreplay"/>
                        <w:sz w:val="16"/>
                      </w:rPr>
                    </w:pPr>
                    <w:r w:rsidRPr="0001733C">
                      <w:rPr>
                        <w:rFonts w:ascii="BPreplay" w:hAnsi="BPreplay"/>
                        <w:sz w:val="16"/>
                      </w:rPr>
                      <w:t xml:space="preserve">Chase Plaza 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>Lantai 22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 xml:space="preserve"> | Jl. Jend. Sudirman Kav 21, Jakarta 12920</w:t>
                    </w:r>
                  </w:p>
                  <w:p w14:paraId="1AE6F980" w14:textId="7AD2B4F9" w:rsidR="009E0F51" w:rsidRPr="0001733C" w:rsidRDefault="009E0F51" w:rsidP="00364059">
                    <w:pPr>
                      <w:tabs>
                        <w:tab w:val="left" w:pos="588"/>
                        <w:tab w:val="left" w:pos="6408"/>
                      </w:tabs>
                      <w:spacing w:after="0"/>
                      <w:jc w:val="right"/>
                      <w:rPr>
                        <w:rFonts w:ascii="BPreplay" w:hAnsi="BPreplay"/>
                      </w:rPr>
                    </w:pPr>
                    <w:r w:rsidRPr="0001733C">
                      <w:rPr>
                        <w:rFonts w:ascii="BPreplay" w:hAnsi="BPreplay"/>
                        <w:sz w:val="16"/>
                      </w:rPr>
                      <w:t xml:space="preserve">Telepon: 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>(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>021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 xml:space="preserve">) </w:t>
                    </w:r>
                    <w:r>
                      <w:rPr>
                        <w:rFonts w:ascii="BPreplay" w:hAnsi="BPreplay"/>
                        <w:sz w:val="16"/>
                      </w:rPr>
                      <w:t>2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>1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 xml:space="preserve"> 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>888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 xml:space="preserve"> 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 xml:space="preserve">000 | Faks: 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>(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>021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 xml:space="preserve">) 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 xml:space="preserve">2934 7977 | Email: </w:t>
                    </w:r>
                    <w:hyperlink r:id="rId2" w:history="1">
                      <w:r w:rsidRPr="0001733C">
                        <w:rPr>
                          <w:rStyle w:val="Hyperlink"/>
                          <w:rFonts w:ascii="BPreplay" w:hAnsi="BPreplay"/>
                          <w:color w:val="auto"/>
                          <w:sz w:val="16"/>
                          <w:u w:val="none"/>
                        </w:rPr>
                        <w:t>customer@bcalife.co.id</w:t>
                      </w:r>
                    </w:hyperlink>
                  </w:p>
                  <w:p w14:paraId="29FE6823" w14:textId="77777777" w:rsidR="009E0F51" w:rsidRPr="0001733C" w:rsidRDefault="009E0F51" w:rsidP="00364059">
                    <w:pPr>
                      <w:spacing w:after="0"/>
                      <w:rPr>
                        <w:rFonts w:ascii="BPreplay" w:hAnsi="BPreplay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14"/>
        <w:szCs w:val="20"/>
      </w:rPr>
      <w:drawing>
        <wp:anchor distT="0" distB="0" distL="114300" distR="114300" simplePos="0" relativeHeight="251668480" behindDoc="1" locked="0" layoutInCell="1" allowOverlap="1" wp14:anchorId="1222294F" wp14:editId="43978428">
          <wp:simplePos x="0" y="0"/>
          <wp:positionH relativeFrom="column">
            <wp:posOffset>-269458</wp:posOffset>
          </wp:positionH>
          <wp:positionV relativeFrom="paragraph">
            <wp:posOffset>-287655</wp:posOffset>
          </wp:positionV>
          <wp:extent cx="2317034" cy="969454"/>
          <wp:effectExtent l="0" t="0" r="7620" b="2540"/>
          <wp:wrapNone/>
          <wp:docPr id="41" name="Pictur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01 BCA Life logo FULL COLORS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7034" cy="9694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B57ECD8" w14:textId="63AA3206" w:rsidR="009E0F51" w:rsidRPr="00EE46CC" w:rsidRDefault="009E0F51" w:rsidP="00364059">
    <w:pPr>
      <w:pStyle w:val="Header"/>
    </w:pPr>
  </w:p>
  <w:p w14:paraId="57260F6E" w14:textId="7CE7A2CF" w:rsidR="009E0F51" w:rsidRPr="003B7746" w:rsidRDefault="009E0F51" w:rsidP="0036405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0914AEB" wp14:editId="427D111D">
              <wp:simplePos x="0" y="0"/>
              <wp:positionH relativeFrom="column">
                <wp:posOffset>-83185</wp:posOffset>
              </wp:positionH>
              <wp:positionV relativeFrom="paragraph">
                <wp:posOffset>192735</wp:posOffset>
              </wp:positionV>
              <wp:extent cx="6803390" cy="0"/>
              <wp:effectExtent l="0" t="0" r="3556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0339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2C7B60" id="Straight Connector 2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55pt,15.2pt" to="529.1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" strokecolor="#0070c0" strokeweight="1pt">
              <v:stroke joinstyle="miter"/>
            </v:line>
          </w:pict>
        </mc:Fallback>
      </mc:AlternateContent>
    </w:r>
  </w:p>
  <w:p w14:paraId="6A2ADD8E" w14:textId="309DF834" w:rsidR="009E0F51" w:rsidRPr="00364059" w:rsidRDefault="009E0F51" w:rsidP="0036405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47761"/>
    <w:multiLevelType w:val="hybridMultilevel"/>
    <w:tmpl w:val="51A0F2DE"/>
    <w:lvl w:ilvl="0" w:tplc="CBEEE3A6">
      <w:start w:val="1"/>
      <w:numFmt w:val="decimal"/>
      <w:lvlText w:val="%1."/>
      <w:lvlJc w:val="left"/>
      <w:pPr>
        <w:ind w:left="6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A314A"/>
    <w:multiLevelType w:val="hybridMultilevel"/>
    <w:tmpl w:val="281E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57940"/>
    <w:multiLevelType w:val="hybridMultilevel"/>
    <w:tmpl w:val="B7FA65F8"/>
    <w:lvl w:ilvl="0" w:tplc="0409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3" w15:restartNumberingAfterBreak="0">
    <w:nsid w:val="131B2ADB"/>
    <w:multiLevelType w:val="hybridMultilevel"/>
    <w:tmpl w:val="34EC93A0"/>
    <w:lvl w:ilvl="0" w:tplc="FE26C036">
      <w:start w:val="1"/>
      <w:numFmt w:val="lowerLetter"/>
      <w:lvlText w:val="%1.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4" w15:restartNumberingAfterBreak="0">
    <w:nsid w:val="13B40521"/>
    <w:multiLevelType w:val="hybridMultilevel"/>
    <w:tmpl w:val="57D2891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A0DD5"/>
    <w:multiLevelType w:val="hybridMultilevel"/>
    <w:tmpl w:val="BEECFCB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DC0254"/>
    <w:multiLevelType w:val="hybridMultilevel"/>
    <w:tmpl w:val="C3587962"/>
    <w:lvl w:ilvl="0" w:tplc="29341248">
      <w:start w:val="5"/>
      <w:numFmt w:val="bullet"/>
      <w:lvlText w:val=""/>
      <w:lvlJc w:val="left"/>
      <w:pPr>
        <w:ind w:left="303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7" w15:restartNumberingAfterBreak="0">
    <w:nsid w:val="16A85D7D"/>
    <w:multiLevelType w:val="hybridMultilevel"/>
    <w:tmpl w:val="281E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8D734F"/>
    <w:multiLevelType w:val="hybridMultilevel"/>
    <w:tmpl w:val="93B4D08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097A5A"/>
    <w:multiLevelType w:val="hybridMultilevel"/>
    <w:tmpl w:val="3E689082"/>
    <w:lvl w:ilvl="0" w:tplc="FE26C03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D46207"/>
    <w:multiLevelType w:val="hybridMultilevel"/>
    <w:tmpl w:val="C590B948"/>
    <w:lvl w:ilvl="0" w:tplc="75969B8C">
      <w:start w:val="1"/>
      <w:numFmt w:val="lowerLetter"/>
      <w:lvlText w:val="%1."/>
      <w:lvlJc w:val="left"/>
      <w:pPr>
        <w:ind w:left="3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23" w:hanging="360"/>
      </w:pPr>
    </w:lvl>
    <w:lvl w:ilvl="2" w:tplc="0409001B" w:tentative="1">
      <w:start w:val="1"/>
      <w:numFmt w:val="lowerRoman"/>
      <w:lvlText w:val="%3."/>
      <w:lvlJc w:val="right"/>
      <w:pPr>
        <w:ind w:left="1743" w:hanging="180"/>
      </w:pPr>
    </w:lvl>
    <w:lvl w:ilvl="3" w:tplc="0409000F" w:tentative="1">
      <w:start w:val="1"/>
      <w:numFmt w:val="decimal"/>
      <w:lvlText w:val="%4."/>
      <w:lvlJc w:val="left"/>
      <w:pPr>
        <w:ind w:left="2463" w:hanging="360"/>
      </w:pPr>
    </w:lvl>
    <w:lvl w:ilvl="4" w:tplc="04090019" w:tentative="1">
      <w:start w:val="1"/>
      <w:numFmt w:val="lowerLetter"/>
      <w:lvlText w:val="%5."/>
      <w:lvlJc w:val="left"/>
      <w:pPr>
        <w:ind w:left="3183" w:hanging="360"/>
      </w:pPr>
    </w:lvl>
    <w:lvl w:ilvl="5" w:tplc="0409001B" w:tentative="1">
      <w:start w:val="1"/>
      <w:numFmt w:val="lowerRoman"/>
      <w:lvlText w:val="%6."/>
      <w:lvlJc w:val="right"/>
      <w:pPr>
        <w:ind w:left="3903" w:hanging="180"/>
      </w:pPr>
    </w:lvl>
    <w:lvl w:ilvl="6" w:tplc="0409000F" w:tentative="1">
      <w:start w:val="1"/>
      <w:numFmt w:val="decimal"/>
      <w:lvlText w:val="%7."/>
      <w:lvlJc w:val="left"/>
      <w:pPr>
        <w:ind w:left="4623" w:hanging="360"/>
      </w:pPr>
    </w:lvl>
    <w:lvl w:ilvl="7" w:tplc="04090019" w:tentative="1">
      <w:start w:val="1"/>
      <w:numFmt w:val="lowerLetter"/>
      <w:lvlText w:val="%8."/>
      <w:lvlJc w:val="left"/>
      <w:pPr>
        <w:ind w:left="5343" w:hanging="360"/>
      </w:pPr>
    </w:lvl>
    <w:lvl w:ilvl="8" w:tplc="0409001B" w:tentative="1">
      <w:start w:val="1"/>
      <w:numFmt w:val="lowerRoman"/>
      <w:lvlText w:val="%9."/>
      <w:lvlJc w:val="right"/>
      <w:pPr>
        <w:ind w:left="6063" w:hanging="180"/>
      </w:pPr>
    </w:lvl>
  </w:abstractNum>
  <w:abstractNum w:abstractNumId="11" w15:restartNumberingAfterBreak="0">
    <w:nsid w:val="31EC643B"/>
    <w:multiLevelType w:val="hybridMultilevel"/>
    <w:tmpl w:val="281E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B77A17"/>
    <w:multiLevelType w:val="hybridMultilevel"/>
    <w:tmpl w:val="0C686CA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2255E0"/>
    <w:multiLevelType w:val="hybridMultilevel"/>
    <w:tmpl w:val="FFDC39CA"/>
    <w:lvl w:ilvl="0" w:tplc="1FCE8320">
      <w:start w:val="1"/>
      <w:numFmt w:val="bullet"/>
      <w:lvlText w:val="-"/>
      <w:lvlJc w:val="left"/>
      <w:pPr>
        <w:ind w:left="303" w:hanging="360"/>
      </w:pPr>
      <w:rPr>
        <w:rFonts w:ascii="BPreplay" w:eastAsiaTheme="minorHAnsi" w:hAnsi="BPrepl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14" w15:restartNumberingAfterBreak="0">
    <w:nsid w:val="44D44EF7"/>
    <w:multiLevelType w:val="hybridMultilevel"/>
    <w:tmpl w:val="281E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F50663"/>
    <w:multiLevelType w:val="hybridMultilevel"/>
    <w:tmpl w:val="C7CC9BC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3B7A1E"/>
    <w:multiLevelType w:val="hybridMultilevel"/>
    <w:tmpl w:val="1BE685E0"/>
    <w:lvl w:ilvl="0" w:tplc="83582BD0">
      <w:start w:val="1"/>
      <w:numFmt w:val="bullet"/>
      <w:lvlText w:val="-"/>
      <w:lvlJc w:val="left"/>
      <w:pPr>
        <w:ind w:left="303" w:hanging="360"/>
      </w:pPr>
      <w:rPr>
        <w:rFonts w:ascii="BPreplay" w:eastAsiaTheme="minorHAnsi" w:hAnsi="BPrepl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17" w15:restartNumberingAfterBreak="0">
    <w:nsid w:val="59B23A70"/>
    <w:multiLevelType w:val="hybridMultilevel"/>
    <w:tmpl w:val="34EC93A0"/>
    <w:lvl w:ilvl="0" w:tplc="FE26C036">
      <w:start w:val="1"/>
      <w:numFmt w:val="lowerLetter"/>
      <w:lvlText w:val="%1.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8" w15:restartNumberingAfterBreak="0">
    <w:nsid w:val="6AA74FE0"/>
    <w:multiLevelType w:val="hybridMultilevel"/>
    <w:tmpl w:val="EC004EEE"/>
    <w:lvl w:ilvl="0" w:tplc="DF28B54E">
      <w:start w:val="1"/>
      <w:numFmt w:val="bullet"/>
      <w:lvlText w:val="-"/>
      <w:lvlJc w:val="left"/>
      <w:pPr>
        <w:ind w:left="303" w:hanging="360"/>
      </w:pPr>
      <w:rPr>
        <w:rFonts w:ascii="BPreplay" w:eastAsiaTheme="minorHAnsi" w:hAnsi="BPrepl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19" w15:restartNumberingAfterBreak="0">
    <w:nsid w:val="6E772642"/>
    <w:multiLevelType w:val="hybridMultilevel"/>
    <w:tmpl w:val="281E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A60892"/>
    <w:multiLevelType w:val="hybridMultilevel"/>
    <w:tmpl w:val="F1362F26"/>
    <w:lvl w:ilvl="0" w:tplc="66BE0D9C">
      <w:start w:val="1"/>
      <w:numFmt w:val="decimal"/>
      <w:lvlText w:val="%1."/>
      <w:lvlJc w:val="left"/>
      <w:pPr>
        <w:ind w:left="60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27" w:hanging="360"/>
      </w:pPr>
    </w:lvl>
    <w:lvl w:ilvl="2" w:tplc="0421001B" w:tentative="1">
      <w:start w:val="1"/>
      <w:numFmt w:val="lowerRoman"/>
      <w:lvlText w:val="%3."/>
      <w:lvlJc w:val="right"/>
      <w:pPr>
        <w:ind w:left="2047" w:hanging="180"/>
      </w:pPr>
    </w:lvl>
    <w:lvl w:ilvl="3" w:tplc="0421000F" w:tentative="1">
      <w:start w:val="1"/>
      <w:numFmt w:val="decimal"/>
      <w:lvlText w:val="%4."/>
      <w:lvlJc w:val="left"/>
      <w:pPr>
        <w:ind w:left="2767" w:hanging="360"/>
      </w:pPr>
    </w:lvl>
    <w:lvl w:ilvl="4" w:tplc="04210019" w:tentative="1">
      <w:start w:val="1"/>
      <w:numFmt w:val="lowerLetter"/>
      <w:lvlText w:val="%5."/>
      <w:lvlJc w:val="left"/>
      <w:pPr>
        <w:ind w:left="3487" w:hanging="360"/>
      </w:pPr>
    </w:lvl>
    <w:lvl w:ilvl="5" w:tplc="0421001B" w:tentative="1">
      <w:start w:val="1"/>
      <w:numFmt w:val="lowerRoman"/>
      <w:lvlText w:val="%6."/>
      <w:lvlJc w:val="right"/>
      <w:pPr>
        <w:ind w:left="4207" w:hanging="180"/>
      </w:pPr>
    </w:lvl>
    <w:lvl w:ilvl="6" w:tplc="0421000F" w:tentative="1">
      <w:start w:val="1"/>
      <w:numFmt w:val="decimal"/>
      <w:lvlText w:val="%7."/>
      <w:lvlJc w:val="left"/>
      <w:pPr>
        <w:ind w:left="4927" w:hanging="360"/>
      </w:pPr>
    </w:lvl>
    <w:lvl w:ilvl="7" w:tplc="04210019" w:tentative="1">
      <w:start w:val="1"/>
      <w:numFmt w:val="lowerLetter"/>
      <w:lvlText w:val="%8."/>
      <w:lvlJc w:val="left"/>
      <w:pPr>
        <w:ind w:left="5647" w:hanging="360"/>
      </w:pPr>
    </w:lvl>
    <w:lvl w:ilvl="8" w:tplc="0421001B" w:tentative="1">
      <w:start w:val="1"/>
      <w:numFmt w:val="lowerRoman"/>
      <w:lvlText w:val="%9."/>
      <w:lvlJc w:val="right"/>
      <w:pPr>
        <w:ind w:left="6367" w:hanging="180"/>
      </w:pPr>
    </w:lvl>
  </w:abstractNum>
  <w:abstractNum w:abstractNumId="21" w15:restartNumberingAfterBreak="0">
    <w:nsid w:val="78BE6361"/>
    <w:multiLevelType w:val="hybridMultilevel"/>
    <w:tmpl w:val="268C1E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EC1B81"/>
    <w:multiLevelType w:val="hybridMultilevel"/>
    <w:tmpl w:val="281E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5"/>
  </w:num>
  <w:num w:numId="3">
    <w:abstractNumId w:val="20"/>
  </w:num>
  <w:num w:numId="4">
    <w:abstractNumId w:val="8"/>
  </w:num>
  <w:num w:numId="5">
    <w:abstractNumId w:val="5"/>
  </w:num>
  <w:num w:numId="6">
    <w:abstractNumId w:val="12"/>
  </w:num>
  <w:num w:numId="7">
    <w:abstractNumId w:val="4"/>
  </w:num>
  <w:num w:numId="8">
    <w:abstractNumId w:val="14"/>
  </w:num>
  <w:num w:numId="9">
    <w:abstractNumId w:val="9"/>
  </w:num>
  <w:num w:numId="10">
    <w:abstractNumId w:val="17"/>
  </w:num>
  <w:num w:numId="11">
    <w:abstractNumId w:val="7"/>
  </w:num>
  <w:num w:numId="12">
    <w:abstractNumId w:val="22"/>
  </w:num>
  <w:num w:numId="13">
    <w:abstractNumId w:val="3"/>
  </w:num>
  <w:num w:numId="14">
    <w:abstractNumId w:val="6"/>
  </w:num>
  <w:num w:numId="15">
    <w:abstractNumId w:val="19"/>
  </w:num>
  <w:num w:numId="16">
    <w:abstractNumId w:val="1"/>
  </w:num>
  <w:num w:numId="17">
    <w:abstractNumId w:val="2"/>
  </w:num>
  <w:num w:numId="18">
    <w:abstractNumId w:val="10"/>
  </w:num>
  <w:num w:numId="19">
    <w:abstractNumId w:val="18"/>
  </w:num>
  <w:num w:numId="20">
    <w:abstractNumId w:val="16"/>
  </w:num>
  <w:num w:numId="21">
    <w:abstractNumId w:val="13"/>
  </w:num>
  <w:num w:numId="22">
    <w:abstractNumId w:val="11"/>
  </w:num>
  <w:num w:numId="2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ulia Azhar">
    <w15:presenceInfo w15:providerId="AD" w15:userId="S-1-5-21-3395627702-3648964974-458776297-269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8B9"/>
    <w:rsid w:val="000008DC"/>
    <w:rsid w:val="00001606"/>
    <w:rsid w:val="00002B6A"/>
    <w:rsid w:val="000042B1"/>
    <w:rsid w:val="00005595"/>
    <w:rsid w:val="000058C1"/>
    <w:rsid w:val="00005C2D"/>
    <w:rsid w:val="000061C0"/>
    <w:rsid w:val="000074CE"/>
    <w:rsid w:val="000075F2"/>
    <w:rsid w:val="00011333"/>
    <w:rsid w:val="00012DA1"/>
    <w:rsid w:val="00015CAF"/>
    <w:rsid w:val="000164BC"/>
    <w:rsid w:val="0001733C"/>
    <w:rsid w:val="00020992"/>
    <w:rsid w:val="00022986"/>
    <w:rsid w:val="00022CEA"/>
    <w:rsid w:val="000232D0"/>
    <w:rsid w:val="00023D04"/>
    <w:rsid w:val="000241AB"/>
    <w:rsid w:val="00024512"/>
    <w:rsid w:val="000245C7"/>
    <w:rsid w:val="00024725"/>
    <w:rsid w:val="0002528D"/>
    <w:rsid w:val="0002550F"/>
    <w:rsid w:val="000262B8"/>
    <w:rsid w:val="00026522"/>
    <w:rsid w:val="00026D47"/>
    <w:rsid w:val="00026E8C"/>
    <w:rsid w:val="0003069A"/>
    <w:rsid w:val="00031FA9"/>
    <w:rsid w:val="00032E3A"/>
    <w:rsid w:val="00034028"/>
    <w:rsid w:val="00035C56"/>
    <w:rsid w:val="00035DE0"/>
    <w:rsid w:val="000361CC"/>
    <w:rsid w:val="0003664D"/>
    <w:rsid w:val="0003671D"/>
    <w:rsid w:val="0004009E"/>
    <w:rsid w:val="000404F9"/>
    <w:rsid w:val="00040698"/>
    <w:rsid w:val="00040918"/>
    <w:rsid w:val="00040F2D"/>
    <w:rsid w:val="00041640"/>
    <w:rsid w:val="000420C5"/>
    <w:rsid w:val="000459DD"/>
    <w:rsid w:val="00045ABA"/>
    <w:rsid w:val="00045F42"/>
    <w:rsid w:val="00047B9C"/>
    <w:rsid w:val="000514DC"/>
    <w:rsid w:val="00054A5F"/>
    <w:rsid w:val="00054D66"/>
    <w:rsid w:val="00054FC2"/>
    <w:rsid w:val="00055EC1"/>
    <w:rsid w:val="00056D38"/>
    <w:rsid w:val="00057726"/>
    <w:rsid w:val="00057748"/>
    <w:rsid w:val="00057AEF"/>
    <w:rsid w:val="0006096D"/>
    <w:rsid w:val="00062962"/>
    <w:rsid w:val="0006379C"/>
    <w:rsid w:val="00064040"/>
    <w:rsid w:val="00064900"/>
    <w:rsid w:val="00064C0C"/>
    <w:rsid w:val="00066E1B"/>
    <w:rsid w:val="0007082B"/>
    <w:rsid w:val="00070844"/>
    <w:rsid w:val="0007247D"/>
    <w:rsid w:val="00072850"/>
    <w:rsid w:val="00072DA1"/>
    <w:rsid w:val="000765C9"/>
    <w:rsid w:val="000777F1"/>
    <w:rsid w:val="00077D9F"/>
    <w:rsid w:val="000828A8"/>
    <w:rsid w:val="000833F2"/>
    <w:rsid w:val="00084CD2"/>
    <w:rsid w:val="0008515D"/>
    <w:rsid w:val="00085E61"/>
    <w:rsid w:val="000913A7"/>
    <w:rsid w:val="00091800"/>
    <w:rsid w:val="00091B48"/>
    <w:rsid w:val="00092FCD"/>
    <w:rsid w:val="00093074"/>
    <w:rsid w:val="0009365B"/>
    <w:rsid w:val="0009453E"/>
    <w:rsid w:val="00094DEF"/>
    <w:rsid w:val="0009580B"/>
    <w:rsid w:val="00096814"/>
    <w:rsid w:val="000A28A3"/>
    <w:rsid w:val="000A74EE"/>
    <w:rsid w:val="000A7B6A"/>
    <w:rsid w:val="000A7EBC"/>
    <w:rsid w:val="000B1017"/>
    <w:rsid w:val="000B1911"/>
    <w:rsid w:val="000B1FAE"/>
    <w:rsid w:val="000B2496"/>
    <w:rsid w:val="000B24CD"/>
    <w:rsid w:val="000B2505"/>
    <w:rsid w:val="000B2D3C"/>
    <w:rsid w:val="000B2FBF"/>
    <w:rsid w:val="000B3BCB"/>
    <w:rsid w:val="000B3BE8"/>
    <w:rsid w:val="000B410A"/>
    <w:rsid w:val="000B4771"/>
    <w:rsid w:val="000B4EC6"/>
    <w:rsid w:val="000B6727"/>
    <w:rsid w:val="000B7DB7"/>
    <w:rsid w:val="000C083D"/>
    <w:rsid w:val="000C11E4"/>
    <w:rsid w:val="000C1749"/>
    <w:rsid w:val="000C1D00"/>
    <w:rsid w:val="000C332C"/>
    <w:rsid w:val="000C3E5B"/>
    <w:rsid w:val="000C6152"/>
    <w:rsid w:val="000C61C3"/>
    <w:rsid w:val="000C6A26"/>
    <w:rsid w:val="000C6E90"/>
    <w:rsid w:val="000C6F7A"/>
    <w:rsid w:val="000D0A91"/>
    <w:rsid w:val="000D3A63"/>
    <w:rsid w:val="000D3EEC"/>
    <w:rsid w:val="000D47A2"/>
    <w:rsid w:val="000E27CD"/>
    <w:rsid w:val="000E34F7"/>
    <w:rsid w:val="000E362C"/>
    <w:rsid w:val="000E67A0"/>
    <w:rsid w:val="000E6D9E"/>
    <w:rsid w:val="000F277B"/>
    <w:rsid w:val="000F2FE7"/>
    <w:rsid w:val="000F3E64"/>
    <w:rsid w:val="000F41AB"/>
    <w:rsid w:val="000F60C3"/>
    <w:rsid w:val="000F60F2"/>
    <w:rsid w:val="000F70B3"/>
    <w:rsid w:val="00100479"/>
    <w:rsid w:val="00101D00"/>
    <w:rsid w:val="00102353"/>
    <w:rsid w:val="00103F20"/>
    <w:rsid w:val="001071EC"/>
    <w:rsid w:val="0010726D"/>
    <w:rsid w:val="0011044A"/>
    <w:rsid w:val="00111CC2"/>
    <w:rsid w:val="00113FB8"/>
    <w:rsid w:val="00116B07"/>
    <w:rsid w:val="00116DC8"/>
    <w:rsid w:val="00116E4D"/>
    <w:rsid w:val="0012059E"/>
    <w:rsid w:val="00120F90"/>
    <w:rsid w:val="00121AAD"/>
    <w:rsid w:val="00122761"/>
    <w:rsid w:val="00123619"/>
    <w:rsid w:val="001307D7"/>
    <w:rsid w:val="0013251D"/>
    <w:rsid w:val="00132C4F"/>
    <w:rsid w:val="00133563"/>
    <w:rsid w:val="001346E6"/>
    <w:rsid w:val="001348E5"/>
    <w:rsid w:val="00136D4A"/>
    <w:rsid w:val="00142036"/>
    <w:rsid w:val="00144154"/>
    <w:rsid w:val="001450C9"/>
    <w:rsid w:val="00147376"/>
    <w:rsid w:val="001501AD"/>
    <w:rsid w:val="0015542D"/>
    <w:rsid w:val="001579A1"/>
    <w:rsid w:val="001627CF"/>
    <w:rsid w:val="001633E8"/>
    <w:rsid w:val="001645C1"/>
    <w:rsid w:val="00165AFF"/>
    <w:rsid w:val="00166102"/>
    <w:rsid w:val="00166E09"/>
    <w:rsid w:val="00167B32"/>
    <w:rsid w:val="00170203"/>
    <w:rsid w:val="0017022F"/>
    <w:rsid w:val="0017042F"/>
    <w:rsid w:val="00170B1D"/>
    <w:rsid w:val="00171426"/>
    <w:rsid w:val="00173961"/>
    <w:rsid w:val="001746E9"/>
    <w:rsid w:val="00180FFB"/>
    <w:rsid w:val="00181BAB"/>
    <w:rsid w:val="00182542"/>
    <w:rsid w:val="00182E03"/>
    <w:rsid w:val="001834AC"/>
    <w:rsid w:val="0018360F"/>
    <w:rsid w:val="00191675"/>
    <w:rsid w:val="00192187"/>
    <w:rsid w:val="00193287"/>
    <w:rsid w:val="00193342"/>
    <w:rsid w:val="00193533"/>
    <w:rsid w:val="00195C65"/>
    <w:rsid w:val="00195D18"/>
    <w:rsid w:val="001963EC"/>
    <w:rsid w:val="00197E98"/>
    <w:rsid w:val="001A1336"/>
    <w:rsid w:val="001A1772"/>
    <w:rsid w:val="001A17C9"/>
    <w:rsid w:val="001A276B"/>
    <w:rsid w:val="001A2AA8"/>
    <w:rsid w:val="001A2CDD"/>
    <w:rsid w:val="001A2D94"/>
    <w:rsid w:val="001A2EDD"/>
    <w:rsid w:val="001B1DEA"/>
    <w:rsid w:val="001B3142"/>
    <w:rsid w:val="001B421F"/>
    <w:rsid w:val="001B4B20"/>
    <w:rsid w:val="001B6B3F"/>
    <w:rsid w:val="001B7591"/>
    <w:rsid w:val="001B7914"/>
    <w:rsid w:val="001B7AF1"/>
    <w:rsid w:val="001C0FF2"/>
    <w:rsid w:val="001C1D8A"/>
    <w:rsid w:val="001C3BD4"/>
    <w:rsid w:val="001C47D7"/>
    <w:rsid w:val="001C592D"/>
    <w:rsid w:val="001C73F1"/>
    <w:rsid w:val="001D2A50"/>
    <w:rsid w:val="001D7E71"/>
    <w:rsid w:val="001E4E70"/>
    <w:rsid w:val="001E5B80"/>
    <w:rsid w:val="001E5DA5"/>
    <w:rsid w:val="001F03FC"/>
    <w:rsid w:val="001F21E4"/>
    <w:rsid w:val="001F2B90"/>
    <w:rsid w:val="001F3205"/>
    <w:rsid w:val="001F3A5E"/>
    <w:rsid w:val="001F43F2"/>
    <w:rsid w:val="001F46F2"/>
    <w:rsid w:val="001F474F"/>
    <w:rsid w:val="001F74BE"/>
    <w:rsid w:val="001F7C52"/>
    <w:rsid w:val="002024A3"/>
    <w:rsid w:val="002045CD"/>
    <w:rsid w:val="00205621"/>
    <w:rsid w:val="00205F82"/>
    <w:rsid w:val="002061EF"/>
    <w:rsid w:val="002068D0"/>
    <w:rsid w:val="00210408"/>
    <w:rsid w:val="00211D56"/>
    <w:rsid w:val="0021222C"/>
    <w:rsid w:val="002148A5"/>
    <w:rsid w:val="00214DB6"/>
    <w:rsid w:val="00216C68"/>
    <w:rsid w:val="00221C9E"/>
    <w:rsid w:val="00222B5C"/>
    <w:rsid w:val="00222D17"/>
    <w:rsid w:val="002239BF"/>
    <w:rsid w:val="002250DD"/>
    <w:rsid w:val="00226A62"/>
    <w:rsid w:val="00227F12"/>
    <w:rsid w:val="0023195E"/>
    <w:rsid w:val="00233E19"/>
    <w:rsid w:val="00233FFB"/>
    <w:rsid w:val="002341C3"/>
    <w:rsid w:val="0024138D"/>
    <w:rsid w:val="002413CF"/>
    <w:rsid w:val="00241DDC"/>
    <w:rsid w:val="00242F21"/>
    <w:rsid w:val="00244A33"/>
    <w:rsid w:val="00250831"/>
    <w:rsid w:val="00250C2D"/>
    <w:rsid w:val="002514D3"/>
    <w:rsid w:val="00253B1C"/>
    <w:rsid w:val="00253FCD"/>
    <w:rsid w:val="00255E14"/>
    <w:rsid w:val="00255E39"/>
    <w:rsid w:val="00257AB7"/>
    <w:rsid w:val="002602A5"/>
    <w:rsid w:val="002606A0"/>
    <w:rsid w:val="0026161B"/>
    <w:rsid w:val="002625CC"/>
    <w:rsid w:val="00262FE7"/>
    <w:rsid w:val="002655C5"/>
    <w:rsid w:val="0026650E"/>
    <w:rsid w:val="0026661E"/>
    <w:rsid w:val="002700B7"/>
    <w:rsid w:val="0027018A"/>
    <w:rsid w:val="002704B4"/>
    <w:rsid w:val="00277343"/>
    <w:rsid w:val="00280858"/>
    <w:rsid w:val="0028120B"/>
    <w:rsid w:val="0028125A"/>
    <w:rsid w:val="00281996"/>
    <w:rsid w:val="00282B68"/>
    <w:rsid w:val="00282E3B"/>
    <w:rsid w:val="00283716"/>
    <w:rsid w:val="0028459A"/>
    <w:rsid w:val="00285640"/>
    <w:rsid w:val="0028575F"/>
    <w:rsid w:val="0028662E"/>
    <w:rsid w:val="00287A21"/>
    <w:rsid w:val="002924F6"/>
    <w:rsid w:val="00294607"/>
    <w:rsid w:val="002962BF"/>
    <w:rsid w:val="002975A2"/>
    <w:rsid w:val="002A020F"/>
    <w:rsid w:val="002A098D"/>
    <w:rsid w:val="002A19B7"/>
    <w:rsid w:val="002A3693"/>
    <w:rsid w:val="002A3D7E"/>
    <w:rsid w:val="002A5187"/>
    <w:rsid w:val="002A6195"/>
    <w:rsid w:val="002A6CDC"/>
    <w:rsid w:val="002B2CD2"/>
    <w:rsid w:val="002B30FC"/>
    <w:rsid w:val="002B32C0"/>
    <w:rsid w:val="002B3399"/>
    <w:rsid w:val="002B3E7F"/>
    <w:rsid w:val="002B75F4"/>
    <w:rsid w:val="002C04D2"/>
    <w:rsid w:val="002C0890"/>
    <w:rsid w:val="002C0C1C"/>
    <w:rsid w:val="002C191C"/>
    <w:rsid w:val="002C2940"/>
    <w:rsid w:val="002C2B4A"/>
    <w:rsid w:val="002C31E6"/>
    <w:rsid w:val="002C686C"/>
    <w:rsid w:val="002C7D70"/>
    <w:rsid w:val="002C7E2F"/>
    <w:rsid w:val="002D4F24"/>
    <w:rsid w:val="002D64AA"/>
    <w:rsid w:val="002E1133"/>
    <w:rsid w:val="002E1D70"/>
    <w:rsid w:val="002E51E7"/>
    <w:rsid w:val="002E555C"/>
    <w:rsid w:val="002E5850"/>
    <w:rsid w:val="002F07CC"/>
    <w:rsid w:val="002F1600"/>
    <w:rsid w:val="002F2DD5"/>
    <w:rsid w:val="002F32BE"/>
    <w:rsid w:val="002F67A0"/>
    <w:rsid w:val="00300548"/>
    <w:rsid w:val="00301374"/>
    <w:rsid w:val="003013CE"/>
    <w:rsid w:val="00301648"/>
    <w:rsid w:val="00302ED0"/>
    <w:rsid w:val="0030374D"/>
    <w:rsid w:val="00305695"/>
    <w:rsid w:val="003057FD"/>
    <w:rsid w:val="00307CDF"/>
    <w:rsid w:val="003110FC"/>
    <w:rsid w:val="00311B25"/>
    <w:rsid w:val="00314739"/>
    <w:rsid w:val="0031517C"/>
    <w:rsid w:val="00315FAD"/>
    <w:rsid w:val="00320935"/>
    <w:rsid w:val="00323CF0"/>
    <w:rsid w:val="00323DA2"/>
    <w:rsid w:val="00324C4E"/>
    <w:rsid w:val="00325440"/>
    <w:rsid w:val="00331BA7"/>
    <w:rsid w:val="0033228C"/>
    <w:rsid w:val="00334235"/>
    <w:rsid w:val="003354C2"/>
    <w:rsid w:val="00335F77"/>
    <w:rsid w:val="003365BB"/>
    <w:rsid w:val="00336696"/>
    <w:rsid w:val="00337DFC"/>
    <w:rsid w:val="00340CE6"/>
    <w:rsid w:val="00341A9C"/>
    <w:rsid w:val="00342336"/>
    <w:rsid w:val="00343A06"/>
    <w:rsid w:val="00343E0D"/>
    <w:rsid w:val="00343F5C"/>
    <w:rsid w:val="00344CFC"/>
    <w:rsid w:val="003465A1"/>
    <w:rsid w:val="003465AE"/>
    <w:rsid w:val="003513AC"/>
    <w:rsid w:val="00353698"/>
    <w:rsid w:val="003553E9"/>
    <w:rsid w:val="003554C6"/>
    <w:rsid w:val="003561F4"/>
    <w:rsid w:val="00356745"/>
    <w:rsid w:val="003631BD"/>
    <w:rsid w:val="003632B0"/>
    <w:rsid w:val="00363ABD"/>
    <w:rsid w:val="00364059"/>
    <w:rsid w:val="00366C17"/>
    <w:rsid w:val="00370245"/>
    <w:rsid w:val="00370A13"/>
    <w:rsid w:val="00371E43"/>
    <w:rsid w:val="00372E7C"/>
    <w:rsid w:val="003735D4"/>
    <w:rsid w:val="00373BBD"/>
    <w:rsid w:val="003747A0"/>
    <w:rsid w:val="00374D42"/>
    <w:rsid w:val="00374FD8"/>
    <w:rsid w:val="00376EB8"/>
    <w:rsid w:val="003770BC"/>
    <w:rsid w:val="003770F2"/>
    <w:rsid w:val="00381897"/>
    <w:rsid w:val="003827BD"/>
    <w:rsid w:val="003860D1"/>
    <w:rsid w:val="0038637F"/>
    <w:rsid w:val="003867C9"/>
    <w:rsid w:val="00386C29"/>
    <w:rsid w:val="00387E7C"/>
    <w:rsid w:val="0039012C"/>
    <w:rsid w:val="003901C7"/>
    <w:rsid w:val="00391069"/>
    <w:rsid w:val="00393586"/>
    <w:rsid w:val="00395FDF"/>
    <w:rsid w:val="00396C6B"/>
    <w:rsid w:val="00396CB0"/>
    <w:rsid w:val="00397C19"/>
    <w:rsid w:val="003A0590"/>
    <w:rsid w:val="003A5D51"/>
    <w:rsid w:val="003A715B"/>
    <w:rsid w:val="003A73ED"/>
    <w:rsid w:val="003B0A3F"/>
    <w:rsid w:val="003B2986"/>
    <w:rsid w:val="003B3047"/>
    <w:rsid w:val="003B7746"/>
    <w:rsid w:val="003C005F"/>
    <w:rsid w:val="003C094C"/>
    <w:rsid w:val="003C119B"/>
    <w:rsid w:val="003C1D5C"/>
    <w:rsid w:val="003C2711"/>
    <w:rsid w:val="003C5472"/>
    <w:rsid w:val="003D0367"/>
    <w:rsid w:val="003D06AD"/>
    <w:rsid w:val="003D15F9"/>
    <w:rsid w:val="003D29D1"/>
    <w:rsid w:val="003D2A13"/>
    <w:rsid w:val="003D39C3"/>
    <w:rsid w:val="003D3B30"/>
    <w:rsid w:val="003D4BD4"/>
    <w:rsid w:val="003D5C31"/>
    <w:rsid w:val="003D60AD"/>
    <w:rsid w:val="003D620F"/>
    <w:rsid w:val="003E1FDA"/>
    <w:rsid w:val="003E20A8"/>
    <w:rsid w:val="003E2959"/>
    <w:rsid w:val="003E2D5E"/>
    <w:rsid w:val="003E540E"/>
    <w:rsid w:val="003E7297"/>
    <w:rsid w:val="003F08AF"/>
    <w:rsid w:val="003F094F"/>
    <w:rsid w:val="003F0D7B"/>
    <w:rsid w:val="003F1C2D"/>
    <w:rsid w:val="003F2412"/>
    <w:rsid w:val="003F462D"/>
    <w:rsid w:val="003F49D9"/>
    <w:rsid w:val="003F5C23"/>
    <w:rsid w:val="00401391"/>
    <w:rsid w:val="00403452"/>
    <w:rsid w:val="0040473B"/>
    <w:rsid w:val="00404DA6"/>
    <w:rsid w:val="004061C1"/>
    <w:rsid w:val="00407F2C"/>
    <w:rsid w:val="00412216"/>
    <w:rsid w:val="00412EDC"/>
    <w:rsid w:val="00414AFB"/>
    <w:rsid w:val="0041506E"/>
    <w:rsid w:val="00415AB4"/>
    <w:rsid w:val="0041656F"/>
    <w:rsid w:val="00420974"/>
    <w:rsid w:val="00423696"/>
    <w:rsid w:val="00423C75"/>
    <w:rsid w:val="004254FA"/>
    <w:rsid w:val="004305D4"/>
    <w:rsid w:val="00432611"/>
    <w:rsid w:val="00434042"/>
    <w:rsid w:val="00436003"/>
    <w:rsid w:val="004404B2"/>
    <w:rsid w:val="00440ACC"/>
    <w:rsid w:val="00441197"/>
    <w:rsid w:val="00441626"/>
    <w:rsid w:val="004419BF"/>
    <w:rsid w:val="004424B3"/>
    <w:rsid w:val="00445934"/>
    <w:rsid w:val="00445E05"/>
    <w:rsid w:val="00446CA8"/>
    <w:rsid w:val="004470F8"/>
    <w:rsid w:val="00447330"/>
    <w:rsid w:val="004477B8"/>
    <w:rsid w:val="00451735"/>
    <w:rsid w:val="004517E4"/>
    <w:rsid w:val="00451EC3"/>
    <w:rsid w:val="004527A5"/>
    <w:rsid w:val="004541D7"/>
    <w:rsid w:val="00455CDA"/>
    <w:rsid w:val="0045601B"/>
    <w:rsid w:val="00456567"/>
    <w:rsid w:val="00460166"/>
    <w:rsid w:val="00465F0C"/>
    <w:rsid w:val="00470CDD"/>
    <w:rsid w:val="00470CE9"/>
    <w:rsid w:val="00470FCB"/>
    <w:rsid w:val="004720A4"/>
    <w:rsid w:val="0047230D"/>
    <w:rsid w:val="0047472D"/>
    <w:rsid w:val="00476081"/>
    <w:rsid w:val="0048072E"/>
    <w:rsid w:val="004823E8"/>
    <w:rsid w:val="00482E7A"/>
    <w:rsid w:val="004843C0"/>
    <w:rsid w:val="00484640"/>
    <w:rsid w:val="00487622"/>
    <w:rsid w:val="004906A5"/>
    <w:rsid w:val="00493ADB"/>
    <w:rsid w:val="00493CF7"/>
    <w:rsid w:val="004946DB"/>
    <w:rsid w:val="00494C15"/>
    <w:rsid w:val="004954C1"/>
    <w:rsid w:val="0049563B"/>
    <w:rsid w:val="004A0B89"/>
    <w:rsid w:val="004A0BDE"/>
    <w:rsid w:val="004A0CF0"/>
    <w:rsid w:val="004A1A83"/>
    <w:rsid w:val="004A3788"/>
    <w:rsid w:val="004B03EC"/>
    <w:rsid w:val="004B339E"/>
    <w:rsid w:val="004B3633"/>
    <w:rsid w:val="004B476E"/>
    <w:rsid w:val="004B748A"/>
    <w:rsid w:val="004B7E7F"/>
    <w:rsid w:val="004C03F4"/>
    <w:rsid w:val="004C0462"/>
    <w:rsid w:val="004C1600"/>
    <w:rsid w:val="004C1B0E"/>
    <w:rsid w:val="004C2E87"/>
    <w:rsid w:val="004C34E8"/>
    <w:rsid w:val="004C49DD"/>
    <w:rsid w:val="004C50BB"/>
    <w:rsid w:val="004C60F7"/>
    <w:rsid w:val="004C6E48"/>
    <w:rsid w:val="004C7E9E"/>
    <w:rsid w:val="004D03D0"/>
    <w:rsid w:val="004D098D"/>
    <w:rsid w:val="004D0DF5"/>
    <w:rsid w:val="004D129E"/>
    <w:rsid w:val="004D20DE"/>
    <w:rsid w:val="004D311E"/>
    <w:rsid w:val="004D5CCB"/>
    <w:rsid w:val="004D6D64"/>
    <w:rsid w:val="004E2122"/>
    <w:rsid w:val="004E38B1"/>
    <w:rsid w:val="004E3955"/>
    <w:rsid w:val="004E524B"/>
    <w:rsid w:val="004F16B9"/>
    <w:rsid w:val="004F1FE7"/>
    <w:rsid w:val="004F21E5"/>
    <w:rsid w:val="004F2A4D"/>
    <w:rsid w:val="004F2C7E"/>
    <w:rsid w:val="004F3DA4"/>
    <w:rsid w:val="004F6226"/>
    <w:rsid w:val="004F7C56"/>
    <w:rsid w:val="00503190"/>
    <w:rsid w:val="0050369B"/>
    <w:rsid w:val="00503B2B"/>
    <w:rsid w:val="00505906"/>
    <w:rsid w:val="00510443"/>
    <w:rsid w:val="0051268F"/>
    <w:rsid w:val="00515645"/>
    <w:rsid w:val="005177D4"/>
    <w:rsid w:val="00517CB4"/>
    <w:rsid w:val="00517F9D"/>
    <w:rsid w:val="005207D0"/>
    <w:rsid w:val="005218A8"/>
    <w:rsid w:val="0052507F"/>
    <w:rsid w:val="00525114"/>
    <w:rsid w:val="00525F43"/>
    <w:rsid w:val="00526E25"/>
    <w:rsid w:val="00530ABB"/>
    <w:rsid w:val="00531006"/>
    <w:rsid w:val="00531640"/>
    <w:rsid w:val="00531DF9"/>
    <w:rsid w:val="00532BB5"/>
    <w:rsid w:val="005352E0"/>
    <w:rsid w:val="005363D0"/>
    <w:rsid w:val="0054053E"/>
    <w:rsid w:val="00540850"/>
    <w:rsid w:val="00540A17"/>
    <w:rsid w:val="00541FE2"/>
    <w:rsid w:val="005432D4"/>
    <w:rsid w:val="005473DA"/>
    <w:rsid w:val="00547590"/>
    <w:rsid w:val="00550151"/>
    <w:rsid w:val="00551EB0"/>
    <w:rsid w:val="00554581"/>
    <w:rsid w:val="005605B9"/>
    <w:rsid w:val="00562BF3"/>
    <w:rsid w:val="00562D71"/>
    <w:rsid w:val="00562DA6"/>
    <w:rsid w:val="00565842"/>
    <w:rsid w:val="00566387"/>
    <w:rsid w:val="0056720F"/>
    <w:rsid w:val="005702B0"/>
    <w:rsid w:val="00570C2C"/>
    <w:rsid w:val="0057188F"/>
    <w:rsid w:val="00571D8E"/>
    <w:rsid w:val="00574E7B"/>
    <w:rsid w:val="00575231"/>
    <w:rsid w:val="005756C7"/>
    <w:rsid w:val="00577956"/>
    <w:rsid w:val="00577BA2"/>
    <w:rsid w:val="00580159"/>
    <w:rsid w:val="005803AC"/>
    <w:rsid w:val="00581B8F"/>
    <w:rsid w:val="00582B72"/>
    <w:rsid w:val="00582F1B"/>
    <w:rsid w:val="00584569"/>
    <w:rsid w:val="005848E7"/>
    <w:rsid w:val="00586F2F"/>
    <w:rsid w:val="005878B5"/>
    <w:rsid w:val="00587E0D"/>
    <w:rsid w:val="005902CD"/>
    <w:rsid w:val="005909F4"/>
    <w:rsid w:val="00590B7D"/>
    <w:rsid w:val="00591359"/>
    <w:rsid w:val="00592D27"/>
    <w:rsid w:val="005937F7"/>
    <w:rsid w:val="00593A1A"/>
    <w:rsid w:val="00594CCA"/>
    <w:rsid w:val="00595B42"/>
    <w:rsid w:val="00596AE4"/>
    <w:rsid w:val="005A012E"/>
    <w:rsid w:val="005A1D19"/>
    <w:rsid w:val="005A5706"/>
    <w:rsid w:val="005A5FAC"/>
    <w:rsid w:val="005A68D4"/>
    <w:rsid w:val="005B342A"/>
    <w:rsid w:val="005B37F6"/>
    <w:rsid w:val="005B3FE4"/>
    <w:rsid w:val="005B5399"/>
    <w:rsid w:val="005B6D41"/>
    <w:rsid w:val="005B72A3"/>
    <w:rsid w:val="005B75C6"/>
    <w:rsid w:val="005B7E86"/>
    <w:rsid w:val="005C0275"/>
    <w:rsid w:val="005C0494"/>
    <w:rsid w:val="005C1AA1"/>
    <w:rsid w:val="005C2CA0"/>
    <w:rsid w:val="005C2F88"/>
    <w:rsid w:val="005C3958"/>
    <w:rsid w:val="005C5101"/>
    <w:rsid w:val="005C6273"/>
    <w:rsid w:val="005C652B"/>
    <w:rsid w:val="005D103C"/>
    <w:rsid w:val="005D16D8"/>
    <w:rsid w:val="005D4834"/>
    <w:rsid w:val="005D4EEE"/>
    <w:rsid w:val="005D68A0"/>
    <w:rsid w:val="005E0E92"/>
    <w:rsid w:val="005E199C"/>
    <w:rsid w:val="005E329C"/>
    <w:rsid w:val="005E5909"/>
    <w:rsid w:val="005E6047"/>
    <w:rsid w:val="005E6FCA"/>
    <w:rsid w:val="005F0ED6"/>
    <w:rsid w:val="005F2466"/>
    <w:rsid w:val="005F2F6D"/>
    <w:rsid w:val="005F3C4C"/>
    <w:rsid w:val="005F5133"/>
    <w:rsid w:val="005F57E2"/>
    <w:rsid w:val="005F5FED"/>
    <w:rsid w:val="0060058C"/>
    <w:rsid w:val="006006AC"/>
    <w:rsid w:val="00600C0C"/>
    <w:rsid w:val="00600C1B"/>
    <w:rsid w:val="006017D7"/>
    <w:rsid w:val="006023D5"/>
    <w:rsid w:val="006040E1"/>
    <w:rsid w:val="00604845"/>
    <w:rsid w:val="00604ADC"/>
    <w:rsid w:val="00606894"/>
    <w:rsid w:val="00606AD3"/>
    <w:rsid w:val="00607FF2"/>
    <w:rsid w:val="00610B52"/>
    <w:rsid w:val="00611432"/>
    <w:rsid w:val="00611CCF"/>
    <w:rsid w:val="00613937"/>
    <w:rsid w:val="00613F88"/>
    <w:rsid w:val="0061445B"/>
    <w:rsid w:val="0061489C"/>
    <w:rsid w:val="00622503"/>
    <w:rsid w:val="006229B2"/>
    <w:rsid w:val="00623D50"/>
    <w:rsid w:val="00624877"/>
    <w:rsid w:val="00627F9C"/>
    <w:rsid w:val="00630585"/>
    <w:rsid w:val="006311D6"/>
    <w:rsid w:val="006317CC"/>
    <w:rsid w:val="00631CFB"/>
    <w:rsid w:val="006326E0"/>
    <w:rsid w:val="00633B59"/>
    <w:rsid w:val="006341CB"/>
    <w:rsid w:val="00636017"/>
    <w:rsid w:val="00636BE3"/>
    <w:rsid w:val="00637258"/>
    <w:rsid w:val="00640C35"/>
    <w:rsid w:val="006413C9"/>
    <w:rsid w:val="00641D92"/>
    <w:rsid w:val="00642805"/>
    <w:rsid w:val="00642F80"/>
    <w:rsid w:val="00642FF6"/>
    <w:rsid w:val="006433AF"/>
    <w:rsid w:val="006460EC"/>
    <w:rsid w:val="006467E0"/>
    <w:rsid w:val="00647FCF"/>
    <w:rsid w:val="006502E2"/>
    <w:rsid w:val="00651746"/>
    <w:rsid w:val="00653B58"/>
    <w:rsid w:val="006541C0"/>
    <w:rsid w:val="0065541C"/>
    <w:rsid w:val="006555F7"/>
    <w:rsid w:val="00657C6E"/>
    <w:rsid w:val="006604FC"/>
    <w:rsid w:val="00660AB8"/>
    <w:rsid w:val="00660BC2"/>
    <w:rsid w:val="00661AF8"/>
    <w:rsid w:val="00662331"/>
    <w:rsid w:val="0066389D"/>
    <w:rsid w:val="00665746"/>
    <w:rsid w:val="00666F69"/>
    <w:rsid w:val="006673C3"/>
    <w:rsid w:val="00670962"/>
    <w:rsid w:val="00670E16"/>
    <w:rsid w:val="00671741"/>
    <w:rsid w:val="00672095"/>
    <w:rsid w:val="00672A46"/>
    <w:rsid w:val="0067536D"/>
    <w:rsid w:val="0067544A"/>
    <w:rsid w:val="00685082"/>
    <w:rsid w:val="006859FC"/>
    <w:rsid w:val="00685E5A"/>
    <w:rsid w:val="00685F44"/>
    <w:rsid w:val="00687C00"/>
    <w:rsid w:val="00687E67"/>
    <w:rsid w:val="006910A7"/>
    <w:rsid w:val="00691E28"/>
    <w:rsid w:val="00692306"/>
    <w:rsid w:val="00694930"/>
    <w:rsid w:val="00694F38"/>
    <w:rsid w:val="00695407"/>
    <w:rsid w:val="00696CFC"/>
    <w:rsid w:val="006973AE"/>
    <w:rsid w:val="006A0BF7"/>
    <w:rsid w:val="006A39B8"/>
    <w:rsid w:val="006A3AB7"/>
    <w:rsid w:val="006A3E19"/>
    <w:rsid w:val="006B10A9"/>
    <w:rsid w:val="006B27C5"/>
    <w:rsid w:val="006B27E9"/>
    <w:rsid w:val="006B5E41"/>
    <w:rsid w:val="006B6C55"/>
    <w:rsid w:val="006C0B00"/>
    <w:rsid w:val="006C0FE5"/>
    <w:rsid w:val="006C1BD4"/>
    <w:rsid w:val="006C28AB"/>
    <w:rsid w:val="006C381E"/>
    <w:rsid w:val="006C390B"/>
    <w:rsid w:val="006C5948"/>
    <w:rsid w:val="006C6163"/>
    <w:rsid w:val="006C6324"/>
    <w:rsid w:val="006C79A3"/>
    <w:rsid w:val="006D0ED2"/>
    <w:rsid w:val="006D1F24"/>
    <w:rsid w:val="006D2A13"/>
    <w:rsid w:val="006D30D5"/>
    <w:rsid w:val="006D4493"/>
    <w:rsid w:val="006D4C2C"/>
    <w:rsid w:val="006E033A"/>
    <w:rsid w:val="006E0D52"/>
    <w:rsid w:val="006E1441"/>
    <w:rsid w:val="006E18EF"/>
    <w:rsid w:val="006E1E5D"/>
    <w:rsid w:val="006E2855"/>
    <w:rsid w:val="006E3C16"/>
    <w:rsid w:val="006E4D30"/>
    <w:rsid w:val="006E4D31"/>
    <w:rsid w:val="006E79DF"/>
    <w:rsid w:val="006F00EE"/>
    <w:rsid w:val="006F56F0"/>
    <w:rsid w:val="006F58BF"/>
    <w:rsid w:val="006F70E3"/>
    <w:rsid w:val="006F76AE"/>
    <w:rsid w:val="0070016F"/>
    <w:rsid w:val="007021C0"/>
    <w:rsid w:val="007044EF"/>
    <w:rsid w:val="00711B62"/>
    <w:rsid w:val="00711E6B"/>
    <w:rsid w:val="00712D9B"/>
    <w:rsid w:val="00712E90"/>
    <w:rsid w:val="007133EA"/>
    <w:rsid w:val="00715D14"/>
    <w:rsid w:val="0071709F"/>
    <w:rsid w:val="00717AE4"/>
    <w:rsid w:val="007221BD"/>
    <w:rsid w:val="00723627"/>
    <w:rsid w:val="007237F3"/>
    <w:rsid w:val="00723D71"/>
    <w:rsid w:val="00724113"/>
    <w:rsid w:val="00727C68"/>
    <w:rsid w:val="00727EF6"/>
    <w:rsid w:val="00730022"/>
    <w:rsid w:val="007312F3"/>
    <w:rsid w:val="00733789"/>
    <w:rsid w:val="00734EC5"/>
    <w:rsid w:val="007352AB"/>
    <w:rsid w:val="00736676"/>
    <w:rsid w:val="007372A3"/>
    <w:rsid w:val="00737CDA"/>
    <w:rsid w:val="0074047E"/>
    <w:rsid w:val="007423F2"/>
    <w:rsid w:val="0074661D"/>
    <w:rsid w:val="0075149A"/>
    <w:rsid w:val="00753C94"/>
    <w:rsid w:val="00753FB3"/>
    <w:rsid w:val="00754695"/>
    <w:rsid w:val="00760009"/>
    <w:rsid w:val="0076000C"/>
    <w:rsid w:val="00764E02"/>
    <w:rsid w:val="007663CF"/>
    <w:rsid w:val="00770502"/>
    <w:rsid w:val="00770E89"/>
    <w:rsid w:val="00771100"/>
    <w:rsid w:val="0077150B"/>
    <w:rsid w:val="00773C4C"/>
    <w:rsid w:val="00780761"/>
    <w:rsid w:val="00780B22"/>
    <w:rsid w:val="007827AA"/>
    <w:rsid w:val="0078399C"/>
    <w:rsid w:val="007864B7"/>
    <w:rsid w:val="007906F7"/>
    <w:rsid w:val="007926F5"/>
    <w:rsid w:val="00792D3B"/>
    <w:rsid w:val="007968B7"/>
    <w:rsid w:val="00796CE9"/>
    <w:rsid w:val="007A17EF"/>
    <w:rsid w:val="007A27CA"/>
    <w:rsid w:val="007A4177"/>
    <w:rsid w:val="007A6158"/>
    <w:rsid w:val="007A6B20"/>
    <w:rsid w:val="007A7EA2"/>
    <w:rsid w:val="007B0C32"/>
    <w:rsid w:val="007B2D53"/>
    <w:rsid w:val="007B54FF"/>
    <w:rsid w:val="007B6D9D"/>
    <w:rsid w:val="007B7501"/>
    <w:rsid w:val="007B7A30"/>
    <w:rsid w:val="007C3AD9"/>
    <w:rsid w:val="007D20A3"/>
    <w:rsid w:val="007D2424"/>
    <w:rsid w:val="007D3DA1"/>
    <w:rsid w:val="007D721F"/>
    <w:rsid w:val="007D7385"/>
    <w:rsid w:val="007D747F"/>
    <w:rsid w:val="007E08DA"/>
    <w:rsid w:val="007E0FC2"/>
    <w:rsid w:val="007E247C"/>
    <w:rsid w:val="007E28A3"/>
    <w:rsid w:val="007E4642"/>
    <w:rsid w:val="007E4AEE"/>
    <w:rsid w:val="007E7EC1"/>
    <w:rsid w:val="007F0B4C"/>
    <w:rsid w:val="007F0C66"/>
    <w:rsid w:val="007F1488"/>
    <w:rsid w:val="007F14E2"/>
    <w:rsid w:val="007F23F3"/>
    <w:rsid w:val="007F4B2A"/>
    <w:rsid w:val="007F611D"/>
    <w:rsid w:val="007F6880"/>
    <w:rsid w:val="007F7BF3"/>
    <w:rsid w:val="008024C9"/>
    <w:rsid w:val="00802AFE"/>
    <w:rsid w:val="0080395A"/>
    <w:rsid w:val="00806E3C"/>
    <w:rsid w:val="00807030"/>
    <w:rsid w:val="008074B4"/>
    <w:rsid w:val="00810D2D"/>
    <w:rsid w:val="008114F6"/>
    <w:rsid w:val="008129A1"/>
    <w:rsid w:val="00813F7D"/>
    <w:rsid w:val="00814BBE"/>
    <w:rsid w:val="008158F6"/>
    <w:rsid w:val="008161DF"/>
    <w:rsid w:val="00817C31"/>
    <w:rsid w:val="0082059B"/>
    <w:rsid w:val="008205AE"/>
    <w:rsid w:val="008206F2"/>
    <w:rsid w:val="008225ED"/>
    <w:rsid w:val="008234E9"/>
    <w:rsid w:val="00826196"/>
    <w:rsid w:val="008261D4"/>
    <w:rsid w:val="00826AC0"/>
    <w:rsid w:val="00826C29"/>
    <w:rsid w:val="00832E6E"/>
    <w:rsid w:val="00835E30"/>
    <w:rsid w:val="00836536"/>
    <w:rsid w:val="00836973"/>
    <w:rsid w:val="00837F07"/>
    <w:rsid w:val="00840185"/>
    <w:rsid w:val="00840A5B"/>
    <w:rsid w:val="00842824"/>
    <w:rsid w:val="00842D3B"/>
    <w:rsid w:val="008447DA"/>
    <w:rsid w:val="00844E84"/>
    <w:rsid w:val="008455CF"/>
    <w:rsid w:val="00846332"/>
    <w:rsid w:val="00846E20"/>
    <w:rsid w:val="00850973"/>
    <w:rsid w:val="008510C4"/>
    <w:rsid w:val="00851864"/>
    <w:rsid w:val="00852B6B"/>
    <w:rsid w:val="0085363E"/>
    <w:rsid w:val="00853FDD"/>
    <w:rsid w:val="00856035"/>
    <w:rsid w:val="00857019"/>
    <w:rsid w:val="008607BE"/>
    <w:rsid w:val="0086121D"/>
    <w:rsid w:val="0086124A"/>
    <w:rsid w:val="0086247E"/>
    <w:rsid w:val="008634BB"/>
    <w:rsid w:val="00863567"/>
    <w:rsid w:val="0086505E"/>
    <w:rsid w:val="00865D8F"/>
    <w:rsid w:val="008672DE"/>
    <w:rsid w:val="0086745C"/>
    <w:rsid w:val="00876348"/>
    <w:rsid w:val="00877ADB"/>
    <w:rsid w:val="0088064D"/>
    <w:rsid w:val="008809E7"/>
    <w:rsid w:val="0088234C"/>
    <w:rsid w:val="00883CF6"/>
    <w:rsid w:val="008851FE"/>
    <w:rsid w:val="00891447"/>
    <w:rsid w:val="0089246F"/>
    <w:rsid w:val="00894E91"/>
    <w:rsid w:val="00895003"/>
    <w:rsid w:val="0089793F"/>
    <w:rsid w:val="008A147C"/>
    <w:rsid w:val="008A69E4"/>
    <w:rsid w:val="008A7224"/>
    <w:rsid w:val="008A7784"/>
    <w:rsid w:val="008B01EC"/>
    <w:rsid w:val="008B0962"/>
    <w:rsid w:val="008B16D8"/>
    <w:rsid w:val="008B2F65"/>
    <w:rsid w:val="008B369F"/>
    <w:rsid w:val="008B44A6"/>
    <w:rsid w:val="008B480B"/>
    <w:rsid w:val="008B4834"/>
    <w:rsid w:val="008B64E6"/>
    <w:rsid w:val="008B6FAA"/>
    <w:rsid w:val="008C0AF1"/>
    <w:rsid w:val="008C40D7"/>
    <w:rsid w:val="008C43C9"/>
    <w:rsid w:val="008C6243"/>
    <w:rsid w:val="008C6715"/>
    <w:rsid w:val="008C6DB6"/>
    <w:rsid w:val="008C7662"/>
    <w:rsid w:val="008D0598"/>
    <w:rsid w:val="008D1773"/>
    <w:rsid w:val="008D1B7C"/>
    <w:rsid w:val="008D1DAA"/>
    <w:rsid w:val="008D3892"/>
    <w:rsid w:val="008D3CC1"/>
    <w:rsid w:val="008D48F1"/>
    <w:rsid w:val="008D5BE8"/>
    <w:rsid w:val="008E2478"/>
    <w:rsid w:val="008E25F9"/>
    <w:rsid w:val="008E35C0"/>
    <w:rsid w:val="008E58CB"/>
    <w:rsid w:val="008E6445"/>
    <w:rsid w:val="008E6617"/>
    <w:rsid w:val="008F55FE"/>
    <w:rsid w:val="008F58E0"/>
    <w:rsid w:val="00900688"/>
    <w:rsid w:val="00903B85"/>
    <w:rsid w:val="00903BF5"/>
    <w:rsid w:val="00903DDE"/>
    <w:rsid w:val="00904171"/>
    <w:rsid w:val="0090484D"/>
    <w:rsid w:val="009048DB"/>
    <w:rsid w:val="00907109"/>
    <w:rsid w:val="0090711F"/>
    <w:rsid w:val="00907836"/>
    <w:rsid w:val="00910935"/>
    <w:rsid w:val="00911425"/>
    <w:rsid w:val="00912E4E"/>
    <w:rsid w:val="00914837"/>
    <w:rsid w:val="00920EA3"/>
    <w:rsid w:val="009227D1"/>
    <w:rsid w:val="00923305"/>
    <w:rsid w:val="009248DB"/>
    <w:rsid w:val="00924F95"/>
    <w:rsid w:val="009255B2"/>
    <w:rsid w:val="00927848"/>
    <w:rsid w:val="00927F48"/>
    <w:rsid w:val="00927FAC"/>
    <w:rsid w:val="00931836"/>
    <w:rsid w:val="009321B2"/>
    <w:rsid w:val="00933E8D"/>
    <w:rsid w:val="00934625"/>
    <w:rsid w:val="00943654"/>
    <w:rsid w:val="00944D9F"/>
    <w:rsid w:val="00946D66"/>
    <w:rsid w:val="00947370"/>
    <w:rsid w:val="00951688"/>
    <w:rsid w:val="00951A02"/>
    <w:rsid w:val="009545ED"/>
    <w:rsid w:val="009546BF"/>
    <w:rsid w:val="00955E35"/>
    <w:rsid w:val="0096014E"/>
    <w:rsid w:val="00960967"/>
    <w:rsid w:val="0096473B"/>
    <w:rsid w:val="009650C3"/>
    <w:rsid w:val="00967280"/>
    <w:rsid w:val="00971277"/>
    <w:rsid w:val="009732BE"/>
    <w:rsid w:val="00974C2C"/>
    <w:rsid w:val="00975512"/>
    <w:rsid w:val="00976E06"/>
    <w:rsid w:val="00980EBB"/>
    <w:rsid w:val="0098217A"/>
    <w:rsid w:val="009837CE"/>
    <w:rsid w:val="00984331"/>
    <w:rsid w:val="00985482"/>
    <w:rsid w:val="00986CA3"/>
    <w:rsid w:val="0099071C"/>
    <w:rsid w:val="00990810"/>
    <w:rsid w:val="00992D72"/>
    <w:rsid w:val="0099441B"/>
    <w:rsid w:val="009958AA"/>
    <w:rsid w:val="00996477"/>
    <w:rsid w:val="009964EC"/>
    <w:rsid w:val="009A1CF7"/>
    <w:rsid w:val="009A249B"/>
    <w:rsid w:val="009A3556"/>
    <w:rsid w:val="009A3D6F"/>
    <w:rsid w:val="009A3F79"/>
    <w:rsid w:val="009B0C1C"/>
    <w:rsid w:val="009B119E"/>
    <w:rsid w:val="009B276E"/>
    <w:rsid w:val="009B2A06"/>
    <w:rsid w:val="009B45BD"/>
    <w:rsid w:val="009B52C3"/>
    <w:rsid w:val="009B5BFF"/>
    <w:rsid w:val="009C1C8D"/>
    <w:rsid w:val="009C5C68"/>
    <w:rsid w:val="009C603C"/>
    <w:rsid w:val="009D060F"/>
    <w:rsid w:val="009D1692"/>
    <w:rsid w:val="009D1D6E"/>
    <w:rsid w:val="009D2344"/>
    <w:rsid w:val="009D2A73"/>
    <w:rsid w:val="009D3BF4"/>
    <w:rsid w:val="009D3FD8"/>
    <w:rsid w:val="009D69E8"/>
    <w:rsid w:val="009D7CB3"/>
    <w:rsid w:val="009D7EC6"/>
    <w:rsid w:val="009E0EC5"/>
    <w:rsid w:val="009E0F51"/>
    <w:rsid w:val="009E26A9"/>
    <w:rsid w:val="009E345F"/>
    <w:rsid w:val="009E40F0"/>
    <w:rsid w:val="009E4383"/>
    <w:rsid w:val="009E6BF4"/>
    <w:rsid w:val="009E71DD"/>
    <w:rsid w:val="009E7C0B"/>
    <w:rsid w:val="009F2271"/>
    <w:rsid w:val="009F2D3D"/>
    <w:rsid w:val="009F377E"/>
    <w:rsid w:val="009F3A71"/>
    <w:rsid w:val="009F3BE1"/>
    <w:rsid w:val="009F4451"/>
    <w:rsid w:val="00A01F74"/>
    <w:rsid w:val="00A05BA3"/>
    <w:rsid w:val="00A06926"/>
    <w:rsid w:val="00A1098E"/>
    <w:rsid w:val="00A11D86"/>
    <w:rsid w:val="00A12D3E"/>
    <w:rsid w:val="00A162AF"/>
    <w:rsid w:val="00A171A8"/>
    <w:rsid w:val="00A17AA3"/>
    <w:rsid w:val="00A20489"/>
    <w:rsid w:val="00A20F72"/>
    <w:rsid w:val="00A21FA5"/>
    <w:rsid w:val="00A2391B"/>
    <w:rsid w:val="00A252B4"/>
    <w:rsid w:val="00A25D44"/>
    <w:rsid w:val="00A2611D"/>
    <w:rsid w:val="00A26682"/>
    <w:rsid w:val="00A31C0F"/>
    <w:rsid w:val="00A31C16"/>
    <w:rsid w:val="00A32AFE"/>
    <w:rsid w:val="00A3449C"/>
    <w:rsid w:val="00A34A40"/>
    <w:rsid w:val="00A35375"/>
    <w:rsid w:val="00A36BAF"/>
    <w:rsid w:val="00A36FE5"/>
    <w:rsid w:val="00A4229D"/>
    <w:rsid w:val="00A52F7F"/>
    <w:rsid w:val="00A56264"/>
    <w:rsid w:val="00A61086"/>
    <w:rsid w:val="00A61EB0"/>
    <w:rsid w:val="00A62336"/>
    <w:rsid w:val="00A6304A"/>
    <w:rsid w:val="00A67F55"/>
    <w:rsid w:val="00A724C9"/>
    <w:rsid w:val="00A74983"/>
    <w:rsid w:val="00A7511E"/>
    <w:rsid w:val="00A75669"/>
    <w:rsid w:val="00A76BD0"/>
    <w:rsid w:val="00A81A52"/>
    <w:rsid w:val="00A840A0"/>
    <w:rsid w:val="00A84467"/>
    <w:rsid w:val="00A87186"/>
    <w:rsid w:val="00A87DD6"/>
    <w:rsid w:val="00A90320"/>
    <w:rsid w:val="00A93708"/>
    <w:rsid w:val="00A94330"/>
    <w:rsid w:val="00A94684"/>
    <w:rsid w:val="00A94EEE"/>
    <w:rsid w:val="00A96B69"/>
    <w:rsid w:val="00A973C8"/>
    <w:rsid w:val="00A97CE1"/>
    <w:rsid w:val="00AA3800"/>
    <w:rsid w:val="00AA4FD6"/>
    <w:rsid w:val="00AA5803"/>
    <w:rsid w:val="00AA5BB0"/>
    <w:rsid w:val="00AA6020"/>
    <w:rsid w:val="00AA6274"/>
    <w:rsid w:val="00AA730D"/>
    <w:rsid w:val="00AB0CA6"/>
    <w:rsid w:val="00AB3BF7"/>
    <w:rsid w:val="00AB44EA"/>
    <w:rsid w:val="00AB4C1A"/>
    <w:rsid w:val="00AB6AEE"/>
    <w:rsid w:val="00AC1342"/>
    <w:rsid w:val="00AC31A0"/>
    <w:rsid w:val="00AC3850"/>
    <w:rsid w:val="00AD0C7B"/>
    <w:rsid w:val="00AD20F6"/>
    <w:rsid w:val="00AD2FA1"/>
    <w:rsid w:val="00AD4BF3"/>
    <w:rsid w:val="00AE0505"/>
    <w:rsid w:val="00AE1819"/>
    <w:rsid w:val="00AE2989"/>
    <w:rsid w:val="00AE3D9F"/>
    <w:rsid w:val="00AE50C9"/>
    <w:rsid w:val="00AE6022"/>
    <w:rsid w:val="00AF105A"/>
    <w:rsid w:val="00AF16CA"/>
    <w:rsid w:val="00AF175C"/>
    <w:rsid w:val="00AF22BA"/>
    <w:rsid w:val="00AF428A"/>
    <w:rsid w:val="00AF492D"/>
    <w:rsid w:val="00AF4B94"/>
    <w:rsid w:val="00AF7389"/>
    <w:rsid w:val="00AF78A2"/>
    <w:rsid w:val="00AF79F7"/>
    <w:rsid w:val="00B010A2"/>
    <w:rsid w:val="00B026E4"/>
    <w:rsid w:val="00B03F25"/>
    <w:rsid w:val="00B05A55"/>
    <w:rsid w:val="00B06122"/>
    <w:rsid w:val="00B07B4E"/>
    <w:rsid w:val="00B10172"/>
    <w:rsid w:val="00B1060F"/>
    <w:rsid w:val="00B1085C"/>
    <w:rsid w:val="00B1098B"/>
    <w:rsid w:val="00B11866"/>
    <w:rsid w:val="00B1489D"/>
    <w:rsid w:val="00B15C5E"/>
    <w:rsid w:val="00B20099"/>
    <w:rsid w:val="00B20955"/>
    <w:rsid w:val="00B20A0A"/>
    <w:rsid w:val="00B22A19"/>
    <w:rsid w:val="00B22AEA"/>
    <w:rsid w:val="00B246CD"/>
    <w:rsid w:val="00B24EB8"/>
    <w:rsid w:val="00B25634"/>
    <w:rsid w:val="00B27697"/>
    <w:rsid w:val="00B27AEB"/>
    <w:rsid w:val="00B31290"/>
    <w:rsid w:val="00B32199"/>
    <w:rsid w:val="00B3285C"/>
    <w:rsid w:val="00B33EAE"/>
    <w:rsid w:val="00B352BB"/>
    <w:rsid w:val="00B356AF"/>
    <w:rsid w:val="00B37E52"/>
    <w:rsid w:val="00B4059E"/>
    <w:rsid w:val="00B41D3A"/>
    <w:rsid w:val="00B43CEB"/>
    <w:rsid w:val="00B507DD"/>
    <w:rsid w:val="00B50AB7"/>
    <w:rsid w:val="00B515CC"/>
    <w:rsid w:val="00B52019"/>
    <w:rsid w:val="00B5344D"/>
    <w:rsid w:val="00B53916"/>
    <w:rsid w:val="00B54DFD"/>
    <w:rsid w:val="00B55D79"/>
    <w:rsid w:val="00B602E2"/>
    <w:rsid w:val="00B62798"/>
    <w:rsid w:val="00B635B6"/>
    <w:rsid w:val="00B63EF7"/>
    <w:rsid w:val="00B64E3D"/>
    <w:rsid w:val="00B65AE5"/>
    <w:rsid w:val="00B66322"/>
    <w:rsid w:val="00B67DA3"/>
    <w:rsid w:val="00B70044"/>
    <w:rsid w:val="00B721BD"/>
    <w:rsid w:val="00B73F88"/>
    <w:rsid w:val="00B7753D"/>
    <w:rsid w:val="00B80937"/>
    <w:rsid w:val="00B80B00"/>
    <w:rsid w:val="00B810EE"/>
    <w:rsid w:val="00B8114B"/>
    <w:rsid w:val="00B851BE"/>
    <w:rsid w:val="00B857BC"/>
    <w:rsid w:val="00B85E36"/>
    <w:rsid w:val="00B9054D"/>
    <w:rsid w:val="00B9207B"/>
    <w:rsid w:val="00B92734"/>
    <w:rsid w:val="00B93EB0"/>
    <w:rsid w:val="00B96A9D"/>
    <w:rsid w:val="00BA11F7"/>
    <w:rsid w:val="00BA22DF"/>
    <w:rsid w:val="00BA3462"/>
    <w:rsid w:val="00BA4B16"/>
    <w:rsid w:val="00BA59A8"/>
    <w:rsid w:val="00BA6616"/>
    <w:rsid w:val="00BA67E6"/>
    <w:rsid w:val="00BA7486"/>
    <w:rsid w:val="00BB0E50"/>
    <w:rsid w:val="00BB442C"/>
    <w:rsid w:val="00BB4C28"/>
    <w:rsid w:val="00BB5287"/>
    <w:rsid w:val="00BB5CA4"/>
    <w:rsid w:val="00BC129B"/>
    <w:rsid w:val="00BC1AB1"/>
    <w:rsid w:val="00BC4769"/>
    <w:rsid w:val="00BC4FB5"/>
    <w:rsid w:val="00BC52DC"/>
    <w:rsid w:val="00BC7091"/>
    <w:rsid w:val="00BD095D"/>
    <w:rsid w:val="00BD0E20"/>
    <w:rsid w:val="00BD102C"/>
    <w:rsid w:val="00BD22F1"/>
    <w:rsid w:val="00BD3AC1"/>
    <w:rsid w:val="00BD5C25"/>
    <w:rsid w:val="00BE006E"/>
    <w:rsid w:val="00BE0C40"/>
    <w:rsid w:val="00BE1154"/>
    <w:rsid w:val="00BE255F"/>
    <w:rsid w:val="00BE2664"/>
    <w:rsid w:val="00BE2BC1"/>
    <w:rsid w:val="00BE3498"/>
    <w:rsid w:val="00BE4A89"/>
    <w:rsid w:val="00BE5075"/>
    <w:rsid w:val="00BE6312"/>
    <w:rsid w:val="00BF03EE"/>
    <w:rsid w:val="00BF18CA"/>
    <w:rsid w:val="00BF1EB8"/>
    <w:rsid w:val="00BF28D3"/>
    <w:rsid w:val="00BF2A51"/>
    <w:rsid w:val="00BF4838"/>
    <w:rsid w:val="00BF516B"/>
    <w:rsid w:val="00BF55B0"/>
    <w:rsid w:val="00BF6080"/>
    <w:rsid w:val="00BF6380"/>
    <w:rsid w:val="00BF7688"/>
    <w:rsid w:val="00C006B0"/>
    <w:rsid w:val="00C01858"/>
    <w:rsid w:val="00C02CB2"/>
    <w:rsid w:val="00C063C8"/>
    <w:rsid w:val="00C06EF0"/>
    <w:rsid w:val="00C07146"/>
    <w:rsid w:val="00C07CC1"/>
    <w:rsid w:val="00C07F60"/>
    <w:rsid w:val="00C10C2F"/>
    <w:rsid w:val="00C11A1C"/>
    <w:rsid w:val="00C13A99"/>
    <w:rsid w:val="00C1671C"/>
    <w:rsid w:val="00C16FC9"/>
    <w:rsid w:val="00C21237"/>
    <w:rsid w:val="00C21384"/>
    <w:rsid w:val="00C220AC"/>
    <w:rsid w:val="00C22EC6"/>
    <w:rsid w:val="00C246B4"/>
    <w:rsid w:val="00C24C11"/>
    <w:rsid w:val="00C25044"/>
    <w:rsid w:val="00C25CA0"/>
    <w:rsid w:val="00C32123"/>
    <w:rsid w:val="00C34FE7"/>
    <w:rsid w:val="00C372D2"/>
    <w:rsid w:val="00C402D9"/>
    <w:rsid w:val="00C40E37"/>
    <w:rsid w:val="00C4170F"/>
    <w:rsid w:val="00C445D4"/>
    <w:rsid w:val="00C45028"/>
    <w:rsid w:val="00C462D2"/>
    <w:rsid w:val="00C469E7"/>
    <w:rsid w:val="00C4796C"/>
    <w:rsid w:val="00C50021"/>
    <w:rsid w:val="00C50355"/>
    <w:rsid w:val="00C50C78"/>
    <w:rsid w:val="00C50DB6"/>
    <w:rsid w:val="00C515B6"/>
    <w:rsid w:val="00C53BCA"/>
    <w:rsid w:val="00C53D07"/>
    <w:rsid w:val="00C540FA"/>
    <w:rsid w:val="00C546BC"/>
    <w:rsid w:val="00C57C47"/>
    <w:rsid w:val="00C600F5"/>
    <w:rsid w:val="00C6051D"/>
    <w:rsid w:val="00C60531"/>
    <w:rsid w:val="00C612FA"/>
    <w:rsid w:val="00C63F5C"/>
    <w:rsid w:val="00C6488F"/>
    <w:rsid w:val="00C65F95"/>
    <w:rsid w:val="00C70149"/>
    <w:rsid w:val="00C71178"/>
    <w:rsid w:val="00C711E8"/>
    <w:rsid w:val="00C71653"/>
    <w:rsid w:val="00C718E2"/>
    <w:rsid w:val="00C71D3A"/>
    <w:rsid w:val="00C73049"/>
    <w:rsid w:val="00C73640"/>
    <w:rsid w:val="00C74F11"/>
    <w:rsid w:val="00C752D6"/>
    <w:rsid w:val="00C76091"/>
    <w:rsid w:val="00C8030C"/>
    <w:rsid w:val="00C82F8D"/>
    <w:rsid w:val="00C8426A"/>
    <w:rsid w:val="00C87276"/>
    <w:rsid w:val="00C90E81"/>
    <w:rsid w:val="00C929ED"/>
    <w:rsid w:val="00C935E2"/>
    <w:rsid w:val="00C960C2"/>
    <w:rsid w:val="00C97219"/>
    <w:rsid w:val="00CA2A48"/>
    <w:rsid w:val="00CA456F"/>
    <w:rsid w:val="00CA5468"/>
    <w:rsid w:val="00CA6EFE"/>
    <w:rsid w:val="00CA7069"/>
    <w:rsid w:val="00CB0554"/>
    <w:rsid w:val="00CB0C23"/>
    <w:rsid w:val="00CB243E"/>
    <w:rsid w:val="00CB31E5"/>
    <w:rsid w:val="00CB37A1"/>
    <w:rsid w:val="00CB6C4C"/>
    <w:rsid w:val="00CB7DF7"/>
    <w:rsid w:val="00CC053A"/>
    <w:rsid w:val="00CC079D"/>
    <w:rsid w:val="00CC1784"/>
    <w:rsid w:val="00CC1C65"/>
    <w:rsid w:val="00CC2416"/>
    <w:rsid w:val="00CC3B01"/>
    <w:rsid w:val="00CC3F6D"/>
    <w:rsid w:val="00CC6B9E"/>
    <w:rsid w:val="00CD0947"/>
    <w:rsid w:val="00CD0CEA"/>
    <w:rsid w:val="00CD2126"/>
    <w:rsid w:val="00CD2B60"/>
    <w:rsid w:val="00CD2DED"/>
    <w:rsid w:val="00CD456C"/>
    <w:rsid w:val="00CD49C9"/>
    <w:rsid w:val="00CD4EC9"/>
    <w:rsid w:val="00CD7A1B"/>
    <w:rsid w:val="00CE1386"/>
    <w:rsid w:val="00CE18B7"/>
    <w:rsid w:val="00CE28EA"/>
    <w:rsid w:val="00CE2B86"/>
    <w:rsid w:val="00CE4F3B"/>
    <w:rsid w:val="00CE7633"/>
    <w:rsid w:val="00CE7BB9"/>
    <w:rsid w:val="00CF6015"/>
    <w:rsid w:val="00CF7D33"/>
    <w:rsid w:val="00D019CE"/>
    <w:rsid w:val="00D03BA4"/>
    <w:rsid w:val="00D0431D"/>
    <w:rsid w:val="00D043E0"/>
    <w:rsid w:val="00D05067"/>
    <w:rsid w:val="00D07D26"/>
    <w:rsid w:val="00D13592"/>
    <w:rsid w:val="00D143F0"/>
    <w:rsid w:val="00D1447F"/>
    <w:rsid w:val="00D14628"/>
    <w:rsid w:val="00D168A6"/>
    <w:rsid w:val="00D20BD4"/>
    <w:rsid w:val="00D22F77"/>
    <w:rsid w:val="00D23647"/>
    <w:rsid w:val="00D25B07"/>
    <w:rsid w:val="00D261CC"/>
    <w:rsid w:val="00D2749E"/>
    <w:rsid w:val="00D27962"/>
    <w:rsid w:val="00D312EB"/>
    <w:rsid w:val="00D32026"/>
    <w:rsid w:val="00D329F7"/>
    <w:rsid w:val="00D40267"/>
    <w:rsid w:val="00D40462"/>
    <w:rsid w:val="00D406E4"/>
    <w:rsid w:val="00D411EC"/>
    <w:rsid w:val="00D41BCB"/>
    <w:rsid w:val="00D42C03"/>
    <w:rsid w:val="00D42FF3"/>
    <w:rsid w:val="00D44BA6"/>
    <w:rsid w:val="00D45B68"/>
    <w:rsid w:val="00D45EFB"/>
    <w:rsid w:val="00D45F90"/>
    <w:rsid w:val="00D466E6"/>
    <w:rsid w:val="00D46FD1"/>
    <w:rsid w:val="00D47079"/>
    <w:rsid w:val="00D47D02"/>
    <w:rsid w:val="00D47F84"/>
    <w:rsid w:val="00D50F48"/>
    <w:rsid w:val="00D5154A"/>
    <w:rsid w:val="00D5197A"/>
    <w:rsid w:val="00D5229F"/>
    <w:rsid w:val="00D5318F"/>
    <w:rsid w:val="00D54A1B"/>
    <w:rsid w:val="00D54A2D"/>
    <w:rsid w:val="00D54B07"/>
    <w:rsid w:val="00D568FF"/>
    <w:rsid w:val="00D57159"/>
    <w:rsid w:val="00D608BB"/>
    <w:rsid w:val="00D61F6A"/>
    <w:rsid w:val="00D6726D"/>
    <w:rsid w:val="00D67D22"/>
    <w:rsid w:val="00D67DCF"/>
    <w:rsid w:val="00D72A56"/>
    <w:rsid w:val="00D73FBE"/>
    <w:rsid w:val="00D755C3"/>
    <w:rsid w:val="00D76076"/>
    <w:rsid w:val="00D77FCD"/>
    <w:rsid w:val="00D826CE"/>
    <w:rsid w:val="00D82DAB"/>
    <w:rsid w:val="00D83E62"/>
    <w:rsid w:val="00D844A7"/>
    <w:rsid w:val="00D84F03"/>
    <w:rsid w:val="00D85589"/>
    <w:rsid w:val="00D85AC7"/>
    <w:rsid w:val="00D86E6D"/>
    <w:rsid w:val="00D871A6"/>
    <w:rsid w:val="00D87C4A"/>
    <w:rsid w:val="00D91750"/>
    <w:rsid w:val="00D91AC1"/>
    <w:rsid w:val="00D93D61"/>
    <w:rsid w:val="00D94202"/>
    <w:rsid w:val="00D95314"/>
    <w:rsid w:val="00D95B69"/>
    <w:rsid w:val="00D96261"/>
    <w:rsid w:val="00D971D8"/>
    <w:rsid w:val="00D97CBD"/>
    <w:rsid w:val="00DA1101"/>
    <w:rsid w:val="00DA135C"/>
    <w:rsid w:val="00DA13E1"/>
    <w:rsid w:val="00DA2A6A"/>
    <w:rsid w:val="00DA305A"/>
    <w:rsid w:val="00DA4323"/>
    <w:rsid w:val="00DA4469"/>
    <w:rsid w:val="00DA4773"/>
    <w:rsid w:val="00DA5446"/>
    <w:rsid w:val="00DA54CC"/>
    <w:rsid w:val="00DB0447"/>
    <w:rsid w:val="00DB1E48"/>
    <w:rsid w:val="00DB2346"/>
    <w:rsid w:val="00DB2965"/>
    <w:rsid w:val="00DB399B"/>
    <w:rsid w:val="00DB56E3"/>
    <w:rsid w:val="00DB61F2"/>
    <w:rsid w:val="00DC12A9"/>
    <w:rsid w:val="00DC328E"/>
    <w:rsid w:val="00DC37F3"/>
    <w:rsid w:val="00DC3FFF"/>
    <w:rsid w:val="00DC4BC0"/>
    <w:rsid w:val="00DC5744"/>
    <w:rsid w:val="00DD0243"/>
    <w:rsid w:val="00DD10E5"/>
    <w:rsid w:val="00DD17D1"/>
    <w:rsid w:val="00DD510B"/>
    <w:rsid w:val="00DD60EC"/>
    <w:rsid w:val="00DD6A76"/>
    <w:rsid w:val="00DE1468"/>
    <w:rsid w:val="00DE222C"/>
    <w:rsid w:val="00DE29F2"/>
    <w:rsid w:val="00DE3050"/>
    <w:rsid w:val="00DE509F"/>
    <w:rsid w:val="00DE61BB"/>
    <w:rsid w:val="00DE7050"/>
    <w:rsid w:val="00DE7190"/>
    <w:rsid w:val="00DF065A"/>
    <w:rsid w:val="00DF3814"/>
    <w:rsid w:val="00DF4160"/>
    <w:rsid w:val="00DF47E5"/>
    <w:rsid w:val="00DF5388"/>
    <w:rsid w:val="00DF5515"/>
    <w:rsid w:val="00DF6B12"/>
    <w:rsid w:val="00E00547"/>
    <w:rsid w:val="00E01DB7"/>
    <w:rsid w:val="00E03669"/>
    <w:rsid w:val="00E0385C"/>
    <w:rsid w:val="00E04590"/>
    <w:rsid w:val="00E0467D"/>
    <w:rsid w:val="00E04942"/>
    <w:rsid w:val="00E06440"/>
    <w:rsid w:val="00E06E16"/>
    <w:rsid w:val="00E10011"/>
    <w:rsid w:val="00E111BF"/>
    <w:rsid w:val="00E131BB"/>
    <w:rsid w:val="00E13BFE"/>
    <w:rsid w:val="00E14837"/>
    <w:rsid w:val="00E16058"/>
    <w:rsid w:val="00E17251"/>
    <w:rsid w:val="00E2019C"/>
    <w:rsid w:val="00E22C6A"/>
    <w:rsid w:val="00E237A5"/>
    <w:rsid w:val="00E24884"/>
    <w:rsid w:val="00E24F66"/>
    <w:rsid w:val="00E26677"/>
    <w:rsid w:val="00E26E6F"/>
    <w:rsid w:val="00E3075B"/>
    <w:rsid w:val="00E30C4F"/>
    <w:rsid w:val="00E30C61"/>
    <w:rsid w:val="00E317DD"/>
    <w:rsid w:val="00E32B6C"/>
    <w:rsid w:val="00E36AEC"/>
    <w:rsid w:val="00E40FF2"/>
    <w:rsid w:val="00E42530"/>
    <w:rsid w:val="00E4398A"/>
    <w:rsid w:val="00E4406B"/>
    <w:rsid w:val="00E5065F"/>
    <w:rsid w:val="00E53690"/>
    <w:rsid w:val="00E548DA"/>
    <w:rsid w:val="00E578FC"/>
    <w:rsid w:val="00E57BAC"/>
    <w:rsid w:val="00E60CED"/>
    <w:rsid w:val="00E6100D"/>
    <w:rsid w:val="00E622A2"/>
    <w:rsid w:val="00E622B1"/>
    <w:rsid w:val="00E63071"/>
    <w:rsid w:val="00E63C81"/>
    <w:rsid w:val="00E65CE8"/>
    <w:rsid w:val="00E66305"/>
    <w:rsid w:val="00E66D32"/>
    <w:rsid w:val="00E67EBC"/>
    <w:rsid w:val="00E7183C"/>
    <w:rsid w:val="00E725DA"/>
    <w:rsid w:val="00E74C2D"/>
    <w:rsid w:val="00E74EE1"/>
    <w:rsid w:val="00E77044"/>
    <w:rsid w:val="00E801FD"/>
    <w:rsid w:val="00E81FB7"/>
    <w:rsid w:val="00E848F7"/>
    <w:rsid w:val="00E87666"/>
    <w:rsid w:val="00E877DF"/>
    <w:rsid w:val="00E87B71"/>
    <w:rsid w:val="00E910DF"/>
    <w:rsid w:val="00E913E7"/>
    <w:rsid w:val="00E92476"/>
    <w:rsid w:val="00E9321C"/>
    <w:rsid w:val="00E938BD"/>
    <w:rsid w:val="00E93E15"/>
    <w:rsid w:val="00E948C4"/>
    <w:rsid w:val="00E94F17"/>
    <w:rsid w:val="00E9557E"/>
    <w:rsid w:val="00E95E4D"/>
    <w:rsid w:val="00E96CE4"/>
    <w:rsid w:val="00E97859"/>
    <w:rsid w:val="00EA03F0"/>
    <w:rsid w:val="00EA0C60"/>
    <w:rsid w:val="00EA1079"/>
    <w:rsid w:val="00EA22DD"/>
    <w:rsid w:val="00EA3C3F"/>
    <w:rsid w:val="00EA50AF"/>
    <w:rsid w:val="00EA718C"/>
    <w:rsid w:val="00EA71FA"/>
    <w:rsid w:val="00EA7997"/>
    <w:rsid w:val="00EA7B14"/>
    <w:rsid w:val="00EB0BB7"/>
    <w:rsid w:val="00EB1049"/>
    <w:rsid w:val="00EB346F"/>
    <w:rsid w:val="00EB3BCD"/>
    <w:rsid w:val="00EB496E"/>
    <w:rsid w:val="00EB6233"/>
    <w:rsid w:val="00EB6995"/>
    <w:rsid w:val="00EB6A8D"/>
    <w:rsid w:val="00EB6CA1"/>
    <w:rsid w:val="00EC218C"/>
    <w:rsid w:val="00EC5F50"/>
    <w:rsid w:val="00EC65B2"/>
    <w:rsid w:val="00EC65BA"/>
    <w:rsid w:val="00EC6B9C"/>
    <w:rsid w:val="00EC6C57"/>
    <w:rsid w:val="00EC7134"/>
    <w:rsid w:val="00EC7394"/>
    <w:rsid w:val="00EC75FE"/>
    <w:rsid w:val="00EC7B47"/>
    <w:rsid w:val="00ED0784"/>
    <w:rsid w:val="00ED124A"/>
    <w:rsid w:val="00ED1DAD"/>
    <w:rsid w:val="00ED1E4B"/>
    <w:rsid w:val="00ED2886"/>
    <w:rsid w:val="00ED32D9"/>
    <w:rsid w:val="00ED6748"/>
    <w:rsid w:val="00EE0AD9"/>
    <w:rsid w:val="00EE5C28"/>
    <w:rsid w:val="00EF06AB"/>
    <w:rsid w:val="00EF0DA0"/>
    <w:rsid w:val="00EF4716"/>
    <w:rsid w:val="00EF5C2E"/>
    <w:rsid w:val="00EF625B"/>
    <w:rsid w:val="00EF68B9"/>
    <w:rsid w:val="00F0200B"/>
    <w:rsid w:val="00F04357"/>
    <w:rsid w:val="00F06552"/>
    <w:rsid w:val="00F06B96"/>
    <w:rsid w:val="00F072E6"/>
    <w:rsid w:val="00F07CB9"/>
    <w:rsid w:val="00F12D37"/>
    <w:rsid w:val="00F15185"/>
    <w:rsid w:val="00F1575E"/>
    <w:rsid w:val="00F16B6A"/>
    <w:rsid w:val="00F227D5"/>
    <w:rsid w:val="00F22C9C"/>
    <w:rsid w:val="00F25C75"/>
    <w:rsid w:val="00F25DB9"/>
    <w:rsid w:val="00F27ED4"/>
    <w:rsid w:val="00F30897"/>
    <w:rsid w:val="00F323A6"/>
    <w:rsid w:val="00F32AA9"/>
    <w:rsid w:val="00F35465"/>
    <w:rsid w:val="00F358D3"/>
    <w:rsid w:val="00F3621F"/>
    <w:rsid w:val="00F41D8B"/>
    <w:rsid w:val="00F4254F"/>
    <w:rsid w:val="00F42BAF"/>
    <w:rsid w:val="00F42D23"/>
    <w:rsid w:val="00F436C2"/>
    <w:rsid w:val="00F43A00"/>
    <w:rsid w:val="00F459B7"/>
    <w:rsid w:val="00F45A2D"/>
    <w:rsid w:val="00F4728F"/>
    <w:rsid w:val="00F479B1"/>
    <w:rsid w:val="00F50286"/>
    <w:rsid w:val="00F51DFA"/>
    <w:rsid w:val="00F536FC"/>
    <w:rsid w:val="00F55E11"/>
    <w:rsid w:val="00F57643"/>
    <w:rsid w:val="00F57927"/>
    <w:rsid w:val="00F60A10"/>
    <w:rsid w:val="00F622F4"/>
    <w:rsid w:val="00F65174"/>
    <w:rsid w:val="00F651CF"/>
    <w:rsid w:val="00F66C18"/>
    <w:rsid w:val="00F6724D"/>
    <w:rsid w:val="00F673CA"/>
    <w:rsid w:val="00F714DC"/>
    <w:rsid w:val="00F718CC"/>
    <w:rsid w:val="00F71AB3"/>
    <w:rsid w:val="00F72AAB"/>
    <w:rsid w:val="00F73DBF"/>
    <w:rsid w:val="00F747D3"/>
    <w:rsid w:val="00F74857"/>
    <w:rsid w:val="00F75A85"/>
    <w:rsid w:val="00F77123"/>
    <w:rsid w:val="00F80DEE"/>
    <w:rsid w:val="00F8126D"/>
    <w:rsid w:val="00F813B0"/>
    <w:rsid w:val="00F82622"/>
    <w:rsid w:val="00F82F2C"/>
    <w:rsid w:val="00F8490C"/>
    <w:rsid w:val="00F8495A"/>
    <w:rsid w:val="00F84A2D"/>
    <w:rsid w:val="00F853C2"/>
    <w:rsid w:val="00F85582"/>
    <w:rsid w:val="00F86175"/>
    <w:rsid w:val="00F86659"/>
    <w:rsid w:val="00F8687A"/>
    <w:rsid w:val="00F912BA"/>
    <w:rsid w:val="00F92E67"/>
    <w:rsid w:val="00F92E78"/>
    <w:rsid w:val="00F936EE"/>
    <w:rsid w:val="00F950F1"/>
    <w:rsid w:val="00F95B13"/>
    <w:rsid w:val="00F95B20"/>
    <w:rsid w:val="00F964A6"/>
    <w:rsid w:val="00F9704C"/>
    <w:rsid w:val="00F97C12"/>
    <w:rsid w:val="00F97CA2"/>
    <w:rsid w:val="00F97F84"/>
    <w:rsid w:val="00FA2511"/>
    <w:rsid w:val="00FA2885"/>
    <w:rsid w:val="00FA3C52"/>
    <w:rsid w:val="00FA49FA"/>
    <w:rsid w:val="00FA6F07"/>
    <w:rsid w:val="00FA71E6"/>
    <w:rsid w:val="00FA7236"/>
    <w:rsid w:val="00FA77F9"/>
    <w:rsid w:val="00FB11FA"/>
    <w:rsid w:val="00FB1E6F"/>
    <w:rsid w:val="00FB2CFD"/>
    <w:rsid w:val="00FB5140"/>
    <w:rsid w:val="00FB639F"/>
    <w:rsid w:val="00FB66A2"/>
    <w:rsid w:val="00FC073D"/>
    <w:rsid w:val="00FC16B4"/>
    <w:rsid w:val="00FC22E5"/>
    <w:rsid w:val="00FC28B8"/>
    <w:rsid w:val="00FC2A1D"/>
    <w:rsid w:val="00FC5D68"/>
    <w:rsid w:val="00FD02F2"/>
    <w:rsid w:val="00FD1072"/>
    <w:rsid w:val="00FD3EC1"/>
    <w:rsid w:val="00FD5014"/>
    <w:rsid w:val="00FD5337"/>
    <w:rsid w:val="00FD5B4A"/>
    <w:rsid w:val="00FD5B5A"/>
    <w:rsid w:val="00FD750D"/>
    <w:rsid w:val="00FD7512"/>
    <w:rsid w:val="00FD754B"/>
    <w:rsid w:val="00FE0779"/>
    <w:rsid w:val="00FE077B"/>
    <w:rsid w:val="00FE2A44"/>
    <w:rsid w:val="00FE37CC"/>
    <w:rsid w:val="00FE3D80"/>
    <w:rsid w:val="00FE495D"/>
    <w:rsid w:val="00FF1793"/>
    <w:rsid w:val="00FF21DD"/>
    <w:rsid w:val="00FF372B"/>
    <w:rsid w:val="00FF3B19"/>
    <w:rsid w:val="00FF3C84"/>
    <w:rsid w:val="00FF416E"/>
    <w:rsid w:val="00FF6329"/>
    <w:rsid w:val="00FF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E88854"/>
  <w15:chartTrackingRefBased/>
  <w15:docId w15:val="{C3622D46-0DA3-42DB-B1D2-A311F9AC3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68B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8B9"/>
    <w:pPr>
      <w:ind w:left="720"/>
      <w:contextualSpacing/>
    </w:pPr>
  </w:style>
  <w:style w:type="table" w:styleId="TableGrid">
    <w:name w:val="Table Grid"/>
    <w:basedOn w:val="TableNormal"/>
    <w:uiPriority w:val="39"/>
    <w:rsid w:val="00EF6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6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52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C6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52B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C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C52"/>
    <w:rPr>
      <w:rFonts w:ascii="Segoe UI" w:hAnsi="Segoe UI" w:cs="Segoe UI"/>
      <w:sz w:val="18"/>
      <w:szCs w:val="18"/>
      <w:lang w:val="en-US"/>
    </w:rPr>
  </w:style>
  <w:style w:type="table" w:styleId="TableGridLight">
    <w:name w:val="Grid Table Light"/>
    <w:basedOn w:val="TableNormal"/>
    <w:uiPriority w:val="40"/>
    <w:rsid w:val="00F964A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14737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F00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F00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F00EE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4F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4FD8"/>
    <w:rPr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FB2CFD"/>
    <w:pPr>
      <w:spacing w:after="0" w:line="240" w:lineRule="auto"/>
    </w:pPr>
    <w:rPr>
      <w:lang w:val="en-US"/>
    </w:rPr>
  </w:style>
  <w:style w:type="paragraph" w:customStyle="1" w:styleId="Default">
    <w:name w:val="Default"/>
    <w:rsid w:val="00031FA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hyperlink" Target="mailto:customer@bcalife.co.id" TargetMode="External"/><Relationship Id="rId1" Type="http://schemas.openxmlformats.org/officeDocument/2006/relationships/hyperlink" Target="mailto:customer@bcalife.c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50015-D4DF-441D-A0AD-BD4532F6F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1064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 Azhar</dc:creator>
  <cp:keywords/>
  <dc:description/>
  <cp:lastModifiedBy>Aulia Azhar</cp:lastModifiedBy>
  <cp:revision>11</cp:revision>
  <cp:lastPrinted>2016-05-11T07:12:00Z</cp:lastPrinted>
  <dcterms:created xsi:type="dcterms:W3CDTF">2016-08-19T07:35:00Z</dcterms:created>
  <dcterms:modified xsi:type="dcterms:W3CDTF">2016-09-07T07:24:00Z</dcterms:modified>
</cp:coreProperties>
</file>