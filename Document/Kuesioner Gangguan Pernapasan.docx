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247CC" w14:textId="68144DF2" w:rsidR="0028575F" w:rsidRDefault="000075F2" w:rsidP="00806E3C">
      <w:pPr>
        <w:spacing w:after="0" w:line="240" w:lineRule="auto"/>
        <w:jc w:val="center"/>
        <w:rPr>
          <w:rFonts w:ascii="BPreplay" w:hAnsi="BPreplay"/>
          <w:b/>
          <w:color w:val="0070C0"/>
          <w:sz w:val="28"/>
          <w:szCs w:val="28"/>
        </w:rPr>
      </w:pPr>
      <w:r w:rsidRPr="000075F2">
        <w:rPr>
          <w:rFonts w:ascii="BPreplay" w:hAnsi="BPreplay"/>
          <w:b/>
          <w:color w:val="0070C0"/>
          <w:sz w:val="28"/>
          <w:szCs w:val="28"/>
        </w:rPr>
        <w:t xml:space="preserve">KUESIONER </w:t>
      </w:r>
      <w:r w:rsidR="00BA3462">
        <w:rPr>
          <w:rFonts w:ascii="BPreplay" w:hAnsi="BPreplay"/>
          <w:b/>
          <w:color w:val="0070C0"/>
          <w:sz w:val="28"/>
          <w:szCs w:val="28"/>
        </w:rPr>
        <w:t>GANGGUAN PERNAP</w:t>
      </w:r>
      <w:r w:rsidR="00806E3C">
        <w:rPr>
          <w:rFonts w:ascii="BPreplay" w:hAnsi="BPreplay"/>
          <w:b/>
          <w:color w:val="0070C0"/>
          <w:sz w:val="28"/>
          <w:szCs w:val="28"/>
        </w:rPr>
        <w:t>ASAN</w:t>
      </w:r>
    </w:p>
    <w:p w14:paraId="774945A2" w14:textId="77777777" w:rsidR="00057748" w:rsidRDefault="00057748" w:rsidP="00A97CE1">
      <w:pPr>
        <w:spacing w:after="0" w:line="240" w:lineRule="auto"/>
        <w:jc w:val="center"/>
        <w:rPr>
          <w:b/>
          <w:sz w:val="20"/>
          <w:szCs w:val="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86C08" wp14:editId="329734FD">
                <wp:simplePos x="0" y="0"/>
                <wp:positionH relativeFrom="column">
                  <wp:posOffset>-84125</wp:posOffset>
                </wp:positionH>
                <wp:positionV relativeFrom="paragraph">
                  <wp:posOffset>91719</wp:posOffset>
                </wp:positionV>
                <wp:extent cx="6804000" cy="0"/>
                <wp:effectExtent l="0" t="0" r="355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F5464" id="Straight Connector 3" o:spid="_x0000_s1026" style="position:absolute;flip: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7.2pt" to="529.1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" strokecolor="#0070c0" strokeweight="1pt">
                <v:stroke joinstyle="miter"/>
              </v:line>
            </w:pict>
          </mc:Fallback>
        </mc:AlternateContent>
      </w:r>
    </w:p>
    <w:p w14:paraId="5101409A" w14:textId="77777777" w:rsidR="00057748" w:rsidRPr="00057748" w:rsidRDefault="00057748" w:rsidP="00A97CE1">
      <w:pPr>
        <w:spacing w:after="0" w:line="240" w:lineRule="auto"/>
        <w:jc w:val="center"/>
        <w:rPr>
          <w:b/>
          <w:sz w:val="16"/>
          <w:szCs w:val="20"/>
          <w:lang w:val="id-ID"/>
        </w:rPr>
      </w:pPr>
    </w:p>
    <w:tbl>
      <w:tblPr>
        <w:tblStyle w:val="TableGrid"/>
        <w:tblW w:w="10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"/>
        <w:gridCol w:w="348"/>
        <w:gridCol w:w="338"/>
        <w:gridCol w:w="339"/>
        <w:gridCol w:w="340"/>
        <w:gridCol w:w="341"/>
        <w:gridCol w:w="341"/>
        <w:gridCol w:w="342"/>
        <w:gridCol w:w="341"/>
        <w:gridCol w:w="341"/>
        <w:gridCol w:w="341"/>
        <w:gridCol w:w="344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3"/>
      </w:tblGrid>
      <w:tr w:rsidR="00F4254F" w:rsidRPr="00F4254F" w14:paraId="29F8B0D1" w14:textId="77777777" w:rsidTr="00927F48">
        <w:trPr>
          <w:jc w:val="center"/>
        </w:trPr>
        <w:tc>
          <w:tcPr>
            <w:tcW w:w="10638" w:type="dxa"/>
            <w:gridSpan w:val="31"/>
            <w:tcBorders>
              <w:top w:val="single" w:sz="2" w:space="0" w:color="0070C0"/>
              <w:left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D94366D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F4254F" w:rsidRPr="004419BF" w14:paraId="7B7C0B51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vAlign w:val="center"/>
          </w:tcPr>
          <w:p w14:paraId="4B5DFEA2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Perlu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diperhatikan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:</w:t>
            </w:r>
          </w:p>
          <w:p w14:paraId="6FFE778C" w14:textId="77777777" w:rsidR="00F4254F" w:rsidRPr="00927F48" w:rsidRDefault="00F4254F" w:rsidP="00F4254F">
            <w:pPr>
              <w:ind w:left="-57"/>
              <w:jc w:val="both"/>
              <w:rPr>
                <w:rFonts w:ascii="BPreplay" w:hAnsi="BPreplay"/>
                <w:sz w:val="8"/>
                <w:szCs w:val="6"/>
              </w:rPr>
            </w:pPr>
          </w:p>
          <w:p w14:paraId="103D28E1" w14:textId="46167806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r w:rsidRPr="00927F48">
              <w:rPr>
                <w:rFonts w:ascii="BPreplay" w:hAnsi="BPreplay"/>
                <w:sz w:val="18"/>
                <w:szCs w:val="16"/>
              </w:rPr>
              <w:t>W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ajib diisi 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</w:t>
            </w:r>
            <w:r w:rsidR="001A2EDD">
              <w:rPr>
                <w:rFonts w:ascii="BPreplay" w:hAnsi="BPreplay"/>
                <w:sz w:val="18"/>
                <w:szCs w:val="16"/>
              </w:rPr>
              <w:t>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dengan tinta hitam, huruf cetak, jelas dan memberi tanda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r w:rsidRPr="00927F48">
              <w:rPr>
                <w:rFonts w:ascii="Courier New" w:hAnsi="Courier New" w:cs="Courier New"/>
                <w:sz w:val="18"/>
                <w:szCs w:val="16"/>
                <w:lang w:val="id-ID"/>
              </w:rPr>
              <w:t>√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) pada kotak sesuai pilihan.</w:t>
            </w:r>
          </w:p>
          <w:p w14:paraId="1555EC53" w14:textId="7AF96434" w:rsidR="00F4254F" w:rsidRPr="00927F48" w:rsidRDefault="00F4254F" w:rsidP="00F4254F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  <w:lang w:val="id-ID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menandatangani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setiap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 koreksi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jika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ada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)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.</w:t>
            </w:r>
          </w:p>
          <w:p w14:paraId="51982EA6" w14:textId="77777777" w:rsidR="00E95C78" w:rsidRDefault="00F4254F" w:rsidP="00E95C7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Penulisan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selalu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format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Tanggal-Bulan-Tahun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.</w:t>
            </w:r>
          </w:p>
          <w:p w14:paraId="65CC72CD" w14:textId="56426B0C" w:rsidR="00E95C78" w:rsidRPr="00E95C78" w:rsidRDefault="00E95C78" w:rsidP="00E95C7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diperlukan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lembar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,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mempergunakan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Formulir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Pernyataan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Amandemen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Untuk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SPAJ &amp;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Pelayanan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Polis yang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ditandatangani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oleh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Polis, (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 xml:space="preserve"> Tenaga </w:t>
            </w:r>
            <w:proofErr w:type="spellStart"/>
            <w:r w:rsidRPr="00E95C78">
              <w:rPr>
                <w:rFonts w:ascii="BPreplay" w:hAnsi="BPreplay"/>
                <w:sz w:val="18"/>
                <w:szCs w:val="16"/>
              </w:rPr>
              <w:t>Penjual</w:t>
            </w:r>
            <w:proofErr w:type="spellEnd"/>
            <w:r w:rsidRPr="00E95C78">
              <w:rPr>
                <w:rFonts w:ascii="BPreplay" w:hAnsi="BPreplay"/>
                <w:sz w:val="18"/>
                <w:szCs w:val="16"/>
              </w:rPr>
              <w:t>.</w:t>
            </w:r>
          </w:p>
          <w:p w14:paraId="0D045D4D" w14:textId="73A61CBE" w:rsidR="00F4254F" w:rsidRPr="00927F48" w:rsidRDefault="00F4254F" w:rsidP="00927F48">
            <w:pPr>
              <w:pStyle w:val="ListParagraph"/>
              <w:numPr>
                <w:ilvl w:val="0"/>
                <w:numId w:val="8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6"/>
              </w:rPr>
            </w:pP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Apabila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telah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diisi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lengkap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 xml:space="preserve">oleh </w:t>
            </w:r>
            <w:r w:rsidRPr="00927F48">
              <w:rPr>
                <w:rFonts w:ascii="BPreplay" w:hAnsi="BPreplay"/>
                <w:sz w:val="18"/>
                <w:szCs w:val="16"/>
              </w:rPr>
              <w:t>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Pemegang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Polis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/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atau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(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Calon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)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Tertanggung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wajib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diserahkan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ke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27F48">
              <w:rPr>
                <w:rFonts w:ascii="BPreplay" w:hAnsi="BPreplay"/>
                <w:sz w:val="18"/>
                <w:szCs w:val="16"/>
                <w:lang w:val="id-ID"/>
              </w:rPr>
              <w:t>Kantor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Pusat</w:t>
            </w:r>
            <w:proofErr w:type="spellEnd"/>
            <w:r w:rsidR="00927F48">
              <w:rPr>
                <w:rFonts w:ascii="BPreplay" w:hAnsi="BPreplay"/>
                <w:sz w:val="18"/>
                <w:szCs w:val="16"/>
              </w:rPr>
              <w:t xml:space="preserve">      </w:t>
            </w:r>
            <w:r w:rsidRPr="00927F48">
              <w:rPr>
                <w:rFonts w:ascii="BPreplay" w:hAnsi="BPreplay"/>
                <w:sz w:val="18"/>
                <w:szCs w:val="16"/>
              </w:rPr>
              <w:t xml:space="preserve">PT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Jiwa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 xml:space="preserve"> BCA (“</w:t>
            </w:r>
            <w:proofErr w:type="spellStart"/>
            <w:r w:rsidRPr="00927F48">
              <w:rPr>
                <w:rFonts w:ascii="BPreplay" w:hAnsi="BPreplay"/>
                <w:sz w:val="18"/>
                <w:szCs w:val="16"/>
              </w:rPr>
              <w:t>Penanggung</w:t>
            </w:r>
            <w:proofErr w:type="spellEnd"/>
            <w:r w:rsidRPr="00927F48">
              <w:rPr>
                <w:rFonts w:ascii="BPreplay" w:hAnsi="BPreplay"/>
                <w:sz w:val="18"/>
                <w:szCs w:val="16"/>
              </w:rPr>
              <w:t>”).</w:t>
            </w:r>
          </w:p>
        </w:tc>
      </w:tr>
      <w:tr w:rsidR="00F4254F" w:rsidRPr="00F4254F" w14:paraId="23BA3827" w14:textId="77777777" w:rsidTr="00927F48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701654A5" w14:textId="77777777" w:rsidR="00F4254F" w:rsidRPr="00F4254F" w:rsidRDefault="00F4254F" w:rsidP="00D261CC">
            <w:pPr>
              <w:jc w:val="both"/>
              <w:rPr>
                <w:rFonts w:ascii="BPreplay" w:hAnsi="BPreplay"/>
                <w:b/>
                <w:sz w:val="2"/>
                <w:szCs w:val="2"/>
                <w:lang w:val="id-ID"/>
              </w:rPr>
            </w:pPr>
          </w:p>
        </w:tc>
      </w:tr>
      <w:tr w:rsidR="00173961" w:rsidRPr="00173961" w14:paraId="37C8482F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A08ED8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8D718C" w14:textId="77777777" w:rsidR="00F4254F" w:rsidRPr="00173961" w:rsidRDefault="00F4254F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49B3F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8AF09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F3C981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2A4607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1647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CC658AF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044F4B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6CBA5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63670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7C573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A2B5D6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AC2D7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59D6E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95075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147AF1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6158D7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E1660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13D2D1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88B5F3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5D078CD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9B736AC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4B95B6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415A6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FEF409E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88ED9E5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B4A00A2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107038B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1FCA49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F9FFD60" w14:textId="77777777" w:rsidR="00F4254F" w:rsidRPr="00173961" w:rsidRDefault="00F4254F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927F48" w:rsidRPr="004419BF" w14:paraId="763EE7F7" w14:textId="77777777" w:rsidTr="002A6195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0041C568" w14:textId="77777777" w:rsidR="00927F48" w:rsidRPr="000241AB" w:rsidRDefault="00927F48" w:rsidP="00D261CC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B22A19">
              <w:rPr>
                <w:rFonts w:ascii="BPreplay" w:hAnsi="BPreplay"/>
                <w:color w:val="FFFFFF" w:themeColor="background1"/>
                <w:sz w:val="20"/>
                <w:szCs w:val="20"/>
              </w:rPr>
              <w:t xml:space="preserve">I. DATA </w:t>
            </w:r>
            <w:r>
              <w:rPr>
                <w:rFonts w:ascii="BPreplay" w:hAnsi="BPreplay"/>
                <w:color w:val="FFFFFF" w:themeColor="background1"/>
                <w:sz w:val="20"/>
                <w:szCs w:val="20"/>
              </w:rPr>
              <w:t>(CALON) TERTANGGUNG</w:t>
            </w:r>
          </w:p>
        </w:tc>
      </w:tr>
      <w:tr w:rsidR="00927F48" w:rsidRPr="00927F48" w14:paraId="1B2BA09D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655EFF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9E46526" w14:textId="77777777" w:rsidR="00927F48" w:rsidRPr="00927F48" w:rsidRDefault="00927F48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A092B0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CC4D60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652C71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ADB353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C5406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445AE8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45407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C703C0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E7B38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FDEB5D4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F26EEA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95EC3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94A2D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82BA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EEC6A8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480EF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7233C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3844D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B68C4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307042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4F868B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E951EC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F892E5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280B9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51AD19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6A5A9E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2344A1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0C972D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7106627" w14:textId="77777777" w:rsidR="00927F48" w:rsidRPr="00927F48" w:rsidRDefault="00927F48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2A6195" w:rsidRPr="004F6226" w14:paraId="5662C040" w14:textId="77777777" w:rsidTr="006F060B">
        <w:trPr>
          <w:trHeight w:val="283"/>
          <w:jc w:val="center"/>
        </w:trPr>
        <w:tc>
          <w:tcPr>
            <w:tcW w:w="401" w:type="dxa"/>
            <w:vMerge w:val="restart"/>
            <w:shd w:val="clear" w:color="auto" w:fill="00B0F0"/>
            <w:vAlign w:val="center"/>
          </w:tcPr>
          <w:p w14:paraId="0E49377E" w14:textId="3FA393B3" w:rsidR="002A6195" w:rsidRPr="00736676" w:rsidRDefault="002A6195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1.</w:t>
            </w:r>
          </w:p>
        </w:tc>
        <w:tc>
          <w:tcPr>
            <w:tcW w:w="3756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3455086" w14:textId="77777777" w:rsidR="002A6195" w:rsidRDefault="002A6195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Nomor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 xml:space="preserve"> Surat Pengajuan Asuransi Jiwa:</w:t>
            </w:r>
          </w:p>
          <w:p w14:paraId="6D91637C" w14:textId="152EDBFB" w:rsidR="002A6195" w:rsidRPr="004F6226" w:rsidRDefault="002A6195" w:rsidP="00D40462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E24F66">
              <w:rPr>
                <w:rFonts w:ascii="BPreplay" w:hAnsi="BPreplay"/>
                <w:sz w:val="18"/>
                <w:szCs w:val="18"/>
                <w:lang w:val="id-ID"/>
              </w:rPr>
              <w:t>(SPAJ)/Polis Asuransi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DA28E6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EA12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DB9EA0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053EE9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EF55E8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8B0BE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E15658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BA485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75C0F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78A6B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A06BEF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B59852B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56983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1953EA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B4EFC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5E9E58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ED9101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E090BB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11D26B6" w14:textId="77777777" w:rsidR="002A6195" w:rsidRPr="004F6226" w:rsidRDefault="002A6195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2A6195" w:rsidRPr="00736676" w14:paraId="1EA8481D" w14:textId="77777777" w:rsidTr="004C7E9E">
        <w:trPr>
          <w:jc w:val="center"/>
        </w:trPr>
        <w:tc>
          <w:tcPr>
            <w:tcW w:w="401" w:type="dxa"/>
            <w:vMerge/>
            <w:shd w:val="clear" w:color="auto" w:fill="auto"/>
            <w:vAlign w:val="bottom"/>
          </w:tcPr>
          <w:p w14:paraId="25763091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6" w:type="dxa"/>
            <w:gridSpan w:val="11"/>
            <w:vMerge/>
            <w:shd w:val="clear" w:color="auto" w:fill="auto"/>
            <w:vAlign w:val="bottom"/>
          </w:tcPr>
          <w:p w14:paraId="7BC2696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left w:val="nil"/>
            </w:tcBorders>
            <w:shd w:val="clear" w:color="auto" w:fill="auto"/>
            <w:vAlign w:val="bottom"/>
          </w:tcPr>
          <w:p w14:paraId="6C52194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A0FE62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BA8A1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90F6B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55963B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7147C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B57D0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C49B15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7E4A46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F42A82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0F973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28F898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D58A00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1C1757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84064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8B29B9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CC7F8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45A91A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75075D" w14:textId="77777777" w:rsidR="002A6195" w:rsidRPr="00736676" w:rsidRDefault="002A6195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27F48" w:rsidRPr="00582B72" w14:paraId="351885DA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8E3456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1EA0AC3" w14:textId="77777777" w:rsidR="00927F48" w:rsidRPr="00582B72" w:rsidRDefault="00927F48" w:rsidP="00D261CC">
            <w:pPr>
              <w:ind w:left="-57"/>
              <w:jc w:val="both"/>
              <w:rPr>
                <w:rFonts w:ascii="BPreplay" w:hAnsi="BPreplay"/>
                <w:sz w:val="12"/>
                <w:szCs w:val="12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AAB90D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2E146B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7623EB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0E0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4F8B5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BA2251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6712D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0824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F2706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ACDEE8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43F70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F697115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2417D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2B4159C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1ADCE7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D6D8C3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446A4C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52B59E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23D797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12A74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BA92118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6773AE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CDAB8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397722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9C5C8B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9730D0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D388031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9AAF8A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4D35DF" w14:textId="77777777" w:rsidR="00927F48" w:rsidRPr="00582B72" w:rsidRDefault="00927F48" w:rsidP="00D261CC">
            <w:pPr>
              <w:jc w:val="both"/>
              <w:rPr>
                <w:rFonts w:ascii="BPreplay" w:hAnsi="BPreplay"/>
                <w:sz w:val="12"/>
                <w:szCs w:val="12"/>
                <w:lang w:val="id-ID"/>
              </w:rPr>
            </w:pPr>
          </w:p>
        </w:tc>
      </w:tr>
      <w:tr w:rsidR="00FD5B5A" w:rsidRPr="004F6226" w14:paraId="4399694E" w14:textId="77777777" w:rsidTr="006F060B">
        <w:trPr>
          <w:trHeight w:val="283"/>
          <w:jc w:val="center"/>
        </w:trPr>
        <w:tc>
          <w:tcPr>
            <w:tcW w:w="401" w:type="dxa"/>
            <w:vMerge w:val="restart"/>
            <w:shd w:val="clear" w:color="auto" w:fill="00B0F0"/>
            <w:vAlign w:val="center"/>
          </w:tcPr>
          <w:p w14:paraId="08D3CDDF" w14:textId="721EE35A" w:rsidR="00FD5B5A" w:rsidRPr="00FD5B5A" w:rsidRDefault="00FD5B5A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2.</w:t>
            </w:r>
          </w:p>
        </w:tc>
        <w:tc>
          <w:tcPr>
            <w:tcW w:w="3756" w:type="dxa"/>
            <w:gridSpan w:val="11"/>
            <w:vMerge w:val="restart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72EA8F8" w14:textId="77777777" w:rsidR="00FD5B5A" w:rsidRPr="00FD5B5A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Nama Lengkap (Calon) Tertanggung:</w:t>
            </w:r>
          </w:p>
          <w:p w14:paraId="15AF7E62" w14:textId="54153A03" w:rsidR="00FD5B5A" w:rsidRPr="004F6226" w:rsidRDefault="00FD5B5A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(sesuai dengan KTP/Paspor)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90217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5F8322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3660B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29B45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F71464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D604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66BB7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31D1E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4DEA9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22ECAF3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82CA96A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46C18E1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203539D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ABB33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A05E35F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EF0906C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E16210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7BF00E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FB526AB" w14:textId="77777777" w:rsidR="00FD5B5A" w:rsidRPr="004F6226" w:rsidRDefault="00FD5B5A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5B5A" w:rsidRPr="00FD5B5A" w14:paraId="06F77B9F" w14:textId="77777777" w:rsidTr="004C7E9E">
        <w:trPr>
          <w:jc w:val="center"/>
        </w:trPr>
        <w:tc>
          <w:tcPr>
            <w:tcW w:w="401" w:type="dxa"/>
            <w:vMerge/>
            <w:shd w:val="clear" w:color="auto" w:fill="auto"/>
            <w:vAlign w:val="bottom"/>
          </w:tcPr>
          <w:p w14:paraId="6F69A07D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756" w:type="dxa"/>
            <w:gridSpan w:val="11"/>
            <w:vMerge/>
            <w:shd w:val="clear" w:color="auto" w:fill="auto"/>
            <w:vAlign w:val="bottom"/>
          </w:tcPr>
          <w:p w14:paraId="564C5C8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A87103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A861860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561E12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07A3E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B27D61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4D3641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72725C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3E1AF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423B5C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026C7C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D08CA49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4501F2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368A04A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FDA2EFF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49A6B5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48D3ED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9B01306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2D69603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D45B9D8" w14:textId="77777777" w:rsidR="00FD5B5A" w:rsidRPr="00FD5B5A" w:rsidRDefault="00FD5B5A" w:rsidP="00D261CC">
            <w:pPr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41A9C" w:rsidRPr="004F6226" w14:paraId="605FE1CA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F4E48A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946B404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874ECE0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8B004A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3B0164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53427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298A3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2A79E9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7B0AE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5EEF4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0F489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785FDC9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09E2E47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620DD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BAE0B5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4B382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B6E79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ADEA1F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9F90123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AD6539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10F67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0CB8334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752B2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C060330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B517DC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7614171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1862D2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793D2CE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D0AEB5F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F480BD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CFBBBC8" w14:textId="77777777" w:rsidR="00927F48" w:rsidRPr="00FD5B5A" w:rsidRDefault="00927F48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4F6226" w14:paraId="1CD78FF8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965DF3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4314335" w14:textId="77777777" w:rsidR="00927F48" w:rsidRPr="004F6226" w:rsidRDefault="00927F48" w:rsidP="00D261CC">
            <w:pPr>
              <w:ind w:lef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0EC164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C1E98D3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CD9AEF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1B260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8EDFF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633DA0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F442F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27A78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52A17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509074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691FB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F258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443457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98BEFA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E360B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0191B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40C9EB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8EF01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9CC91E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EDC50ED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5196372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08F3F6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748425C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CA9C4A5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E9ABE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A74C571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CC7319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0C5D714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0D8EBB8" w14:textId="77777777" w:rsidR="00927F48" w:rsidRPr="004F6226" w:rsidRDefault="00927F48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FD750D" w:rsidRPr="004F6226" w14:paraId="59225D85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14BAD153" w14:textId="45AAD52E" w:rsidR="00FD750D" w:rsidRPr="00FD5B5A" w:rsidRDefault="00FD750D" w:rsidP="00FD5B5A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756" w:type="dxa"/>
            <w:gridSpan w:val="11"/>
            <w:shd w:val="clear" w:color="auto" w:fill="auto"/>
            <w:vAlign w:val="bottom"/>
          </w:tcPr>
          <w:p w14:paraId="0E90ACF8" w14:textId="620C0719" w:rsidR="00FD750D" w:rsidRPr="004F6226" w:rsidRDefault="00FD750D" w:rsidP="00FD5B5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FD5B5A">
              <w:rPr>
                <w:rFonts w:ascii="BPreplay" w:hAnsi="BPreplay"/>
                <w:sz w:val="18"/>
                <w:szCs w:val="18"/>
                <w:lang w:val="id-ID"/>
              </w:rPr>
              <w:t>Tempat, Tanggal lahir (Calon) Tertanggung:</w:t>
            </w:r>
          </w:p>
        </w:tc>
        <w:tc>
          <w:tcPr>
            <w:tcW w:w="2728" w:type="dxa"/>
            <w:gridSpan w:val="8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66BE6D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9A40D6D" w14:textId="285EF197" w:rsidR="00FD750D" w:rsidRPr="004F6226" w:rsidRDefault="00FD750D" w:rsidP="00FD5B5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,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A3E06B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AE55032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A427A83" w14:textId="48779898" w:rsidR="00FD750D" w:rsidRPr="00FD5B5A" w:rsidRDefault="00FD750D" w:rsidP="00FD5B5A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362C017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E701DA8" w14:textId="77777777" w:rsidR="00FD750D" w:rsidRPr="004F6226" w:rsidRDefault="00FD750D" w:rsidP="00D261CC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E2E6DB3" w14:textId="59A4139F" w:rsidR="00FD750D" w:rsidRPr="004F6226" w:rsidRDefault="00FD750D" w:rsidP="00FD5B5A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336AA8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8F87F9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60263C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1A7B047" w14:textId="77777777" w:rsidR="00FD750D" w:rsidRPr="00FD5B5A" w:rsidRDefault="00FD750D" w:rsidP="00D261CC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27F48" w:rsidRPr="00AA5BB0" w14:paraId="0AD88CE0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66AAD5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5884C94" w14:textId="77777777" w:rsidR="00927F48" w:rsidRPr="00AA5BB0" w:rsidRDefault="00927F48" w:rsidP="00D261CC">
            <w:pPr>
              <w:ind w:left="-57"/>
              <w:jc w:val="both"/>
              <w:rPr>
                <w:rFonts w:ascii="BPreplay" w:hAnsi="BPreplay"/>
                <w:sz w:val="20"/>
                <w:szCs w:val="2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8EE94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B71D9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2F83B1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FFFBD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6DEF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E7F7FC4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556EE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B8E2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D9FF0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E1AAA75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0A1357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94930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D828C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A1A0E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A7923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A22ED1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EAB6AF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6F183C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1ACA2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89FD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28BE8B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22A040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6ABB93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AAC7DA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C1BAA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237FCD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EAA619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F309FE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D300F6" w14:textId="77777777" w:rsidR="00927F48" w:rsidRPr="00AA5BB0" w:rsidRDefault="00927F48" w:rsidP="00D261CC">
            <w:pPr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AA5BB0" w:rsidRPr="004419BF" w14:paraId="3B63D47B" w14:textId="77777777" w:rsidTr="002A6195">
        <w:trPr>
          <w:trHeight w:val="283"/>
          <w:jc w:val="center"/>
        </w:trPr>
        <w:tc>
          <w:tcPr>
            <w:tcW w:w="10638" w:type="dxa"/>
            <w:gridSpan w:val="31"/>
            <w:tcBorders>
              <w:right w:val="single" w:sz="2" w:space="0" w:color="0070C0"/>
            </w:tcBorders>
            <w:shd w:val="clear" w:color="auto" w:fill="00B0F0"/>
            <w:vAlign w:val="center"/>
          </w:tcPr>
          <w:p w14:paraId="22A552BD" w14:textId="5C970FA5" w:rsidR="00AA5BB0" w:rsidRPr="000241AB" w:rsidRDefault="000A7EBC" w:rsidP="00B93EB0">
            <w:pPr>
              <w:ind w:left="-57" w:right="-57"/>
              <w:jc w:val="center"/>
              <w:rPr>
                <w:rFonts w:ascii="BPreplay" w:hAnsi="BPreplay"/>
                <w:b/>
                <w:sz w:val="24"/>
                <w:szCs w:val="24"/>
                <w:lang w:val="id-ID"/>
              </w:rPr>
            </w:pPr>
            <w:r w:rsidRPr="000A7EBC">
              <w:rPr>
                <w:rFonts w:ascii="BPreplay" w:hAnsi="BPreplay"/>
                <w:color w:val="FFFFFF" w:themeColor="background1"/>
                <w:sz w:val="20"/>
                <w:szCs w:val="20"/>
              </w:rPr>
              <w:t>II. WAJIB DILENGKAPI (CALON) TERTANGGUNG</w:t>
            </w:r>
          </w:p>
        </w:tc>
      </w:tr>
      <w:tr w:rsidR="00AA5BB0" w:rsidRPr="00927F48" w14:paraId="742BBD66" w14:textId="77777777" w:rsidTr="003B5D9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FDB58E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CEDCD04" w14:textId="77777777" w:rsidR="00AA5BB0" w:rsidRPr="00927F48" w:rsidRDefault="00AA5BB0" w:rsidP="00D261CC">
            <w:pPr>
              <w:ind w:left="-57"/>
              <w:jc w:val="both"/>
              <w:rPr>
                <w:rFonts w:ascii="BPreplay" w:hAnsi="BPreplay"/>
                <w:sz w:val="10"/>
                <w:szCs w:val="10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9DED01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E2FB8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5D8EBDF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DDA4D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09123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60B85B0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4B1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E5235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8A73D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A89C1E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E0EF33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452C0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B7D53A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7BE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91B5C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F6951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C357DE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0ED3DD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E294A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6CF267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9C3475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953A94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F523F1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70CF2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72B7C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DC0F9B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4FAC2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8C8EA9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949ED92" w14:textId="77777777" w:rsidR="00AA5BB0" w:rsidRPr="00927F48" w:rsidRDefault="00AA5BB0" w:rsidP="00D261CC">
            <w:pPr>
              <w:jc w:val="both"/>
              <w:rPr>
                <w:rFonts w:ascii="BPreplay" w:hAnsi="BPreplay"/>
                <w:sz w:val="10"/>
                <w:szCs w:val="10"/>
                <w:lang w:val="id-ID"/>
              </w:rPr>
            </w:pPr>
          </w:p>
        </w:tc>
      </w:tr>
      <w:tr w:rsidR="00826AC0" w:rsidRPr="00AF22BA" w14:paraId="2DFF7F76" w14:textId="77777777" w:rsidTr="003B5D9A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1CA03A63" w14:textId="5AD781BF" w:rsidR="00826AC0" w:rsidRPr="0050369B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1</w:t>
            </w:r>
            <w:r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4438" w:type="dxa"/>
            <w:gridSpan w:val="13"/>
            <w:shd w:val="clear" w:color="auto" w:fill="auto"/>
            <w:vAlign w:val="bottom"/>
          </w:tcPr>
          <w:p w14:paraId="49EC9F7D" w14:textId="45083457" w:rsidR="00826AC0" w:rsidRPr="00AF22BA" w:rsidRDefault="008B6FA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Apakah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pernap</w:t>
            </w:r>
            <w:r w:rsidR="00826AC0" w:rsidRPr="00826AC0">
              <w:rPr>
                <w:rFonts w:ascii="BPreplay" w:hAnsi="BPreplay"/>
                <w:sz w:val="18"/>
                <w:szCs w:val="18"/>
              </w:rPr>
              <w:t>asan</w:t>
            </w:r>
            <w:proofErr w:type="spellEnd"/>
            <w:r w:rsidR="00826AC0" w:rsidRPr="00826AC0">
              <w:rPr>
                <w:rFonts w:ascii="BPreplay" w:hAnsi="BPreplay"/>
                <w:sz w:val="18"/>
                <w:szCs w:val="18"/>
              </w:rPr>
              <w:t xml:space="preserve"> yang </w:t>
            </w:r>
            <w:proofErr w:type="spellStart"/>
            <w:r w:rsidR="00826AC0" w:rsidRPr="00826AC0">
              <w:rPr>
                <w:rFonts w:ascii="BPreplay" w:hAnsi="BPreplay"/>
                <w:sz w:val="18"/>
                <w:szCs w:val="18"/>
              </w:rPr>
              <w:t>Anda</w:t>
            </w:r>
            <w:proofErr w:type="spellEnd"/>
            <w:r w:rsidR="00826AC0" w:rsidRPr="00826AC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826AC0" w:rsidRPr="00826AC0">
              <w:rPr>
                <w:rFonts w:ascii="BPreplay" w:hAnsi="BPreplay"/>
                <w:sz w:val="18"/>
                <w:szCs w:val="18"/>
              </w:rPr>
              <w:t>derita</w:t>
            </w:r>
            <w:proofErr w:type="spellEnd"/>
            <w:r w:rsidR="00826AC0" w:rsidRPr="00826AC0"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15AF48BE" w14:textId="77777777" w:rsidR="00826AC0" w:rsidRPr="005C0275" w:rsidRDefault="00826AC0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865BB2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7877C2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971AE1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EF0108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075AD5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348FCA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7D4698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0A2C22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4BD1F1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C1F03B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29CD91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C00E1D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EA5198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48ECA3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AB20CE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0162E6A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26AC0" w:rsidRPr="00996477" w14:paraId="2BF75C16" w14:textId="77777777" w:rsidTr="00826AC0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DC9A6D6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C1238D4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21B1C18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511A0F5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058A17B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37DAA6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CC12E2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FFD3640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172065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42B94D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CBAD6C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4C8B1D3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5A97DB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80B335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67BB78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8F9B72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4B4EBC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1878D5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E06ADB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70277A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A75DF1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CBD29A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5B0E94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4AF2D2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523ED4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410B01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5003D8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B0778B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E6F5EB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75442F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BC5BD2E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826AC0" w:rsidRPr="00AF22BA" w14:paraId="263BEE8B" w14:textId="77777777" w:rsidTr="006F060B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B9491AE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DA5AA50" w14:textId="77777777" w:rsidR="00826AC0" w:rsidRPr="00826AC0" w:rsidRDefault="00826AC0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</w:rPr>
            </w:pPr>
          </w:p>
        </w:tc>
        <w:tc>
          <w:tcPr>
            <w:tcW w:w="2041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7837A54" w14:textId="146249A9" w:rsidR="00826AC0" w:rsidRPr="00826AC0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Asma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9F8DC5C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90" w:type="dxa"/>
            <w:gridSpan w:val="7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B2A6201" w14:textId="268DC931" w:rsidR="00826AC0" w:rsidRPr="00826AC0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TBC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3FE9D21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8" w:type="dxa"/>
            <w:gridSpan w:val="8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9DEA985" w14:textId="28F58686" w:rsidR="00826AC0" w:rsidRPr="00826AC0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Bronchitis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5E1A2570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7" w:type="dxa"/>
            <w:gridSpan w:val="5"/>
            <w:tcBorders>
              <w:left w:val="nil"/>
            </w:tcBorders>
            <w:shd w:val="clear" w:color="auto" w:fill="auto"/>
            <w:vAlign w:val="bottom"/>
          </w:tcPr>
          <w:p w14:paraId="2C1B1686" w14:textId="6E369613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826AC0" w:rsidRPr="00996477" w14:paraId="796DC4F6" w14:textId="77777777" w:rsidTr="00826AC0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43B187F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A279D59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CCC37AC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180A13D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EB6A6C1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283538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8E8FF7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535E2DA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4CA327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1C06D5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3ECFED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4BB99EE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0D0956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2C2C31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A828B1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2E06C9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C729DC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9D926D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07073B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AD6603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2F3311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C6F2EF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6299E9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B74660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13BCB3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3AE11E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DAF750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4EB9D7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3C37AA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301DF8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FFA892F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826AC0" w:rsidRPr="00AF22BA" w14:paraId="79AE34E7" w14:textId="77777777" w:rsidTr="006F060B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4A12D357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F427B02" w14:textId="77777777" w:rsidR="00826AC0" w:rsidRPr="00996477" w:rsidRDefault="00826AC0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9889" w:type="dxa"/>
            <w:gridSpan w:val="29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475E3BA" w14:textId="77777777" w:rsidR="00826AC0" w:rsidRPr="00637258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sebutkan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…………………………………………………………………………………………………</w:t>
            </w:r>
          </w:p>
        </w:tc>
      </w:tr>
      <w:tr w:rsidR="00826AC0" w:rsidRPr="00AF22BA" w14:paraId="4CB9F54B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B30760F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2DE5E7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4D9C18E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0E3617F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E1FF0BE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639E4A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BC3AB3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224B93F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E38605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994961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A0E6BA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2C05B45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7A168C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BFC057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42C563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9B4381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796BDB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2B68AE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5BB6ED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856D9F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CB708F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AA0B44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7F3081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74A7FE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5DA119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FA3683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0A384D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EAD59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ED2532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B8BE49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868EF87" w14:textId="77777777" w:rsidR="00826AC0" w:rsidRPr="00AF22BA" w:rsidRDefault="00826AC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D30D5" w:rsidRPr="004F6226" w14:paraId="358BDF39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43668C1C" w14:textId="1C10416D" w:rsidR="006D30D5" w:rsidRPr="00FD5B5A" w:rsidRDefault="00826AC0" w:rsidP="00903DDE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2</w:t>
            </w:r>
            <w:r w:rsidR="006D30D5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6825" w:type="dxa"/>
            <w:gridSpan w:val="20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1C94EC1" w14:textId="12EF1A00" w:rsidR="006D30D5" w:rsidRPr="004F6226" w:rsidRDefault="006D30D5" w:rsidP="00826AC0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D30D5">
              <w:rPr>
                <w:rFonts w:ascii="BPreplay" w:hAnsi="BPreplay"/>
                <w:sz w:val="18"/>
                <w:szCs w:val="18"/>
                <w:lang w:val="id-ID"/>
              </w:rPr>
              <w:t xml:space="preserve">Kapan pertama kali Anda </w:t>
            </w:r>
            <w:proofErr w:type="spellStart"/>
            <w:r w:rsidR="00F8495A">
              <w:rPr>
                <w:rFonts w:ascii="BPreplay" w:hAnsi="BPreplay"/>
                <w:sz w:val="18"/>
                <w:szCs w:val="18"/>
              </w:rPr>
              <w:t>merasakan</w:t>
            </w:r>
            <w:proofErr w:type="spellEnd"/>
            <w:r w:rsidR="00F8495A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826AC0" w:rsidRPr="00826AC0">
              <w:rPr>
                <w:rFonts w:ascii="BPreplay" w:hAnsi="BPreplay"/>
                <w:sz w:val="18"/>
                <w:szCs w:val="18"/>
              </w:rPr>
              <w:t>gejala-gejala</w:t>
            </w:r>
            <w:proofErr w:type="spellEnd"/>
            <w:r w:rsidR="00826AC0" w:rsidRPr="00826AC0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826AC0" w:rsidRPr="00826AC0">
              <w:rPr>
                <w:rFonts w:ascii="BPreplay" w:hAnsi="BPreplay"/>
                <w:sz w:val="18"/>
                <w:szCs w:val="18"/>
              </w:rPr>
              <w:t>tersebut</w:t>
            </w:r>
            <w:proofErr w:type="spellEnd"/>
            <w:r w:rsidRPr="00826AC0"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2DF1AE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417F320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5D6D8FC" w14:textId="77777777" w:rsidR="006D30D5" w:rsidRPr="00FD5B5A" w:rsidRDefault="006D30D5" w:rsidP="00903DDE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4F1B87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DFFE08" w14:textId="77777777" w:rsidR="006D30D5" w:rsidRPr="004F6226" w:rsidRDefault="006D30D5" w:rsidP="00903DDE">
            <w:pPr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1B2159A4" w14:textId="77777777" w:rsidR="006D30D5" w:rsidRPr="004F6226" w:rsidRDefault="006D30D5" w:rsidP="00903DDE">
            <w:pPr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978AF29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5E495C7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D52E3FC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0011B95" w14:textId="77777777" w:rsidR="006D30D5" w:rsidRPr="00FD5B5A" w:rsidRDefault="006D30D5" w:rsidP="00903DDE">
            <w:pPr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6D30D5" w:rsidRPr="00FF372B" w14:paraId="674CBDC1" w14:textId="77777777" w:rsidTr="00F072E6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C21C09C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5E71F60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EAB85B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53556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A5005F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01822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EA55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FDB1E5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27EC3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9DB02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7BAE84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9E302CE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EF4E4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9A275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E548D8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285E6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BBAB9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B326A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DE00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B5AFF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2C997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08DC1A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F091CF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168D2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324B5D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82171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BC7AD7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C14766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CDDDB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81789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FEBE213" w14:textId="77777777" w:rsidR="006D30D5" w:rsidRPr="00FF372B" w:rsidRDefault="006D30D5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D4493" w:rsidRPr="00711B62" w14:paraId="2D699D56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5DBBEEF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6D4493">
              <w:rPr>
                <w:rFonts w:ascii="BPreplay" w:hAnsi="BPreplay"/>
                <w:color w:val="FFFFFF" w:themeColor="background1"/>
                <w:sz w:val="18"/>
                <w:szCs w:val="18"/>
              </w:rPr>
              <w:t>3.</w:t>
            </w:r>
          </w:p>
        </w:tc>
        <w:tc>
          <w:tcPr>
            <w:tcW w:w="348" w:type="dxa"/>
            <w:shd w:val="clear" w:color="auto" w:fill="auto"/>
            <w:vAlign w:val="bottom"/>
          </w:tcPr>
          <w:p w14:paraId="0DCBA120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4772" w:type="dxa"/>
            <w:gridSpan w:val="14"/>
            <w:shd w:val="clear" w:color="auto" w:fill="auto"/>
            <w:vAlign w:val="bottom"/>
          </w:tcPr>
          <w:p w14:paraId="57F0F3DC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D4493">
              <w:rPr>
                <w:rFonts w:ascii="BPreplay" w:hAnsi="BPreplay"/>
                <w:sz w:val="18"/>
                <w:szCs w:val="18"/>
                <w:lang w:val="id-ID"/>
              </w:rPr>
              <w:t>Berapa kali serangan dalam 2 (dua) tahun terakhir?</w:t>
            </w:r>
          </w:p>
        </w:tc>
        <w:tc>
          <w:tcPr>
            <w:tcW w:w="1023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C81158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3" w:type="dxa"/>
            <w:gridSpan w:val="3"/>
            <w:shd w:val="clear" w:color="auto" w:fill="auto"/>
            <w:vAlign w:val="bottom"/>
          </w:tcPr>
          <w:p w14:paraId="034E2F52" w14:textId="1B0365E1" w:rsidR="006D4493" w:rsidRPr="006D4493" w:rsidRDefault="003B5D9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Kali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697A01CD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A40B57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53C85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3AAE17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35906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F2B143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87475B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C95D1A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1058FC7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D4493" w:rsidRPr="006D4493" w14:paraId="686B5345" w14:textId="77777777" w:rsidTr="00195D18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7C5B021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602AB32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F6E6266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8C1B69A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A86F9B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272EDC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3D831E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3DBDD88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CE76C2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AECDD6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1B7105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7CBA455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6C30B6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959C2B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95069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2AE16A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D168471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3E389DD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2CC092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EE4805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F1CB1F8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E4568D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D948CC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ECA9167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C38E75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E100D63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DE5073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C1428A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227E27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4E65B9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0A155F5" w14:textId="7777777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6D4493" w:rsidRPr="00711B62" w14:paraId="71BACE84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F27EB76" w14:textId="786671E7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980E169" w14:textId="348AC20A" w:rsidR="006D4493" w:rsidRPr="006D4493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4772" w:type="dxa"/>
            <w:gridSpan w:val="1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E2A4AA5" w14:textId="52CB33CF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6D4493">
              <w:rPr>
                <w:rFonts w:ascii="BPreplay" w:hAnsi="BPreplay"/>
                <w:sz w:val="18"/>
                <w:szCs w:val="18"/>
                <w:lang w:val="id-ID"/>
              </w:rPr>
              <w:t>Kapan serangan terakhir?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E279826" w14:textId="77777777" w:rsidR="006D4493" w:rsidRPr="00195D18" w:rsidRDefault="006D4493" w:rsidP="00807030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004C524" w14:textId="77777777" w:rsidR="006D4493" w:rsidRPr="00195D18" w:rsidRDefault="006D4493" w:rsidP="00807030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20BE007" w14:textId="354B8690" w:rsidR="006D4493" w:rsidRPr="00711B62" w:rsidRDefault="00195D18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C9E403E" w14:textId="77777777" w:rsidR="006D4493" w:rsidRPr="00711B62" w:rsidRDefault="006D4493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E1339E1" w14:textId="77777777" w:rsidR="006D4493" w:rsidRPr="00711B62" w:rsidRDefault="006D4493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32A03EC9" w14:textId="2D76097F" w:rsidR="006D4493" w:rsidRPr="00711B62" w:rsidRDefault="00195D18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81519CF" w14:textId="1773BD08" w:rsidR="006D4493" w:rsidRPr="00711B62" w:rsidRDefault="006D4493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C8C1FDF" w14:textId="77777777" w:rsidR="006D4493" w:rsidRPr="00711B62" w:rsidRDefault="006D4493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6AF89A7" w14:textId="77777777" w:rsidR="006D4493" w:rsidRPr="00711B62" w:rsidRDefault="006D4493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4084C4" w14:textId="77777777" w:rsidR="006D4493" w:rsidRPr="00711B62" w:rsidRDefault="006D4493" w:rsidP="00807030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132166A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92B7BA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9F1E88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631794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78C703E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D4493" w:rsidRPr="00711B62" w14:paraId="3BEEDEBA" w14:textId="77777777" w:rsidTr="00594CC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63EC595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12EA1D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502D414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88EAE20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4BAD79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ECBCA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0D3625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4E2F21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6F707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398F71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40CD93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31B4CFB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650516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80F6E7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8CFAEC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830513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66A5D5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F4C70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83370C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E39E5B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3ECF1E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9C855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B54E54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8AA490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D7FD0F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13ECA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69E7EE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F37092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328C73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42D18D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66DC36D" w14:textId="77777777" w:rsidR="006D4493" w:rsidRPr="00711B62" w:rsidRDefault="006D449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94CCA" w:rsidRPr="004F6226" w14:paraId="2D00DBAC" w14:textId="77777777" w:rsidTr="00594CCA">
        <w:trPr>
          <w:jc w:val="center"/>
        </w:trPr>
        <w:tc>
          <w:tcPr>
            <w:tcW w:w="401" w:type="dxa"/>
            <w:shd w:val="clear" w:color="auto" w:fill="00B0F0"/>
            <w:vAlign w:val="center"/>
          </w:tcPr>
          <w:p w14:paraId="6987E82C" w14:textId="06E7D6C7" w:rsidR="00594CCA" w:rsidRPr="00FD5B5A" w:rsidRDefault="00594CCA" w:rsidP="009E0F51">
            <w:pPr>
              <w:ind w:left="-57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4.</w:t>
            </w:r>
          </w:p>
        </w:tc>
        <w:tc>
          <w:tcPr>
            <w:tcW w:w="10237" w:type="dxa"/>
            <w:gridSpan w:val="30"/>
            <w:shd w:val="clear" w:color="auto" w:fill="auto"/>
            <w:vAlign w:val="bottom"/>
          </w:tcPr>
          <w:p w14:paraId="470FE840" w14:textId="77777777" w:rsidR="00594CCA" w:rsidRDefault="00594CCA" w:rsidP="00594CC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94CCA">
              <w:rPr>
                <w:rFonts w:ascii="BPreplay" w:hAnsi="BPreplay"/>
                <w:sz w:val="18"/>
                <w:szCs w:val="18"/>
                <w:lang w:val="id-ID"/>
              </w:rPr>
              <w:t>Berapa kali serangan-sera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ngan tersebut menyebabkan Anda:</w:t>
            </w:r>
          </w:p>
          <w:p w14:paraId="05190C7D" w14:textId="10C740DC" w:rsidR="00594CCA" w:rsidRPr="00594CCA" w:rsidRDefault="00594CCA" w:rsidP="00594CCA">
            <w:pPr>
              <w:ind w:left="68" w:hanging="125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94CCA">
              <w:rPr>
                <w:rFonts w:ascii="BPreplay" w:hAnsi="BPreplay"/>
                <w:sz w:val="18"/>
                <w:szCs w:val="18"/>
                <w:lang w:val="id-ID"/>
              </w:rPr>
              <w:t>(Mohon melampirkan resume perawatan yang Anda miliki)</w:t>
            </w:r>
          </w:p>
        </w:tc>
      </w:tr>
      <w:tr w:rsidR="00711B62" w:rsidRPr="00594CCA" w14:paraId="2F604356" w14:textId="77777777" w:rsidTr="003860D1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4F81B2C" w14:textId="484DBF28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D37179E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591B775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237B9AE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EDB0832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D66B03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D42DE1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DF0D7C5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9281E6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8E2C86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ECD99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D3233E9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FE3681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7DC9EF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B88BD9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D9DC3F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E3439D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A5B900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B6FC1B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F2801C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298605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072B1B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0D9AFB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FF5670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A3FCED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2ADBB3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3B466E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09D315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F3C6C3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1D0386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31D1FF8" w14:textId="77777777" w:rsidR="00711B62" w:rsidRPr="00594CCA" w:rsidRDefault="00711B62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860D1" w:rsidRPr="00AF22BA" w14:paraId="7BA5F4B7" w14:textId="77777777" w:rsidTr="006F060B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CA20B1E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9130B4" w14:textId="77777777" w:rsidR="003860D1" w:rsidRPr="00594CCA" w:rsidRDefault="003860D1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382" w:type="dxa"/>
            <w:gridSpan w:val="7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B88C5F9" w14:textId="0DB9E893" w:rsidR="003860D1" w:rsidRPr="00594CC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masuk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kerja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selama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682" w:type="dxa"/>
            <w:gridSpan w:val="2"/>
            <w:shd w:val="clear" w:color="auto" w:fill="F2F2F2" w:themeFill="background1" w:themeFillShade="F2"/>
            <w:vAlign w:val="bottom"/>
          </w:tcPr>
          <w:p w14:paraId="41BD2025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6" w:type="dxa"/>
            <w:gridSpan w:val="3"/>
            <w:shd w:val="clear" w:color="auto" w:fill="auto"/>
            <w:vAlign w:val="bottom"/>
          </w:tcPr>
          <w:p w14:paraId="7B32B78D" w14:textId="4D57A2EA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Hari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63B8875E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8525BEC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shd w:val="clear" w:color="auto" w:fill="auto"/>
            <w:vAlign w:val="bottom"/>
          </w:tcPr>
          <w:p w14:paraId="563D0FF1" w14:textId="7E6D9770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Minggu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7F99794C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62D39B5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" w:type="dxa"/>
            <w:gridSpan w:val="3"/>
            <w:shd w:val="clear" w:color="auto" w:fill="auto"/>
            <w:vAlign w:val="bottom"/>
          </w:tcPr>
          <w:p w14:paraId="2747362B" w14:textId="79D87D94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Bulan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71F5E244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2" w:type="dxa"/>
            <w:gridSpan w:val="2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FE7432A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684" w:type="dxa"/>
            <w:gridSpan w:val="2"/>
            <w:shd w:val="clear" w:color="auto" w:fill="auto"/>
            <w:vAlign w:val="bottom"/>
          </w:tcPr>
          <w:p w14:paraId="75027DED" w14:textId="0C217029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Tahun</w:t>
            </w:r>
            <w:proofErr w:type="spellEnd"/>
          </w:p>
        </w:tc>
      </w:tr>
      <w:tr w:rsidR="00594CCA" w:rsidRPr="003860D1" w14:paraId="5096E589" w14:textId="77777777" w:rsidTr="003860D1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8AA07FE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E016A53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758BDD5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2775963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7AD0FF9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4A713C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E70A52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183F1D7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E176EF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9C80A7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002CBB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9C0E643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4E7A80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BE3207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9212DB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EA2D01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CD6A37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70745B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2C9FA1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F48B6D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95A752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40BCA5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91E732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5F6087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06DC28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38BE74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EF2C66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87311B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738970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6C631A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22EACF" w14:textId="77777777" w:rsidR="00594CCA" w:rsidRPr="003860D1" w:rsidRDefault="00594CCA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860D1" w:rsidRPr="00AF22BA" w14:paraId="7CDAA0D8" w14:textId="77777777" w:rsidTr="006F060B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3395964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A2717B0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064" w:type="dxa"/>
            <w:gridSpan w:val="9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7BD4524" w14:textId="27F3E1F3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Dirawat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</w:p>
        </w:tc>
        <w:tc>
          <w:tcPr>
            <w:tcW w:w="344" w:type="dxa"/>
            <w:shd w:val="clear" w:color="auto" w:fill="auto"/>
            <w:vAlign w:val="bottom"/>
          </w:tcPr>
          <w:p w14:paraId="73124ABF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CA64F8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904102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AA511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3B77FD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76CD38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ABD2E7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C6E7E6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BB1F52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AD728B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100B98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99C2E7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D6D4FC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B5A2CF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33C22E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AD3687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11AE62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5BE189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E80907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BAF3D97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860D1" w:rsidRPr="003860D1" w14:paraId="2BC23872" w14:textId="77777777" w:rsidTr="003860D1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A597A3F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B3C5CA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B7965F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A109900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9CA4A5A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931EC3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0FDDEE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6C1CB0D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979887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C32E9D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FE00006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6DA87E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E5BA19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4212022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5DA8408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07EBEA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9F25504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0B4283C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A785EF7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6DFE30D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1641D7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E89FF5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4D6573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39D8E6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42CD97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D5F220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B6680E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C29DEE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318551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D4726B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6364A03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3860D1" w:rsidRPr="00AF22BA" w14:paraId="05C934FD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8DE92CD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DB2B21F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B67F541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perawatan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38759B" w14:textId="77777777" w:rsidR="003860D1" w:rsidRPr="003860D1" w:rsidRDefault="003860D1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704C7F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6D778CDE" w14:textId="77777777" w:rsidR="003860D1" w:rsidRPr="00AF22BA" w:rsidRDefault="003860D1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640774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E7EA8B5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C1B111A" w14:textId="77777777" w:rsidR="003860D1" w:rsidRPr="00AF22BA" w:rsidRDefault="003860D1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56BFB46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A93645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7CB15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AB8994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CC9D718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4D95E0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7B8A45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742F0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3C7DE6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B6CB67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A60928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BA1C19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D4B96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D8B75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EFDB303" w14:textId="77777777" w:rsidR="003860D1" w:rsidRPr="00AF22BA" w:rsidRDefault="003860D1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860D1" w:rsidRPr="00F0200B" w14:paraId="321BF2BC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302788C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0D753E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FBA6B8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DBB229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F2B7FF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D99AC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13688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09F0C7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AF26C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6E599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6F8E0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0A9A2A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D0B16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32E87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0C85C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7502C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F7695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906C5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9A3C7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0EBE2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A0DF7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A9AC2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3E186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3BF9A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E505F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21773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E8620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06BFC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F8F9F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9A07B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426DDE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1489C" w:rsidRPr="00AF22BA" w14:paraId="7ECA7527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53BEDE3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7220445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0F0A86A3" w14:textId="5E7E9851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Lama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perawatan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1026" w:type="dxa"/>
            <w:gridSpan w:val="3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9012238" w14:textId="32D80C47" w:rsidR="0061489C" w:rsidRPr="00133563" w:rsidRDefault="0061489C" w:rsidP="00423F04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4092" w:type="dxa"/>
            <w:gridSpan w:val="12"/>
            <w:shd w:val="clear" w:color="auto" w:fill="auto"/>
            <w:vAlign w:val="bottom"/>
          </w:tcPr>
          <w:p w14:paraId="5D34FF04" w14:textId="79CD6AA1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 w:rsidRPr="0061489C">
              <w:rPr>
                <w:rFonts w:ascii="BPreplay" w:hAnsi="BPreplay"/>
                <w:sz w:val="18"/>
                <w:szCs w:val="18"/>
              </w:rPr>
              <w:t>hari</w:t>
            </w:r>
            <w:proofErr w:type="spellEnd"/>
            <w:r w:rsidRPr="0061489C"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 w:rsidRPr="0061489C">
              <w:rPr>
                <w:rFonts w:ascii="BPreplay" w:hAnsi="BPreplay"/>
                <w:sz w:val="18"/>
                <w:szCs w:val="18"/>
              </w:rPr>
              <w:t>minggu</w:t>
            </w:r>
            <w:proofErr w:type="spellEnd"/>
            <w:r w:rsidRPr="0061489C"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 w:rsidRPr="0061489C">
              <w:rPr>
                <w:rFonts w:ascii="BPreplay" w:hAnsi="BPreplay"/>
                <w:sz w:val="18"/>
                <w:szCs w:val="18"/>
              </w:rPr>
              <w:t>bulan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*) </w:t>
            </w:r>
            <w:r w:rsidRPr="0061489C">
              <w:rPr>
                <w:rFonts w:ascii="BPreplay" w:hAnsi="BPreplay"/>
                <w:sz w:val="14"/>
                <w:szCs w:val="18"/>
              </w:rPr>
              <w:t>*</w:t>
            </w:r>
            <w:proofErr w:type="spellStart"/>
            <w:r w:rsidRPr="0061489C">
              <w:rPr>
                <w:rFonts w:ascii="BPreplay" w:hAnsi="BPreplay"/>
                <w:sz w:val="14"/>
                <w:szCs w:val="18"/>
              </w:rPr>
              <w:t>coret</w:t>
            </w:r>
            <w:proofErr w:type="spellEnd"/>
            <w:r w:rsidRPr="0061489C">
              <w:rPr>
                <w:rFonts w:ascii="BPreplay" w:hAnsi="BPreplay"/>
                <w:sz w:val="14"/>
                <w:szCs w:val="18"/>
              </w:rPr>
              <w:t xml:space="preserve"> yang </w:t>
            </w:r>
            <w:proofErr w:type="spellStart"/>
            <w:r w:rsidRPr="0061489C">
              <w:rPr>
                <w:rFonts w:ascii="BPreplay" w:hAnsi="BPreplay"/>
                <w:sz w:val="14"/>
                <w:szCs w:val="18"/>
              </w:rPr>
              <w:t>tidak</w:t>
            </w:r>
            <w:proofErr w:type="spellEnd"/>
            <w:r w:rsidRPr="0061489C">
              <w:rPr>
                <w:rFonts w:ascii="BPreplay" w:hAnsi="BPreplay"/>
                <w:sz w:val="14"/>
                <w:szCs w:val="18"/>
              </w:rPr>
              <w:t xml:space="preserve"> </w:t>
            </w:r>
            <w:proofErr w:type="spellStart"/>
            <w:r w:rsidRPr="0061489C">
              <w:rPr>
                <w:rFonts w:ascii="BPreplay" w:hAnsi="BPreplay"/>
                <w:sz w:val="14"/>
                <w:szCs w:val="18"/>
              </w:rPr>
              <w:t>perlu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552815FE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E08D6F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9EC533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000255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663153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27F0AB5" w14:textId="77777777" w:rsidR="0061489C" w:rsidRPr="00AF22BA" w:rsidRDefault="0061489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3860D1" w:rsidRPr="00F0200B" w14:paraId="2EB05AE2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7FD4A3C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B15BD6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C0F2D6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D4E536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0E1DDE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0B823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8F963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78320E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917AF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25EDD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21B10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D9189F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67F2D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DC485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D140A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AAF05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D3C62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6579A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F8809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6AE06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3083D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3E016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C8BEC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4AF98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52D2C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6C30D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9ABC8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3FCD7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B9B46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49D3E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552A5D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6C6304FB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E9B68AB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B0B366B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28339FF5" w14:textId="01337502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CDA5EC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860D1" w:rsidRPr="00F0200B" w14:paraId="158F83B7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DC2FE82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CAA80D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41D9A1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EAE147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754E3F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BA4B6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EC867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BF046D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DAB9B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13750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7D555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3F2B7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72632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5366A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95DC1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28A2B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F709D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41624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636E7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90D79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AC97D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49502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95E1A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FEC81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4E0C7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4023F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B1922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3FC11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DEBBA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D2205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30148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74565463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DBCB7DB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BE62521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172B0AEE" w14:textId="1F42C7F1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B840F93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860D1" w:rsidRPr="00F0200B" w14:paraId="5C6E6B9E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EF05FF0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69D4B5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B5FF13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AB5B60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816004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16027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69FC3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EFE2B3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CCB74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FA74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E07CF9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2728D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556A9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E5D63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58469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98C85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49FE3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A9F9D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E37F7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9E769D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E39323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481EE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D6633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A983B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12E963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3457F57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311C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3D218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3D3BF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319A5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F9E26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0A852B1E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3237813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2C2250D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7D144DBE" w14:textId="423200E1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38543C1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6E79DF" w:rsidRPr="00F0200B" w14:paraId="7E08F21E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4FE1741" w14:textId="77777777" w:rsidR="006E79DF" w:rsidRPr="003B27D2" w:rsidRDefault="006E79DF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2CEFE98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A09C8DC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46B903E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D896FB7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8FAD7A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FEEDAC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4F0BCD8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8990BF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82C6E7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156BC0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D38ACE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80C373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D6D89D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0BD99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B68A1F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DDA48D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FE6E2B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D54343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821A70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3CFDE7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AE537C6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996AE3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A67D01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165079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1A2C3D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200AC9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4A86B5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1E7E61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E34B04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C1DB5A" w14:textId="77777777" w:rsidR="006E79DF" w:rsidRPr="00F0200B" w:rsidRDefault="006E79DF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6E79DF" w:rsidRPr="00AF22BA" w14:paraId="69FB9986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83D74B7" w14:textId="77777777" w:rsidR="006E79DF" w:rsidRPr="00AF22BA" w:rsidRDefault="006E79DF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8B36839" w14:textId="77777777" w:rsidR="006E79DF" w:rsidRPr="00AF22BA" w:rsidRDefault="006E79DF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05B22116" w14:textId="77777777" w:rsidR="006E79DF" w:rsidRPr="00AF22BA" w:rsidRDefault="006E79DF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DABFC52" w14:textId="77777777" w:rsidR="006E79DF" w:rsidRPr="00133563" w:rsidRDefault="006E79DF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3860D1" w:rsidRPr="00F0200B" w14:paraId="68C087E4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1D3D5DF" w14:textId="77777777" w:rsidR="003860D1" w:rsidRPr="003B27D2" w:rsidRDefault="003860D1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6C099C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5D8A2B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2E61EA5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132583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6EF94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5D840A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59F416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9D217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191D8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8FB64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5014D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3C302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1137C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9538F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B81322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C2D54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C7D853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6BBF08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E8C770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BE9783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C76C3B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90060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42FD7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03E69F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B35AC6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AE1EE4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E3FD2C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B747400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92F6F1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187EAE" w14:textId="77777777" w:rsidR="003860D1" w:rsidRPr="00F0200B" w:rsidRDefault="003860D1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33563" w:rsidRPr="00AF22BA" w14:paraId="3502A745" w14:textId="77777777" w:rsidTr="0013356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D2A15E3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2967A10" w14:textId="77777777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3" w:type="dxa"/>
            <w:gridSpan w:val="8"/>
            <w:shd w:val="clear" w:color="auto" w:fill="auto"/>
            <w:vAlign w:val="bottom"/>
          </w:tcPr>
          <w:p w14:paraId="31D56E10" w14:textId="743D8B4F" w:rsidR="00133563" w:rsidRPr="00AF22BA" w:rsidRDefault="0013356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4E309FB" w14:textId="77777777" w:rsidR="00133563" w:rsidRPr="00133563" w:rsidRDefault="0013356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594CCA" w:rsidRPr="00AF22BA" w14:paraId="3BA11990" w14:textId="77777777" w:rsidTr="00594CC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ABEE007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7A565B5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F3B794A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7A8EFFC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70B8A2A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C02B26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442BFE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D588B4A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E44B74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2F9C7A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92A70C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F1F5013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4FC523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4AC08F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C9F68E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047FCE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A7A99F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2323EA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2571BF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896688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2F4772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D4CAA9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6FA4F6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185D0B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B62339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720C56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5015C8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6091FE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CD8C2D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875817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74B379C" w14:textId="77777777" w:rsidR="00594CCA" w:rsidRPr="00AF22BA" w:rsidRDefault="00594CCA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E79DF" w:rsidRPr="00AF22BA" w14:paraId="22551757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382B8599" w14:textId="7F5707F3" w:rsidR="006E79DF" w:rsidRPr="0050369B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5.</w:t>
            </w:r>
          </w:p>
        </w:tc>
        <w:tc>
          <w:tcPr>
            <w:tcW w:w="7848" w:type="dxa"/>
            <w:gridSpan w:val="23"/>
            <w:shd w:val="clear" w:color="auto" w:fill="auto"/>
            <w:vAlign w:val="bottom"/>
          </w:tcPr>
          <w:p w14:paraId="6C5D56DE" w14:textId="0A8504D4" w:rsidR="006E79DF" w:rsidRPr="00AF22BA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Sewaktu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ada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serangan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apakah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ada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keluhan-keluhan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6E79DF">
              <w:rPr>
                <w:rFonts w:ascii="BPreplay" w:hAnsi="BPreplay"/>
                <w:sz w:val="18"/>
                <w:szCs w:val="18"/>
              </w:rPr>
              <w:t>berikut</w:t>
            </w:r>
            <w:proofErr w:type="spellEnd"/>
            <w:r w:rsidRPr="006E79DF">
              <w:rPr>
                <w:rFonts w:ascii="BPreplay" w:hAnsi="BPreplay"/>
                <w:sz w:val="18"/>
                <w:szCs w:val="18"/>
              </w:rPr>
              <w:t>?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53DA670D" w14:textId="77777777" w:rsidR="006E79DF" w:rsidRPr="006E79DF" w:rsidRDefault="006E79DF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B046D8" w14:textId="77777777" w:rsidR="006E79DF" w:rsidRPr="00AF22BA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9AC69B" w14:textId="77777777" w:rsidR="006E79DF" w:rsidRPr="00AF22BA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C1DEC7" w14:textId="77777777" w:rsidR="006E79DF" w:rsidRPr="00AF22BA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8C7A85" w14:textId="77777777" w:rsidR="006E79DF" w:rsidRPr="00AF22BA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450E78" w14:textId="77777777" w:rsidR="006E79DF" w:rsidRPr="00AF22BA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148D661" w14:textId="77777777" w:rsidR="006E79DF" w:rsidRPr="00AF22BA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96477" w:rsidRPr="00996477" w14:paraId="4D0541FF" w14:textId="77777777" w:rsidTr="006E79DF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CC7774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B3847F9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92DD91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EEF66E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14BBAA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4499D8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CED301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C81978A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9F8297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61C58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E4A53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7A3E81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0C30A4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B305CE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F27DF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D817B3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11D7C3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8F345A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D8125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45B0C2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9AF20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447BA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4929A2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CF15E0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870D1E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0EEA1B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37B5BF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44331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698107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87CACD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07BEB79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96477" w:rsidRPr="00AF22BA" w14:paraId="3C9BDCFF" w14:textId="77777777" w:rsidTr="006F060B">
        <w:trPr>
          <w:trHeight w:val="283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DC1A096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83A893C" w14:textId="77777777" w:rsidR="00996477" w:rsidRPr="00996477" w:rsidRDefault="00996477" w:rsidP="009E0F51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2041" w:type="dxa"/>
            <w:gridSpan w:val="6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8AFAE78" w14:textId="1353A49C" w:rsidR="00996477" w:rsidRPr="006E79DF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Batuk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6C50C1B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390" w:type="dxa"/>
            <w:gridSpan w:val="7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06E51D6" w14:textId="1ED0BE58" w:rsidR="00996477" w:rsidRPr="006E79DF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Napas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pendek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46331F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728" w:type="dxa"/>
            <w:gridSpan w:val="8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5723DE77" w14:textId="561CAE92" w:rsidR="00996477" w:rsidRPr="006E79DF" w:rsidRDefault="006E79DF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Berbunyi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“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ngik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”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161A5509" w14:textId="77777777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707" w:type="dxa"/>
            <w:gridSpan w:val="5"/>
            <w:shd w:val="clear" w:color="auto" w:fill="auto"/>
            <w:vAlign w:val="bottom"/>
          </w:tcPr>
          <w:p w14:paraId="0B3CF551" w14:textId="2561E92A" w:rsidR="00996477" w:rsidRPr="00AF22BA" w:rsidRDefault="00996477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96477" w:rsidRPr="00AF22BA" w14:paraId="4C22BA98" w14:textId="77777777" w:rsidTr="004B03EC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AC3970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C86B98C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788F1F1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BB6B2B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AF23228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7AD3B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17F8C0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1AEDA9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045147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AF181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3CEC2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03D3371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EB5FC7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C61416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FD4BB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4E560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479E10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87C33F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5A364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E04ACF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A2AFF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450BC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E230A9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717992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519606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F56907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CB0D55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CB3CE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EC97FA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8F29CB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342FE4D" w14:textId="77777777" w:rsidR="0050369B" w:rsidRPr="00AF22BA" w:rsidRDefault="0050369B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03EC" w:rsidRPr="00AF22BA" w14:paraId="3383061A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D51543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4181AF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BCE777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ACA5AB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005E3D6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0250AC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DDBEB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1EA18FF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CDB03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ED6BE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510218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2C9F44A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AD7CC0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97784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ED8A1F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D86A5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7409A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A2FA7F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70C822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BA8CB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B4B2C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3A560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032210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3E7948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BFA53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31CB6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541C02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C35569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B09170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C82592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456082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03EC" w:rsidRPr="00AF22BA" w14:paraId="110EC8FC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48DCFB0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F656E4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1445D6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6BF25EE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E1F178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D7018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63075D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A1E5AC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8D0532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0D098A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33935A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AA8C19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17527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C350D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00DEAA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6AC6CC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594BF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C3092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423A1E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BC3F9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DFF0D2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26A36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574450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E49D1C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6C1229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01AAAE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FD8B6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D914F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05B34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BB6E1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67AD37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03EC" w:rsidRPr="00AF22BA" w14:paraId="30BFCB00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F4115BA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EEB8AE2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D3C0C4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3B06D6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2616E7E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D8B79A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089B5C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43D018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712BA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A39C5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B0F80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2277F7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51625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36EF09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7D0C06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4347C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257209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94ADD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DD100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BBD17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600A5D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7A71D9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6E401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9C826C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44568E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B9600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A5A93D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5A4196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92C259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36CCA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855703D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03EC" w:rsidRPr="00AF22BA" w14:paraId="52F4FD63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8DB8CA0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9AEB6DC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EA9DC81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57D1EC0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C11761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EBBE4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F04C2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7A5D586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FD445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342642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AC8B9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77402FD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A3634C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254E1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31054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A4F8A6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E3A915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DA6DFD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BA30D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F08F36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B2BBB3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D7748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9E493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6BABA7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A51C6E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407DFB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2DCDBD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3AB769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9AF244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4CDA3E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75D578F" w14:textId="77777777" w:rsidR="004B03EC" w:rsidRPr="00AF22BA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03EC" w:rsidRPr="00711B62" w14:paraId="0812D28A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61435D56" w14:textId="4E3F9F7C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lastRenderedPageBreak/>
              <w:t>6</w:t>
            </w:r>
            <w:r w:rsidRPr="006D4493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348" w:type="dxa"/>
            <w:shd w:val="clear" w:color="auto" w:fill="auto"/>
            <w:vAlign w:val="bottom"/>
          </w:tcPr>
          <w:p w14:paraId="7060A58C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a.</w:t>
            </w:r>
          </w:p>
        </w:tc>
        <w:tc>
          <w:tcPr>
            <w:tcW w:w="8523" w:type="dxa"/>
            <w:gridSpan w:val="25"/>
            <w:shd w:val="clear" w:color="auto" w:fill="auto"/>
            <w:vAlign w:val="bottom"/>
          </w:tcPr>
          <w:p w14:paraId="22C0532E" w14:textId="61153E20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4B03EC">
              <w:rPr>
                <w:rFonts w:ascii="BPreplay" w:hAnsi="BPreplay"/>
                <w:sz w:val="18"/>
                <w:szCs w:val="18"/>
                <w:lang w:val="id-ID"/>
              </w:rPr>
              <w:t>Pengobatan apakah yang digunakan untuk mengatasi gangguan pernapasan?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4743D644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7FBE48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B37FE4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43DF5FD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03EC" w:rsidRPr="006D4493" w14:paraId="214B1643" w14:textId="77777777" w:rsidTr="00A3449C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523B3B3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5B1C360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FA1228D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3B74B8D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9DA08E9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949E53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8A9B29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C6F58E6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B243B2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DC0331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34E7D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096C329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C9ED1D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9A369E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2E375F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0F0789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A0EC4E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966EDD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27D7F2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943994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71B45D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212635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C3919A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58C52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D51BA6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92A4CC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C8D264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C2D94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AD6C4C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2057CF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1D55C84" w14:textId="77777777" w:rsidR="004B03EC" w:rsidRPr="006D4493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C752D6" w:rsidRPr="00711B62" w14:paraId="22F09D51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2C001C7" w14:textId="77777777" w:rsidR="00C752D6" w:rsidRPr="00711B62" w:rsidRDefault="00C752D6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B10F880" w14:textId="77777777" w:rsidR="00C752D6" w:rsidRPr="00711B62" w:rsidRDefault="00C752D6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51A0BBC" w14:textId="77777777" w:rsidR="00C752D6" w:rsidRPr="004B03EC" w:rsidRDefault="00C752D6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361" w:type="dxa"/>
            <w:gridSpan w:val="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D4A1BFF" w14:textId="41DBADAD" w:rsidR="00C752D6" w:rsidRPr="004B03EC" w:rsidRDefault="00C752D6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Inhaler</w:t>
            </w:r>
          </w:p>
        </w:tc>
        <w:tc>
          <w:tcPr>
            <w:tcW w:w="342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20BE10" w14:textId="77777777" w:rsidR="00C752D6" w:rsidRPr="00711B62" w:rsidRDefault="00C752D6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7848" w:type="dxa"/>
            <w:gridSpan w:val="2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3A672B30" w14:textId="3F8A3D7F" w:rsidR="00C752D6" w:rsidRPr="00711B62" w:rsidRDefault="00C752D6" w:rsidP="00C752D6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Obat-</w:t>
            </w:r>
            <w:proofErr w:type="gramStart"/>
            <w:r>
              <w:rPr>
                <w:rFonts w:ascii="BPreplay" w:hAnsi="BPreplay"/>
                <w:sz w:val="18"/>
                <w:szCs w:val="18"/>
              </w:rPr>
              <w:t>obatan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 </w:t>
            </w:r>
            <w:r w:rsidRPr="00A3449C">
              <w:rPr>
                <w:rFonts w:ascii="BPreplay" w:hAnsi="BPreplay"/>
                <w:sz w:val="16"/>
                <w:szCs w:val="18"/>
                <w:lang w:val="id-ID"/>
              </w:rPr>
              <w:t>(</w:t>
            </w:r>
            <w:proofErr w:type="gramEnd"/>
            <w:r w:rsidRPr="00A3449C">
              <w:rPr>
                <w:rFonts w:ascii="BPreplay" w:hAnsi="BPreplay"/>
                <w:sz w:val="16"/>
                <w:szCs w:val="18"/>
                <w:lang w:val="id-ID"/>
              </w:rPr>
              <w:t>Jelaskan nama obat, dosis dan frekuensi penggunaannya pada kolom di bawah ini).</w:t>
            </w:r>
          </w:p>
        </w:tc>
      </w:tr>
      <w:tr w:rsidR="004B03EC" w:rsidRPr="004B03EC" w14:paraId="23694AE4" w14:textId="77777777" w:rsidTr="004B03EC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3CFEDD8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AE41A89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DAD3E8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150058D4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95C8612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903E32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AF0651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2921888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C401B5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825098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5AE13D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A7FAB1D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D45C17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DDAF0D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91779C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A69F79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40ABEA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100A5E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6ABA9A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85628F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230622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AEF554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069373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537DF6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1448BE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377CF5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C1BE56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AFC27B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C4CF57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52EA3C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1F0F163" w14:textId="77777777" w:rsidR="004B03EC" w:rsidRPr="004B03EC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C7D70" w:rsidRPr="00B92F45" w14:paraId="331D011D" w14:textId="77777777" w:rsidTr="002C7D70">
        <w:trPr>
          <w:trHeight w:val="283"/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7E007C85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73B5FBA4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795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2783B033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B92F45">
              <w:rPr>
                <w:rFonts w:ascii="BPreplay" w:hAnsi="BPreplay"/>
                <w:sz w:val="18"/>
                <w:szCs w:val="18"/>
                <w:lang w:val="id-ID"/>
              </w:rPr>
              <w:t>Nama Obat</w:t>
            </w: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20B647B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Dosis</w:t>
            </w:r>
            <w:proofErr w:type="spellEnd"/>
          </w:p>
        </w:tc>
        <w:tc>
          <w:tcPr>
            <w:tcW w:w="2048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auto"/>
            <w:vAlign w:val="center"/>
          </w:tcPr>
          <w:p w14:paraId="0A1A6EE5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Frekuensi</w:t>
            </w:r>
            <w:proofErr w:type="spellEnd"/>
          </w:p>
        </w:tc>
      </w:tr>
      <w:tr w:rsidR="002C7D70" w:rsidRPr="004372DD" w14:paraId="73ABB0AA" w14:textId="77777777" w:rsidTr="002C7D70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7AC08FA9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48544B0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4D035AB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2A7DC4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CBB677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C7E075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9ED7CA2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6D34AB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2E7001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2FC2F00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FA4045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248742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09D96A7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8A92FE8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5D9F8356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B7E72F4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D0CC605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E157D50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9755B8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64602D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06E8E5E7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FC88DEF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BF9DA73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7B3E3255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C1DEECD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435EF52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2CEED7D8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1DB3FAD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3326B14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6E6AE98B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center"/>
          </w:tcPr>
          <w:p w14:paraId="168E7F05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C7D70" w:rsidRPr="00B92F45" w14:paraId="04728AAE" w14:textId="77777777" w:rsidTr="002C7D70">
        <w:trPr>
          <w:trHeight w:val="283"/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1CA55F66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0F49866D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795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2B6CA2F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977249A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8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AC3CBE9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2C7D70" w:rsidRPr="004372DD" w14:paraId="65F1D5DB" w14:textId="77777777" w:rsidTr="002C7D70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393EF14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3EBC0ABD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F4C07D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E894E5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8FD5D3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D0AAE2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DC91332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5F24200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DAD5DD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B4B4D49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2E0C6B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434CC47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88D793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66F0586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33AC69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6A23F8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3F2A342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E6DDD5D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7D21014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0BF9A3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18B3C38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591F1D5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AF748C8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BAFD04F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2D7549F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9D61D26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628F5E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6F44A4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3A8FC40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34E217B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0B39F44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C7D70" w:rsidRPr="00B92F45" w14:paraId="02A75BF9" w14:textId="77777777" w:rsidTr="002C7D70">
        <w:trPr>
          <w:trHeight w:val="283"/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09A630D1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7AB77E0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795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18229DD3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030D6C24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8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34FA554E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2C7D70" w:rsidRPr="004372DD" w14:paraId="52350570" w14:textId="77777777" w:rsidTr="002C7D70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69800046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E976CB3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231F5C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1ADC828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2E44E3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B9A84B5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1E1C19D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CCD5DCF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D948367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81B88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919A3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8D520A4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5352216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0D91104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26E85B1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50BBCD5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E57EFA6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E919CF5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33F1AFB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6FAB699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B3BD3E3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13CA72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4EE618A0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6C4BA390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CCECBAB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14681872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787E7F2A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7E15F7A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0C18907C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56B8B43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center"/>
          </w:tcPr>
          <w:p w14:paraId="29CA553E" w14:textId="77777777" w:rsidR="002C7D70" w:rsidRPr="004372DD" w:rsidRDefault="002C7D70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2C7D70" w:rsidRPr="00B92F45" w14:paraId="27C1DE7C" w14:textId="77777777" w:rsidTr="002C7D70">
        <w:trPr>
          <w:trHeight w:val="283"/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571E7254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4614D5C9" w14:textId="77777777" w:rsidR="002C7D70" w:rsidRPr="00B92F45" w:rsidRDefault="002C7D70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5795" w:type="dxa"/>
            <w:gridSpan w:val="17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85A4E9F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2046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2B86F1FF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8" w:type="dxa"/>
            <w:gridSpan w:val="6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72FE7B02" w14:textId="77777777" w:rsidR="002C7D70" w:rsidRPr="00B92F45" w:rsidRDefault="002C7D70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</w:rPr>
            </w:pPr>
          </w:p>
        </w:tc>
      </w:tr>
      <w:tr w:rsidR="004B03EC" w:rsidRPr="006F060B" w14:paraId="7FBD024F" w14:textId="77777777" w:rsidTr="005F513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96AE432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4C12410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09141BE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F93FE41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B8DAA34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C75545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1F23BD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BAAE42C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005602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F06577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715ECB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24E8669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873CDE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36D882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1CAE1E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50AC42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ED4760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D82130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7E1D41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F353941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E24929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1D5580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6604C4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D190F1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1B2612B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466C97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C098A6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ACF031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878A79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D83BC5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379B90D" w14:textId="77777777" w:rsidR="004B03EC" w:rsidRPr="006F060B" w:rsidRDefault="004B03EC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F5133" w:rsidRPr="00711B62" w14:paraId="5C8D91CB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AABD07A" w14:textId="77777777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C699EAD" w14:textId="45F3C327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b.</w:t>
            </w:r>
          </w:p>
        </w:tc>
        <w:tc>
          <w:tcPr>
            <w:tcW w:w="5795" w:type="dxa"/>
            <w:gridSpan w:val="17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0AF94232" w14:textId="6AC76F56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F5133">
              <w:rPr>
                <w:rFonts w:ascii="BPreplay" w:hAnsi="BPreplay"/>
                <w:sz w:val="18"/>
                <w:szCs w:val="18"/>
                <w:lang w:val="id-ID"/>
              </w:rPr>
              <w:t xml:space="preserve">Kapan obat-obatan tersebut </w:t>
            </w:r>
            <w:r w:rsidR="00211EA3" w:rsidRPr="00A356CA">
              <w:rPr>
                <w:rFonts w:ascii="BPreplay" w:hAnsi="BPreplay"/>
                <w:sz w:val="18"/>
                <w:szCs w:val="18"/>
                <w:highlight w:val="yellow"/>
              </w:rPr>
              <w:t>di</w:t>
            </w:r>
            <w:r w:rsidRPr="00A356CA">
              <w:rPr>
                <w:rFonts w:ascii="BPreplay" w:hAnsi="BPreplay"/>
                <w:sz w:val="18"/>
                <w:szCs w:val="18"/>
                <w:highlight w:val="yellow"/>
                <w:lang w:val="id-ID"/>
              </w:rPr>
              <w:t>konsumsi?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76D287F" w14:textId="77777777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364" w:type="dxa"/>
            <w:gridSpan w:val="4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F92853A" w14:textId="5A772F5D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Setiap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hari</w:t>
            </w:r>
            <w:proofErr w:type="spellEnd"/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BB4F238" w14:textId="77777777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</w:p>
        </w:tc>
        <w:tc>
          <w:tcPr>
            <w:tcW w:w="2048" w:type="dxa"/>
            <w:gridSpan w:val="6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42629F7F" w14:textId="1EC71837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F5133">
              <w:rPr>
                <w:rFonts w:ascii="BPreplay" w:hAnsi="BPreplay"/>
                <w:sz w:val="18"/>
                <w:szCs w:val="18"/>
                <w:lang w:val="id-ID"/>
              </w:rPr>
              <w:t>Hanya saat serangan</w:t>
            </w:r>
          </w:p>
        </w:tc>
      </w:tr>
      <w:tr w:rsidR="005F5133" w:rsidRPr="006F060B" w14:paraId="1B03844B" w14:textId="77777777" w:rsidTr="005F513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8EF6C0F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4113DD6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47E1209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86AE32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0D5A694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64639D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4E74CC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41E38C21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83958B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0CE13E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29E901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7DCB143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8958BE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1E3F19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678642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968C8E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9B2A16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AA4344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E3672A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6F97977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B5C7D0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BF3A85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4F6DA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EEF0AC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993CA67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C8BC0B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E2B7AE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AD6534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10514F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C203D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83D8426" w14:textId="77777777" w:rsidR="005F5133" w:rsidRPr="006F060B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5F5133" w:rsidRPr="00711B62" w14:paraId="3CCDE3E0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0F6E698" w14:textId="77777777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AF93BA5" w14:textId="39CDEB79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c.</w:t>
            </w:r>
          </w:p>
        </w:tc>
        <w:tc>
          <w:tcPr>
            <w:tcW w:w="5795" w:type="dxa"/>
            <w:gridSpan w:val="17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7BB4269" w14:textId="05F94D45" w:rsidR="005F5133" w:rsidRPr="00711B62" w:rsidRDefault="005F5133" w:rsidP="00EB0665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F5133">
              <w:rPr>
                <w:rFonts w:ascii="BPreplay" w:hAnsi="BPreplay"/>
                <w:sz w:val="18"/>
                <w:szCs w:val="18"/>
                <w:lang w:val="id-ID"/>
              </w:rPr>
              <w:t xml:space="preserve">Apakah obat-obatan tersebut masih </w:t>
            </w:r>
            <w:proofErr w:type="spellStart"/>
            <w:r w:rsidR="00EB0665" w:rsidRPr="00A356CA">
              <w:rPr>
                <w:rFonts w:ascii="BPreplay" w:hAnsi="BPreplay"/>
                <w:sz w:val="18"/>
                <w:szCs w:val="18"/>
                <w:highlight w:val="yellow"/>
              </w:rPr>
              <w:t>dikonsumsi</w:t>
            </w:r>
            <w:bookmarkStart w:id="0" w:name="_GoBack"/>
            <w:bookmarkEnd w:id="0"/>
            <w:proofErr w:type="spellEnd"/>
            <w:r w:rsidRPr="005F5133">
              <w:rPr>
                <w:rFonts w:ascii="BPreplay" w:hAnsi="BPreplay"/>
                <w:sz w:val="18"/>
                <w:szCs w:val="18"/>
                <w:lang w:val="id-ID"/>
              </w:rPr>
              <w:t xml:space="preserve"> sampai sekarang?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5EF892A" w14:textId="77777777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1023" w:type="dxa"/>
            <w:gridSpan w:val="3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2CEB6912" w14:textId="1F58E63E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Ya</w:t>
            </w:r>
            <w:proofErr w:type="spellEnd"/>
          </w:p>
        </w:tc>
        <w:tc>
          <w:tcPr>
            <w:tcW w:w="34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5E2AB0DA" w14:textId="77777777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DB7112" w14:textId="77777777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</w:rPr>
            </w:pPr>
          </w:p>
        </w:tc>
        <w:tc>
          <w:tcPr>
            <w:tcW w:w="1364" w:type="dxa"/>
            <w:gridSpan w:val="4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B47AA77" w14:textId="45ABD4C2" w:rsidR="005F5133" w:rsidRPr="005F5133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Tidak</w:t>
            </w:r>
            <w:proofErr w:type="spellEnd"/>
          </w:p>
        </w:tc>
        <w:tc>
          <w:tcPr>
            <w:tcW w:w="341" w:type="dxa"/>
            <w:shd w:val="clear" w:color="auto" w:fill="auto"/>
            <w:vAlign w:val="bottom"/>
          </w:tcPr>
          <w:p w14:paraId="27636216" w14:textId="77777777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AB6AB14" w14:textId="77777777" w:rsidR="005F5133" w:rsidRPr="00711B62" w:rsidRDefault="005F513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F5133" w:rsidRPr="00BA59A8" w14:paraId="26AD1D92" w14:textId="77777777" w:rsidTr="005F5133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1ABD866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8999A97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7CC9562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E8B9443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BC3A902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375CF5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F61BCA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694E6BA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645F50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A94F91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5E1670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08F9955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FA3920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6E8C5E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0BC2D8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3ECA5C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E608DB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EEA6CE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82003B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54FB7A5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44F11B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E2938B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043035A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E474F4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6785A4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7EA59D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A46B59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B72413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EFD893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5459EB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00A5009" w14:textId="77777777" w:rsidR="005F5133" w:rsidRPr="00BA59A8" w:rsidRDefault="005F513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55E39" w:rsidRPr="00711B62" w14:paraId="2ED4CAF7" w14:textId="77777777" w:rsidTr="002810B0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3EA3DEC" w14:textId="77777777" w:rsidR="00255E39" w:rsidRPr="00711B62" w:rsidRDefault="00255E39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C564EE4" w14:textId="77777777" w:rsidR="00255E39" w:rsidRPr="00711B62" w:rsidRDefault="00255E39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shd w:val="clear" w:color="auto" w:fill="auto"/>
            <w:vAlign w:val="bottom"/>
          </w:tcPr>
          <w:p w14:paraId="21074452" w14:textId="4841EF64" w:rsidR="00255E39" w:rsidRPr="00255E39" w:rsidRDefault="00255E39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  <w:lang w:val="id-ID"/>
              </w:rPr>
              <w:t>M</w:t>
            </w:r>
            <w:r w:rsidRPr="00255E39">
              <w:rPr>
                <w:rFonts w:ascii="BPreplay" w:hAnsi="BPreplay"/>
                <w:sz w:val="18"/>
                <w:szCs w:val="18"/>
                <w:lang w:val="id-ID"/>
              </w:rPr>
              <w:t xml:space="preserve">ohon menjelaskan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alasannya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255E39">
              <w:rPr>
                <w:rFonts w:ascii="BPreplay" w:hAnsi="BPreplay"/>
                <w:sz w:val="18"/>
                <w:szCs w:val="18"/>
                <w:lang w:val="id-ID"/>
              </w:rPr>
              <w:t>secara rinci pada kolom di bawah ini</w:t>
            </w:r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BA59A8" w:rsidRPr="00255E39" w14:paraId="368C8A41" w14:textId="77777777" w:rsidTr="00255E39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47B4304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7C6CFC2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11D477B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4BF2DA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B085BD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E0776E8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F69748D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BA92FFF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4A31D54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0A91B98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948EA1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8308C5C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855F0A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9BF69F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651127E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F3F58B8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C3B68BB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E2D9842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637235F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54D60A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DA4385D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133602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C0BA59E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5DD95C2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C72898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36CFF05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7805EAD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BCDB9A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2418B19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8203FE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DFECCE" w14:textId="77777777" w:rsidR="00BA59A8" w:rsidRPr="00255E39" w:rsidRDefault="00BA59A8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255E39" w:rsidRPr="00711B62" w14:paraId="2C970D1E" w14:textId="77777777" w:rsidTr="00255E39">
        <w:trPr>
          <w:trHeight w:val="567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A543BA3" w14:textId="77777777" w:rsidR="00255E39" w:rsidRPr="00711B62" w:rsidRDefault="00255E39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6C80BC45" w14:textId="77777777" w:rsidR="00255E39" w:rsidRPr="00711B62" w:rsidRDefault="00255E39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9889" w:type="dxa"/>
            <w:gridSpan w:val="29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F048CB7" w14:textId="77777777" w:rsidR="00255E39" w:rsidRPr="00711B62" w:rsidRDefault="00255E39" w:rsidP="00255E39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4B03EC" w:rsidRPr="00711B62" w14:paraId="560C8AE7" w14:textId="77777777" w:rsidTr="00255E39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C1A182F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01E7BCD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8007D8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B9AEEE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78B0EF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289DD0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3AF800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48DDC3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D703970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5584EFC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DB0D76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A041B6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058E6D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35C4FD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D2EC22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FB9C677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FB593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E58313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E22BFE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2BEA309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818288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799BAF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566138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DC5040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FF75D9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58F46E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A5D756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42BAA3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FEC21F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C6A2754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73BC53" w14:textId="77777777" w:rsidR="004B03EC" w:rsidRPr="00711B62" w:rsidRDefault="004B03EC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4059E" w:rsidRPr="00AF22BA" w14:paraId="0CE93A2E" w14:textId="77777777" w:rsidTr="00423F04">
        <w:trPr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4477B0F4" w14:textId="77777777" w:rsidR="00B4059E" w:rsidRPr="0050369B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7</w:t>
            </w:r>
            <w:r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7" w:type="dxa"/>
            <w:gridSpan w:val="30"/>
            <w:shd w:val="clear" w:color="auto" w:fill="auto"/>
            <w:vAlign w:val="bottom"/>
          </w:tcPr>
          <w:p w14:paraId="433615A5" w14:textId="1D7E662A" w:rsidR="00B4059E" w:rsidRPr="00AF22BA" w:rsidRDefault="00E8128F" w:rsidP="00E8128F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E8128F">
              <w:rPr>
                <w:rFonts w:ascii="BPreplay" w:hAnsi="BPreplay"/>
                <w:sz w:val="18"/>
                <w:szCs w:val="18"/>
              </w:rPr>
              <w:t>Sehubungan</w:t>
            </w:r>
            <w:proofErr w:type="spellEnd"/>
            <w:r w:rsidRPr="00E8128F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E8128F">
              <w:rPr>
                <w:rFonts w:ascii="BPreplay" w:hAnsi="BPreplay"/>
                <w:sz w:val="18"/>
                <w:szCs w:val="18"/>
              </w:rPr>
              <w:t>dengan</w:t>
            </w:r>
            <w:proofErr w:type="spellEnd"/>
            <w:r w:rsidRPr="00E8128F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E8128F"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 w:rsidRPr="00E8128F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E8128F">
              <w:rPr>
                <w:rFonts w:ascii="BPreplay" w:hAnsi="BPreplay"/>
                <w:sz w:val="18"/>
                <w:szCs w:val="18"/>
              </w:rPr>
              <w:t>pernapasan</w:t>
            </w:r>
            <w:proofErr w:type="spellEnd"/>
            <w:r w:rsidRPr="00E8128F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</w:t>
            </w:r>
            <w:r w:rsidR="00B4059E" w:rsidRPr="006910A7">
              <w:rPr>
                <w:rFonts w:ascii="BPreplay" w:hAnsi="BPreplay"/>
                <w:sz w:val="18"/>
                <w:szCs w:val="18"/>
              </w:rPr>
              <w:t>apan</w:t>
            </w:r>
            <w:proofErr w:type="spellEnd"/>
            <w:r w:rsidR="00B4059E" w:rsidRPr="006910A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 w:rsidRPr="006910A7"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 w:rsidR="00B4059E" w:rsidRPr="006910A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 w:rsidRPr="006910A7">
              <w:rPr>
                <w:rFonts w:ascii="BPreplay" w:hAnsi="BPreplay"/>
                <w:sz w:val="18"/>
                <w:szCs w:val="18"/>
              </w:rPr>
              <w:t>bagaimana</w:t>
            </w:r>
            <w:proofErr w:type="spellEnd"/>
            <w:r w:rsidR="00B4059E" w:rsidRPr="006910A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 w:rsidRPr="006910A7">
              <w:rPr>
                <w:rFonts w:ascii="BPreplay" w:hAnsi="BPreplay"/>
                <w:sz w:val="18"/>
                <w:szCs w:val="18"/>
              </w:rPr>
              <w:t>hasil</w:t>
            </w:r>
            <w:proofErr w:type="spellEnd"/>
            <w:r w:rsidR="00B4059E" w:rsidRPr="006910A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 w:rsidRPr="006910A7"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 w:rsidR="00B4059E" w:rsidRPr="006910A7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 w:rsidRPr="006910A7">
              <w:rPr>
                <w:rFonts w:ascii="BPreplay" w:hAnsi="BPreplay"/>
                <w:sz w:val="18"/>
                <w:szCs w:val="18"/>
              </w:rPr>
              <w:t>darah</w:t>
            </w:r>
            <w:proofErr w:type="spellEnd"/>
            <w:r w:rsidR="00B4059E" w:rsidRPr="006910A7">
              <w:rPr>
                <w:rFonts w:ascii="BPreplay" w:hAnsi="BPreplay"/>
                <w:sz w:val="18"/>
                <w:szCs w:val="18"/>
              </w:rPr>
              <w:t xml:space="preserve">, </w:t>
            </w:r>
            <w:proofErr w:type="spellStart"/>
            <w:r w:rsidR="00B4059E" w:rsidRPr="006910A7">
              <w:rPr>
                <w:rFonts w:ascii="BPreplay" w:hAnsi="BPreplay"/>
                <w:sz w:val="18"/>
                <w:szCs w:val="18"/>
              </w:rPr>
              <w:t>ro</w:t>
            </w:r>
            <w:r w:rsidR="00B4059E">
              <w:rPr>
                <w:rFonts w:ascii="BPreplay" w:hAnsi="BPreplay"/>
                <w:sz w:val="18"/>
                <w:szCs w:val="18"/>
              </w:rPr>
              <w:t>ntgen</w:t>
            </w:r>
            <w:proofErr w:type="spellEnd"/>
            <w:r w:rsidR="00B4059E">
              <w:rPr>
                <w:rFonts w:ascii="BPreplay" w:hAnsi="BPreplay"/>
                <w:sz w:val="18"/>
                <w:szCs w:val="18"/>
              </w:rPr>
              <w:t xml:space="preserve"> dada, </w:t>
            </w:r>
            <w:proofErr w:type="spellStart"/>
            <w:r w:rsidR="00B4059E">
              <w:rPr>
                <w:rFonts w:ascii="BPreplay" w:hAnsi="BPreplay"/>
                <w:sz w:val="18"/>
                <w:szCs w:val="18"/>
              </w:rPr>
              <w:t>spirometri</w:t>
            </w:r>
            <w:proofErr w:type="spellEnd"/>
            <w:r w:rsidR="00B4059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>
              <w:rPr>
                <w:rFonts w:ascii="BPreplay" w:hAnsi="BPreplay"/>
                <w:sz w:val="18"/>
                <w:szCs w:val="18"/>
              </w:rPr>
              <w:t>lainnya</w:t>
            </w:r>
            <w:proofErr w:type="spellEnd"/>
            <w:r w:rsidR="00B4059E">
              <w:rPr>
                <w:rFonts w:ascii="BPreplay" w:hAnsi="BPreplay"/>
                <w:sz w:val="18"/>
                <w:szCs w:val="18"/>
              </w:rPr>
              <w:t>?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="00B4059E">
              <w:rPr>
                <w:rFonts w:ascii="BPreplay" w:hAnsi="BPreplay"/>
                <w:sz w:val="18"/>
                <w:szCs w:val="18"/>
              </w:rPr>
              <w:t>(</w:t>
            </w:r>
            <w:proofErr w:type="spellStart"/>
            <w:r w:rsidR="00B4059E"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 w:rsidR="00B4059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>
              <w:rPr>
                <w:rFonts w:ascii="BPreplay" w:hAnsi="BPreplay"/>
                <w:sz w:val="18"/>
                <w:szCs w:val="18"/>
              </w:rPr>
              <w:t>dilampirkan</w:t>
            </w:r>
            <w:proofErr w:type="spellEnd"/>
            <w:r w:rsidR="00B4059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>
              <w:rPr>
                <w:rFonts w:ascii="BPreplay" w:hAnsi="BPreplay"/>
                <w:sz w:val="18"/>
                <w:szCs w:val="18"/>
              </w:rPr>
              <w:t>fotokopi</w:t>
            </w:r>
            <w:proofErr w:type="spellEnd"/>
            <w:r w:rsidR="00B4059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>
              <w:rPr>
                <w:rFonts w:ascii="BPreplay" w:hAnsi="BPreplay"/>
                <w:sz w:val="18"/>
                <w:szCs w:val="18"/>
              </w:rPr>
              <w:t>hasil</w:t>
            </w:r>
            <w:proofErr w:type="spellEnd"/>
            <w:r w:rsidR="00B4059E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B4059E">
              <w:rPr>
                <w:rFonts w:ascii="BPreplay" w:hAnsi="BPreplay"/>
                <w:sz w:val="18"/>
                <w:szCs w:val="18"/>
              </w:rPr>
              <w:t>pemeriksaan</w:t>
            </w:r>
            <w:proofErr w:type="spellEnd"/>
            <w:r w:rsidR="00B4059E" w:rsidRPr="006910A7">
              <w:rPr>
                <w:rFonts w:ascii="BPreplay" w:hAnsi="BPreplay"/>
                <w:sz w:val="18"/>
                <w:szCs w:val="18"/>
              </w:rPr>
              <w:t>)</w:t>
            </w:r>
            <w:r w:rsidR="00B4059E"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B4059E" w:rsidRPr="00996477" w14:paraId="7E130836" w14:textId="77777777" w:rsidTr="00B405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A69A504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EC6E08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46121C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931708D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8B7836D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339BAE6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8C3DC46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CE657A6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BD5C8F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A94D14F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A2EAB2E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B69B145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0C26853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292432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5E8FAB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CBA768C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62DA7C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64AA2E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7E1661A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3D16C08C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CE5912E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FF4EC6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67E038E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B5B41B7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F4EF3C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D8A9E0D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9DE169C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816603A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D7646B8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D83DCC8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6B9B99F" w14:textId="77777777" w:rsidR="00B4059E" w:rsidRPr="00996477" w:rsidRDefault="00B4059E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B4059E" w:rsidRPr="00711B62" w14:paraId="369197A9" w14:textId="77777777" w:rsidTr="00B4059E">
        <w:trPr>
          <w:trHeight w:val="567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B2EFEB2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7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2273E67" w14:textId="77777777" w:rsidR="00B4059E" w:rsidRPr="00711B62" w:rsidRDefault="00B4059E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B4059E" w:rsidRPr="00711B62" w14:paraId="44EBB338" w14:textId="77777777" w:rsidTr="00B405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A74089D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7B2DD4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99D9BC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942D239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878EC7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7D395D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0E9328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302E70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724E6A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36F62C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8EE2A1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9922DD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DB5319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0FC59E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F1D0893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DEE8DC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982A9F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A7E26B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0A5CF60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119209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1C15FF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84B05A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6E48EF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F0C34D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2814FF2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E4AAD7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7ACF3B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6CBBBD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6B0911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47AEFC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10E346" w14:textId="77777777" w:rsidR="00B4059E" w:rsidRPr="00711B62" w:rsidRDefault="00B4059E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6910A7" w:rsidRPr="00AF22BA" w14:paraId="7D099A00" w14:textId="77777777" w:rsidTr="00986CA3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bottom"/>
          </w:tcPr>
          <w:p w14:paraId="2C86DFE0" w14:textId="47721F85" w:rsidR="006910A7" w:rsidRPr="0050369B" w:rsidRDefault="00B4059E" w:rsidP="009E0F51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8</w:t>
            </w:r>
            <w:r w:rsidR="006910A7" w:rsidRPr="0050369B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7" w:type="dxa"/>
            <w:gridSpan w:val="30"/>
            <w:shd w:val="clear" w:color="auto" w:fill="auto"/>
            <w:vAlign w:val="bottom"/>
          </w:tcPr>
          <w:p w14:paraId="217ABF4C" w14:textId="19A1AE11" w:rsidR="006910A7" w:rsidRPr="00AF22BA" w:rsidRDefault="00986CA3" w:rsidP="008B6FA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Mohon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lengkapi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Dokter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biasa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dikunjungi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untuk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8B6FAA"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 w:rsidR="008B6FAA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8B6FAA">
              <w:rPr>
                <w:rFonts w:ascii="BPreplay" w:hAnsi="BPreplay"/>
                <w:sz w:val="18"/>
                <w:szCs w:val="18"/>
              </w:rPr>
              <w:t>pernapasan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.</w:t>
            </w:r>
          </w:p>
        </w:tc>
      </w:tr>
      <w:tr w:rsidR="0030374D" w:rsidRPr="00996477" w14:paraId="2650764A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465F891" w14:textId="10986544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6FDDB9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3DD447B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A9917B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E2FE369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33E66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1A93D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EA5C50A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850419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FB0979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A7515A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BE8E73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FA72F6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18FC4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929FB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04DFE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0E11D2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CE7B4E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5D4D42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69A270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8964C7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EBE1B5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3EDE8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EBD1F6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E299F1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3888A4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DEF078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BBECDB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7A6F6B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1117E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5CE4C43" w14:textId="77777777" w:rsidR="0030374D" w:rsidRPr="00996477" w:rsidRDefault="0030374D" w:rsidP="009E0F51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</w:tr>
      <w:tr w:rsidR="00986CA3" w:rsidRPr="004B476E" w14:paraId="2382F637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460ADA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3BF1C9BD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244A33"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Pr="00244A33">
              <w:rPr>
                <w:rFonts w:ascii="BPreplay" w:hAnsi="BPreplay"/>
                <w:sz w:val="18"/>
                <w:szCs w:val="18"/>
              </w:rPr>
              <w:t>terakhir</w:t>
            </w:r>
            <w:proofErr w:type="spellEnd"/>
            <w:r w:rsidRPr="00244A3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konsultasi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5D51FD1" w14:textId="77777777" w:rsidR="00986CA3" w:rsidRPr="00E40FF2" w:rsidRDefault="00986CA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C326BB2" w14:textId="77777777" w:rsidR="00986CA3" w:rsidRPr="00E40FF2" w:rsidRDefault="00986CA3" w:rsidP="00423F04">
            <w:pPr>
              <w:ind w:left="-57" w:right="-57"/>
              <w:jc w:val="center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555A4C2D" w14:textId="77777777" w:rsidR="00986CA3" w:rsidRPr="004B476E" w:rsidRDefault="00986CA3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294340" w14:textId="77777777" w:rsidR="00986CA3" w:rsidRPr="004B476E" w:rsidRDefault="00986CA3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E05AD1E" w14:textId="77777777" w:rsidR="00986CA3" w:rsidRPr="004B476E" w:rsidRDefault="00986CA3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7ACF1A95" w14:textId="77777777" w:rsidR="00986CA3" w:rsidRPr="004B476E" w:rsidRDefault="00986CA3" w:rsidP="00423F04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63BB94A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C40532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AC1ED94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CC449D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</w:tcBorders>
            <w:shd w:val="clear" w:color="auto" w:fill="auto"/>
            <w:vAlign w:val="bottom"/>
          </w:tcPr>
          <w:p w14:paraId="1150A4EE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D3F562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798FEA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92B947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DADE9E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9B16C2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C4F5A2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100F08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1D952C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F0AF25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A7C0971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86CA3" w:rsidRPr="00F0200B" w14:paraId="06F0EAD0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22C5E5D" w14:textId="77777777" w:rsidR="00986CA3" w:rsidRPr="003B27D2" w:rsidRDefault="00986CA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B2D137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B4FA10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8E2691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0E7148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0BC2E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4110C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D2D7B9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EBD6E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A1386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FDE6B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488DAE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43141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6631A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8B030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0AC1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D7BCC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7151B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58C14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FACA6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33D1E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0911F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040D2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79366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29183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91AC3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87F44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B3E44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4A059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C60EE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C35CC7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86CA3" w:rsidRPr="004B476E" w14:paraId="31395EFE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36CE648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63CB454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Diagnosa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82C9413" w14:textId="77777777" w:rsidR="00986CA3" w:rsidRPr="00E24884" w:rsidRDefault="00986CA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86CA3" w:rsidRPr="00F0200B" w14:paraId="625E2BA4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0FDF1B2" w14:textId="77777777" w:rsidR="00986CA3" w:rsidRPr="003B27D2" w:rsidRDefault="00986CA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92DEEB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22BAD0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09A0D5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0FECDA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251E1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014E9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6320EF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75E90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79D20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7BA65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1A865C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55D39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A3468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D6BBB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EBEDF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15D79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FC2C5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43E152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BEED5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A4BAF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A64A3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379CC5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A0ED7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C2A91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0DF019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4E182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01D03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9D700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DE755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47323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86CA3" w:rsidRPr="004B476E" w14:paraId="050A83ED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1BD0D3E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5CB1D51E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E0E92">
              <w:rPr>
                <w:rFonts w:ascii="BPreplay" w:hAnsi="BPreplay"/>
                <w:sz w:val="18"/>
                <w:szCs w:val="18"/>
                <w:lang w:val="id-ID"/>
              </w:rPr>
              <w:t>Nama Lengkap Dokter: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D49D8AF" w14:textId="77777777" w:rsidR="00986CA3" w:rsidRPr="00CC3F6D" w:rsidRDefault="00986CA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86CA3" w:rsidRPr="00F0200B" w14:paraId="5C0E3BFD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F73C01C" w14:textId="77777777" w:rsidR="00986CA3" w:rsidRPr="003B27D2" w:rsidRDefault="00986CA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69DE80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DB707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7768534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8E1256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64066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577E0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F8ACB1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9E884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DDD6F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8D9CA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6BF662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BE6B1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F2010E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C36225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CF95E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DB6B14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BB11D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A8F97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87639B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902CB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114F0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1105B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14752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6E00E5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C924AD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4EC96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091CC24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51326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06B80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CDE67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86CA3" w:rsidRPr="004B476E" w14:paraId="6FF0F55E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92048EE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569A9B24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No.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Telepon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Handphone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43E9544" w14:textId="77777777" w:rsidR="00986CA3" w:rsidRPr="00CC3F6D" w:rsidRDefault="00986CA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86CA3" w:rsidRPr="00F0200B" w14:paraId="28AECD13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A0202AD" w14:textId="77777777" w:rsidR="00986CA3" w:rsidRPr="003B27D2" w:rsidRDefault="00986CA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A2D4D24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6F50A9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1A3F24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992B38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FE6084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C993D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8386B4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785F0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E2807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66FE7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3C0B24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8458F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55E35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FFFBE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70228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E9DC8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BD089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FE9C7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1C42E8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E39F9F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36408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5775A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49815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DF432E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52E17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A0D97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C3836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A94996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1CCCFF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540E2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86CA3" w:rsidRPr="004B476E" w14:paraId="13068FF9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4FE17A9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32DE8C5B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BB505C" w14:textId="77777777" w:rsidR="00986CA3" w:rsidRPr="00CC3F6D" w:rsidRDefault="00986CA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86CA3" w:rsidRPr="00F0200B" w14:paraId="1AA45214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DCDFFEC" w14:textId="77777777" w:rsidR="00986CA3" w:rsidRPr="003B27D2" w:rsidRDefault="00986CA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2DFF0F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42C848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AE61E5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926D8E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5B118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BBF6B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7F52E7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40540F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9AD9A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79C371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FAC81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DA3C6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4BD11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A08C5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5348F3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661D5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81A5C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C2463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0DAF2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C0499D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8FD6C8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2F772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BFB958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A3F48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5E9618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5004A9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CFA834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74A072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B3BE8D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5F64A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86CA3" w:rsidRPr="004B476E" w14:paraId="1BE61DBA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CED77B9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2D16BF5D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Alamat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Klinik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/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Rumah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8"/>
              </w:rPr>
              <w:t>Sakit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CB80D61" w14:textId="77777777" w:rsidR="00986CA3" w:rsidRPr="00CC3F6D" w:rsidRDefault="00986CA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86CA3" w:rsidRPr="00F0200B" w14:paraId="1B1EEF09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60F3A17" w14:textId="77777777" w:rsidR="00986CA3" w:rsidRPr="003B27D2" w:rsidRDefault="00986CA3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2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134762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4A64C7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ACFC94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06A233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D55D8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71E38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2318F1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4AA31E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60A03A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9EF7AE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349F13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6B79EE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57C82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A75266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D10C3A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72FE5FD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971DD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5F74A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40A0395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381C5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A4B5D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E19ADB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E869F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37F4B0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56EB133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290C0F4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4718CC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8F20E1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ED1840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BC83827" w14:textId="77777777" w:rsidR="00986CA3" w:rsidRPr="00F0200B" w:rsidRDefault="00986CA3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86CA3" w:rsidRPr="004B476E" w14:paraId="60C36B7E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CC4EEF6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7A0FF9CD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7166" w:type="dxa"/>
            <w:gridSpan w:val="2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EF34A4" w14:textId="77777777" w:rsidR="00986CA3" w:rsidRPr="00CC3F6D" w:rsidRDefault="00986CA3" w:rsidP="00423F04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</w:tr>
      <w:tr w:rsidR="00986CA3" w:rsidRPr="004B476E" w14:paraId="6E2767E3" w14:textId="77777777" w:rsidTr="00423F04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3FF9A8A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FD86AD6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C87714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3109877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EB5DC94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DC0151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2B5B5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A5AF29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186ABD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C381D7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59034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DDE888A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28EB41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D5DD47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96BD44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E7B6B1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5867BD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90836A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0E7DD6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FE25D3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FDFA80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7FDB16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04CBFD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125916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F09953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36FA91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37585B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456011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83512E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CE25DB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58F1BB9" w14:textId="77777777" w:rsidR="00986CA3" w:rsidRPr="004B476E" w:rsidRDefault="00986CA3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955E35" w:rsidRPr="00AA5BB0" w14:paraId="17DEB757" w14:textId="77777777" w:rsidTr="006F060B">
        <w:trPr>
          <w:trHeight w:val="283"/>
          <w:jc w:val="center"/>
        </w:trPr>
        <w:tc>
          <w:tcPr>
            <w:tcW w:w="401" w:type="dxa"/>
            <w:shd w:val="clear" w:color="auto" w:fill="00B0F0"/>
            <w:vAlign w:val="center"/>
          </w:tcPr>
          <w:p w14:paraId="5DFCA8F8" w14:textId="01832127" w:rsidR="00955E35" w:rsidRPr="00EC65BA" w:rsidRDefault="003403EC" w:rsidP="00423F04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18"/>
                <w:szCs w:val="18"/>
              </w:rPr>
            </w:pPr>
            <w:r>
              <w:rPr>
                <w:rFonts w:ascii="BPreplay" w:hAnsi="BPreplay"/>
                <w:color w:val="FFFFFF" w:themeColor="background1"/>
                <w:sz w:val="18"/>
                <w:szCs w:val="18"/>
              </w:rPr>
              <w:t>9</w:t>
            </w:r>
            <w:r w:rsidR="00955E35">
              <w:rPr>
                <w:rFonts w:ascii="BPreplay" w:hAnsi="BPreplay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10237" w:type="dxa"/>
            <w:gridSpan w:val="30"/>
            <w:shd w:val="clear" w:color="auto" w:fill="auto"/>
            <w:vAlign w:val="center"/>
          </w:tcPr>
          <w:p w14:paraId="40EB245C" w14:textId="77777777" w:rsidR="00955E35" w:rsidRPr="004F6226" w:rsidRDefault="00955E35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Mohon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Anda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 xml:space="preserve">memberikan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informasi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tambahan</w:t>
            </w:r>
            <w:proofErr w:type="spellEnd"/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r w:rsidRPr="003E2959">
              <w:rPr>
                <w:rFonts w:ascii="BPreplay" w:hAnsi="BPreplay"/>
                <w:sz w:val="18"/>
                <w:szCs w:val="16"/>
              </w:rPr>
              <w:t xml:space="preserve">lain </w:t>
            </w:r>
            <w:r w:rsidRPr="009E345F">
              <w:rPr>
                <w:rFonts w:ascii="BPreplay" w:hAnsi="BPreplay"/>
                <w:sz w:val="18"/>
                <w:szCs w:val="18"/>
                <w:lang w:val="id-ID"/>
              </w:rPr>
              <w:t>yang menurut Anda penting</w:t>
            </w:r>
            <w:r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>
              <w:rPr>
                <w:rFonts w:ascii="BPreplay" w:hAnsi="BPreplay"/>
                <w:sz w:val="18"/>
                <w:szCs w:val="16"/>
              </w:rPr>
              <w:t>m</w:t>
            </w:r>
            <w:r w:rsidRPr="003E2959">
              <w:rPr>
                <w:rFonts w:ascii="BPreplay" w:hAnsi="BPreplay"/>
                <w:sz w:val="18"/>
                <w:szCs w:val="16"/>
              </w:rPr>
              <w:t>ungkin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dapat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membantu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proses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pengajuan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asuransi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dengan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melengkapi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kolom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di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bawah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 </w:t>
            </w:r>
            <w:proofErr w:type="spellStart"/>
            <w:r w:rsidRPr="003E2959">
              <w:rPr>
                <w:rFonts w:ascii="BPreplay" w:hAnsi="BPreplay"/>
                <w:sz w:val="18"/>
                <w:szCs w:val="16"/>
              </w:rPr>
              <w:t>ini</w:t>
            </w:r>
            <w:proofErr w:type="spellEnd"/>
            <w:r w:rsidRPr="003E2959">
              <w:rPr>
                <w:rFonts w:ascii="BPreplay" w:hAnsi="BPreplay"/>
                <w:sz w:val="18"/>
                <w:szCs w:val="16"/>
              </w:rPr>
              <w:t xml:space="preserve">.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55E35" w:rsidRPr="00E7183C" w14:paraId="38606FD0" w14:textId="77777777" w:rsidTr="006F060B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562C36E2" w14:textId="77777777" w:rsidR="00955E35" w:rsidRPr="00992857" w:rsidRDefault="00955E35" w:rsidP="00423F04">
            <w:pPr>
              <w:ind w:left="-57" w:right="-57"/>
              <w:jc w:val="both"/>
              <w:rPr>
                <w:rFonts w:ascii="BPreplay" w:hAnsi="BPreplay"/>
                <w:sz w:val="6"/>
                <w:szCs w:val="6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942515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038781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64B8D8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013F4CF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8A39633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6C60F40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743D34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00E34FF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C13F66D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4E17AA2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92A53D2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7DE7741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C91DBE6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2ADAD84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6BE68C2C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069C716B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AB7CC0B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81BA859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8163CD2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27F9A4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0A0C8A5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33E2108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1860780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5DDA79F0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184CE1F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7EE43E3E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1534DF91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87167B6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21A48723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</w:tcBorders>
            <w:shd w:val="clear" w:color="auto" w:fill="auto"/>
            <w:vAlign w:val="center"/>
          </w:tcPr>
          <w:p w14:paraId="3FE11146" w14:textId="77777777" w:rsidR="00955E35" w:rsidRPr="00E7183C" w:rsidRDefault="00955E35" w:rsidP="00423F04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55E35" w:rsidRPr="00AA5BB0" w14:paraId="13E33198" w14:textId="77777777" w:rsidTr="006F060B">
        <w:trPr>
          <w:trHeight w:val="567"/>
          <w:jc w:val="center"/>
        </w:trPr>
        <w:tc>
          <w:tcPr>
            <w:tcW w:w="401" w:type="dxa"/>
            <w:tcBorders>
              <w:right w:val="single" w:sz="2" w:space="0" w:color="0070C0"/>
            </w:tcBorders>
            <w:shd w:val="clear" w:color="auto" w:fill="auto"/>
            <w:vAlign w:val="center"/>
          </w:tcPr>
          <w:p w14:paraId="66AE600B" w14:textId="77777777" w:rsidR="00955E35" w:rsidRPr="004F6226" w:rsidRDefault="00955E35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0237" w:type="dxa"/>
            <w:gridSpan w:val="30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center"/>
          </w:tcPr>
          <w:p w14:paraId="4AA76BE6" w14:textId="77777777" w:rsidR="00955E35" w:rsidRPr="004F6226" w:rsidRDefault="00955E35" w:rsidP="00423F04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23A08" w:rsidRPr="00F71AB3" w14:paraId="10FE6789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15DAB3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17D0E8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5A432D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73E5A2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E16AA3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8DFF5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88846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04BD27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D6B6F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34F17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218CF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F290AC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8EB56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D3133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948E5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25F21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C4CBE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CE055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B0114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93CAD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D9E2E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E2FD0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12D7F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F38BA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4046D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E9F45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50098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8A119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1D121B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07909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0420D2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689E7D13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AD69D4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65BA01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418F47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C671A8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A706CD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0CC48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DD61D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20032C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A9C24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90276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43D93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5F1855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967EB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88911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33124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51B98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46B08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EE1D8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EEB32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5AEDF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6788D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FACE0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BF5FB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C8335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66897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B4739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C468F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FC7DA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6DAEB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D5432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F7F103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523A08" w14:paraId="3DF036FE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3313359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18B90F5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244E69D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84FE62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6C3E680C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2A7F6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678E87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DD3BCA5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F8B320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FC9A67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BC6211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40B21BC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19F101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3F86A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1EC0D0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D7D23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A85BF9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DD510D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7B214A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B8C4E4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660A5D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A859B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86A9B5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2951A2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2D7543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F87B23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98A17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7825F5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54F0EA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AAEA5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DEDFC2D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23A08" w:rsidRPr="00523A08" w14:paraId="155E04B9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437A96A6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0F2391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786136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DA45380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54244F1C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FBB785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BC34B2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D3E602A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FBFA62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C15440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C9DC23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30F101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E9395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549A98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5F9819A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EDB775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A3B40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3F71E7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9016549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978E77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414944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A48DF7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E73BE3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F13062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D9ECED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632B53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81BFDA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AA10F1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58EC6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72191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B3A4460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23A08" w:rsidRPr="00523A08" w14:paraId="155BBF29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52E7EB9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2647185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07E8D51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200149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823FA71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4BA35B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C6BFE4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2BC3B8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44C8F7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DE8F8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355282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CAB3A0B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DE724A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D366DC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1DE801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5A3F49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3AB3F4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1668B6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BBFC7C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D2103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C5E348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AD02F2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56C3D3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A33B2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22697D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35E46F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895243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25A94E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DD14CA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73622C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D8A1530" w14:textId="77777777" w:rsidR="00523A08" w:rsidRPr="00523A08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523A08" w:rsidRPr="00F71AB3" w14:paraId="505850B2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BC150D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248781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7133042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D33668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7F0DD0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5D024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2E483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7957D1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ED832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CE0D5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E1D09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0F0B132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E9CBA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35B5E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8F632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DB0CD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8910E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5AB54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EA321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8FDA5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B83AD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B5E78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80F4E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3FEBE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48E5C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A4421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8724D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9C714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B31E6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A1BB7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4A2B07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73B0D1BC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71C8E7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D93125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1E34B2D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6BE6E6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29F108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4A0F7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3F3A5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BAD0E3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07373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DD09C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CDBD6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5E7567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ED8C8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348A0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9F315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349C7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62599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14CF9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6C17A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D59A3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8B3E8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EA7A2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5C7A4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CC401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C3E96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DE0AF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571A1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1C4D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38708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4296F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FA6F92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5A9ABD84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16B1CA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536CFD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2CF51A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67C4D8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9B645E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A478F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C0C76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2EAFE05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3E3C8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A5C9F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429D7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79ECA2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1BED6D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44122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79302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39BED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5AC9B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F9779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F6E2E0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0E8AFA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A6EC0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B9FDB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475DA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DF9E8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1DEB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58D58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03D8A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9C801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EB26B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38CF9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2D81760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2A0BC52D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D65674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6376E4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78E53D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7A34165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B4A8F6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6D37D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050F6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82B938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C801C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5F917A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0DD60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4DD7F13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4E2A7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C0F73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D9ECD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602D2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B2213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B11D3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BA7F7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BB9438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5FCA6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E5057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0FB90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39A1E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05C1E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ECE60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427BD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955E9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59B66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B712B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556B28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2A03CFA5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0982AE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8B3052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6D8D70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7BEBE3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B93985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49594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F3517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189E79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85D0F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AE500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41CA2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AF5A1B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4A94D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3C08D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2CF88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48132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12FE5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B4BE5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F66B1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78262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5B9DB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BEA4F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CB5AA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61274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2CEFF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FEA57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1F35D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661C1B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50607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90B14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EEDF60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022FE6DB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F41BEC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4840262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00505A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BB7B7A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20E756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BA356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9E789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B862FF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EA3BF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0C5A6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F45D0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3A0F5C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01F49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207A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BC324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FE10EB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FDEB7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3F8A3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7A6A3E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EB47D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32FB21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CFCB8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9C1176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AC685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2BD73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EBBA8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60E38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059B3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21744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7606E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0F3C09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11AB0AE6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2B8010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80D30F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D1CF52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AF6BC6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6A69B5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A1AC2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56F8D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495165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85DC7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67C68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38083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09F809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15088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F6186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13526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4D269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CE3B4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C51D7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09003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59A2E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CC6EB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C0057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9EC62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23AB4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6F24D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E5996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3B1F4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2C6B6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20D1C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1D12E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B6A8CD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1F509921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9CDE2C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1A81181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85647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96B578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60AE33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BC704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2C3AD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DD95AC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7BC7D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ADD37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95CEE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62F2B8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AA5386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718BE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10F7A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F9C09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5E7BE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C35FD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C3FE98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EE017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BBC30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936646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B66A0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0D971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6AD27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19933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30CF2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893F1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3469A3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962A2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9DC310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50C6DF01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20F4F7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506794B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30C020D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5B8D07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2E214DF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B8476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E9747D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CAC5A7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B16C8F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2887B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EC5FF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42A355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4CFD7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EA53E5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553D3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51B186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B8375E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4E833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0BE71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AC18B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3E194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5B791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942A86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4340E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1E7ED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F4E78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6315B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43CD2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21AD8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09F60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3E2FF49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57314D92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866124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ED7799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B5F98C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D75C45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9F93B1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95C5E6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9F9F0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1A43C5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AC827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150DE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C343A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7906B38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234BA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219B29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E40BE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AAD6E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03E26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10FB2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81006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FA6B4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F3662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A3BA3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2ACE9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543E97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5F808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D3554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7C27A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0A83B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6AFC7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64089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4A98A7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5054EEA4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1979B42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D020FE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03288D1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5B9C7E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335EDB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EE44D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D3325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A3EFC5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643D9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99AF64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E8209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C3756A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0388E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CA6D54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52330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77C932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25D91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0641B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13D4B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D40BA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D0E99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C9DA4D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C8956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197CF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DB1D8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0917D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E5663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38FC35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D44EB1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7FCBEE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63592F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7E05A612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553F7A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1506EA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5B0C95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4A29DB7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42D42BA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9CA3C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444D76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10083B6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DC704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CC500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26D62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5AF2D6F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12D5CB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44A4E3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A7723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D67B5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46384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EAECA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18617E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50440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4F6A9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BB9ABE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D039BF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83730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3DFB52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3526B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A1BA90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313EC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6411C3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AE493B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6E02D72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0BF5B1EB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9C100B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C464AC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6FAF47E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267193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83EAC1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5CE42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A9279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7160EF5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ECB103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39AA3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445F4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340798A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774C0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AC85D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96F55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4E4CC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EE4C0D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C6E1D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D2673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CF9E9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033A3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DCBDB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F6660A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596E4B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D079F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0E2B24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DE5E4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4D4353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0A743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1A52A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14E0B7B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04B3958F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6BB7393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F1A0F2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5C50D4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039B7E9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7F533A5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F3231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969F7F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3571991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209D10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A5E28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F0F43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69D6D12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121BA5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F5EC1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6F754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CF37B8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3D726F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FD9BE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51E6A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40A34F6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9EA63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5B9EE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EC586B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E08B97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BF033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DEAFC5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DE973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85B6F5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CA76E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0414FA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049935D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F71AB3" w14:paraId="119F290C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787D4C9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79F10FA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FF36EB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28EC0B2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273828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463157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83C28D8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06F79514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31ED2F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9132FD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D5DF02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7D2AC4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828352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8AE6D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C69443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D326CC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28344F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F89729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BCBCFF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F723C7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82487B2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76A1E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E2E575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DA5DF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E534B4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7CDE3A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6650AE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931F57C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A35A75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1D20E21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4274B060" w14:textId="77777777" w:rsidR="00523A08" w:rsidRPr="00F71AB3" w:rsidRDefault="00523A08" w:rsidP="00CB24DA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523A08" w:rsidRPr="00137CB6" w14:paraId="46AC03F4" w14:textId="77777777" w:rsidTr="00CB24DA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21F6607E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03E07EEB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5671B93D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63DC3804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125DF003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8CD4E8D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74B3830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5BB74F6B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26EAEBD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324D99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3D79E41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21DEFBE2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271BF88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CD813F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E43A9C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A952A8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D4C4A8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B8941C3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BACC2CA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DB9770D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F192C5A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3C751A3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093A4FE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2D88C1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CE41DD8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659B71F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AD2D6F7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58D65C5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861E92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04F7F03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74C863DD" w14:textId="77777777" w:rsidR="00523A08" w:rsidRPr="00137CB6" w:rsidRDefault="00523A08" w:rsidP="00CB24DA">
            <w:pPr>
              <w:ind w:left="-57" w:right="-57"/>
              <w:jc w:val="both"/>
              <w:rPr>
                <w:rFonts w:ascii="BPreplay" w:hAnsi="BPreplay"/>
                <w:sz w:val="18"/>
                <w:szCs w:val="20"/>
                <w:lang w:val="id-ID"/>
              </w:rPr>
            </w:pPr>
          </w:p>
        </w:tc>
      </w:tr>
      <w:tr w:rsidR="00B50AB7" w:rsidRPr="00523A08" w14:paraId="0E275E35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3A005976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3A74D551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2F2848E9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3781ED3C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0E76E16E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1B2E925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7A6DC0D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bottom"/>
          </w:tcPr>
          <w:p w14:paraId="6754AD9F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95A7DF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655DA33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A0953E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bottom"/>
          </w:tcPr>
          <w:p w14:paraId="198A46A4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4B042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CAAB409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BC991DE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EDA7E6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E4EE984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46120F4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D3A0CBB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071E7A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28FF2B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AD1EE16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2A79730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25FD412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15782E5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5454231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D0911B7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FF97100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F70C678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47ACFA5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bottom"/>
          </w:tcPr>
          <w:p w14:paraId="567CD5EA" w14:textId="77777777" w:rsidR="00B50AB7" w:rsidRPr="00523A08" w:rsidRDefault="00B50AB7" w:rsidP="00903DDE">
            <w:pPr>
              <w:ind w:left="-57" w:right="-57"/>
              <w:jc w:val="both"/>
              <w:rPr>
                <w:rFonts w:ascii="BPreplay" w:hAnsi="BPreplay"/>
                <w:sz w:val="16"/>
                <w:szCs w:val="20"/>
                <w:lang w:val="id-ID"/>
              </w:rPr>
            </w:pPr>
          </w:p>
        </w:tc>
      </w:tr>
      <w:tr w:rsidR="00341A9C" w:rsidRPr="001C1D8A" w14:paraId="79C3E0E1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  <w:left w:val="single" w:sz="2" w:space="0" w:color="0070C0"/>
            </w:tcBorders>
            <w:shd w:val="clear" w:color="auto" w:fill="00B0F0"/>
            <w:vAlign w:val="bottom"/>
          </w:tcPr>
          <w:p w14:paraId="69CA549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21C36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F75833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A379485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1498D5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DC0AA2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34BBE8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D947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98ED5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479661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F3089C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4230D6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FC729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689325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85DF22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71E956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B55AFA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41B9B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17FA0E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84C0F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0589E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04872E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5118023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211ABD3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19DAE09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CE7F93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6A50C1C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7276AA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7E34583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00B0F0"/>
            <w:vAlign w:val="bottom"/>
          </w:tcPr>
          <w:p w14:paraId="39285ED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5CCB2E8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1C1D8A" w:rsidRPr="00AA5BB0" w14:paraId="5D5BAF73" w14:textId="77777777" w:rsidTr="004A3788">
        <w:trPr>
          <w:trHeight w:val="283"/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00B0F0"/>
            <w:vAlign w:val="center"/>
          </w:tcPr>
          <w:p w14:paraId="1BD534EA" w14:textId="717830A6" w:rsidR="001C1D8A" w:rsidRPr="001C1D8A" w:rsidRDefault="001C1D8A" w:rsidP="001C1D8A">
            <w:pPr>
              <w:ind w:left="-57" w:right="-57"/>
              <w:jc w:val="center"/>
              <w:rPr>
                <w:rFonts w:ascii="BPreplay" w:hAnsi="BPreplay"/>
                <w:color w:val="FFFFFF" w:themeColor="background1"/>
                <w:sz w:val="18"/>
                <w:szCs w:val="18"/>
                <w:lang w:val="id-ID"/>
              </w:rPr>
            </w:pPr>
            <w:r w:rsidRPr="001C1D8A">
              <w:rPr>
                <w:rFonts w:ascii="BPreplay" w:hAnsi="BPreplay"/>
                <w:color w:val="FFFFFF" w:themeColor="background1"/>
                <w:sz w:val="20"/>
                <w:szCs w:val="18"/>
                <w:lang w:val="id-ID"/>
              </w:rPr>
              <w:t>PERNYATAAN DAN KUASA</w:t>
            </w:r>
          </w:p>
        </w:tc>
      </w:tr>
      <w:tr w:rsidR="00341A9C" w:rsidRPr="001C1D8A" w14:paraId="5D129C65" w14:textId="77777777" w:rsidTr="004C7E9E">
        <w:trPr>
          <w:jc w:val="center"/>
        </w:trPr>
        <w:tc>
          <w:tcPr>
            <w:tcW w:w="401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00B0F0"/>
            <w:vAlign w:val="bottom"/>
          </w:tcPr>
          <w:p w14:paraId="2166C2B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color w:val="FFFFFF" w:themeColor="background1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E47DA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58588E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E0FD5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8632DF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FE7749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D7165A1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254ACF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57CC45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852F6D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7918B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EB57C6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37201B6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7B886D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1A039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A0923CF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BAF6F39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444AD2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72795E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3A6B0C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7CD809B8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6F9D2BB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3915FF3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BECAC1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1919570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91EC94C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1D1D39C2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053D9674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26C1A4DA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00B0F0"/>
            <w:vAlign w:val="bottom"/>
          </w:tcPr>
          <w:p w14:paraId="6DDE0853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00B0F0"/>
            <w:vAlign w:val="bottom"/>
          </w:tcPr>
          <w:p w14:paraId="79F23CC7" w14:textId="77777777" w:rsidR="00B80937" w:rsidRPr="001C1D8A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B80937" w:rsidRPr="005B72A3" w14:paraId="5EACD662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  <w:left w:val="single" w:sz="2" w:space="0" w:color="0070C0"/>
            </w:tcBorders>
            <w:shd w:val="clear" w:color="auto" w:fill="auto"/>
            <w:vAlign w:val="bottom"/>
          </w:tcPr>
          <w:p w14:paraId="2E06C38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4870C8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F8304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B618F4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C17A9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187F13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73E352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8924E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58A92C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45EEA3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84CACD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08F214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DFD4A2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913C44A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5E3536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2C028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E68D6F2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70AD1B7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51C1E1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2BC2710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335333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0BA2D1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4721D38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8D7B96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F03F8B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9C287E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E43235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B67092D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D7C8CF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33F6F49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39D254E" w14:textId="77777777" w:rsidR="00B80937" w:rsidRPr="005B72A3" w:rsidRDefault="00B80937" w:rsidP="00D261CC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5B72A3" w:rsidRPr="00AA5BB0" w14:paraId="06A58EA4" w14:textId="77777777" w:rsidTr="00EC7394">
        <w:trPr>
          <w:jc w:val="center"/>
        </w:trPr>
        <w:tc>
          <w:tcPr>
            <w:tcW w:w="10638" w:type="dxa"/>
            <w:gridSpan w:val="31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205E6D1" w14:textId="76DA4252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 xml:space="preserve">Saya/Kami menyatakan bahwa Saya/Kami telah memahami dan menyetujui untuk mengisi secara lengkap dan benar semua informasi dalam Kuesioner </w:t>
            </w:r>
            <w:proofErr w:type="spellStart"/>
            <w:r w:rsidR="00986CA3">
              <w:rPr>
                <w:rFonts w:ascii="BPreplay" w:hAnsi="BPreplay"/>
                <w:sz w:val="18"/>
                <w:szCs w:val="18"/>
              </w:rPr>
              <w:t>Gangguan</w:t>
            </w:r>
            <w:proofErr w:type="spellEnd"/>
            <w:r w:rsidR="00986CA3">
              <w:rPr>
                <w:rFonts w:ascii="BPreplay" w:hAnsi="BPreplay"/>
                <w:sz w:val="18"/>
                <w:szCs w:val="18"/>
              </w:rPr>
              <w:t xml:space="preserve"> </w:t>
            </w:r>
            <w:proofErr w:type="spellStart"/>
            <w:r w:rsidR="00E801FD">
              <w:rPr>
                <w:rFonts w:ascii="BPreplay" w:hAnsi="BPreplay"/>
                <w:sz w:val="18"/>
                <w:szCs w:val="18"/>
              </w:rPr>
              <w:t>Pern</w:t>
            </w:r>
            <w:r w:rsidR="00986CA3">
              <w:rPr>
                <w:rFonts w:ascii="BPreplay" w:hAnsi="BPreplay"/>
                <w:sz w:val="18"/>
                <w:szCs w:val="18"/>
              </w:rPr>
              <w:t>apas</w:t>
            </w:r>
            <w:r w:rsidR="00E801FD">
              <w:rPr>
                <w:rFonts w:ascii="BPreplay" w:hAnsi="BPreplay"/>
                <w:sz w:val="18"/>
                <w:szCs w:val="18"/>
              </w:rPr>
              <w:t>an</w:t>
            </w:r>
            <w:proofErr w:type="spellEnd"/>
            <w:r w:rsidR="00356745"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ini sesuai dengan keadaan sebenarnya sebagai bagian dari kont</w:t>
            </w:r>
            <w:r w:rsidR="00E8128F">
              <w:rPr>
                <w:rFonts w:ascii="BPreplay" w:hAnsi="BPreplay"/>
                <w:sz w:val="18"/>
                <w:szCs w:val="18"/>
              </w:rPr>
              <w:t>r</w:t>
            </w: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ak asuransi Jiwa/Kesehatan/Kecelakaan.</w:t>
            </w:r>
          </w:p>
          <w:p w14:paraId="7CBB036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Saya memberi kuasa kepada setiap Dokter/Rumah Sakit/Klinik/Puskesmas/Laboratorium, perusahaan asuransi atau perusahaan reasuransi, badan, instansi/lembaga atau pihak lain yang mempunyai catatan riwayat kesehatan Saya, untuk mengungkapkan kepada Penanggung mengenai semua keterangan tentang catatan riwayat kesehatan Saya.</w:t>
            </w:r>
          </w:p>
          <w:p w14:paraId="2233B79D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merupakan hal yang tidak terpisahkan dari SPAJ dan akan mengikat Saya, Penerima Manfaat/Ahli Waris, dan keluarga Saya (jika ada).</w:t>
            </w:r>
          </w:p>
          <w:p w14:paraId="28BC69AF" w14:textId="77777777" w:rsid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Kuasa ini tetap berlaku pada waktu Saya masih hidup maupun sesudah Saya meninggal dunia. Salinan/fotokopi dari surat kuasa ini sama sah berlakunya seperti dokumen asli.</w:t>
            </w:r>
          </w:p>
          <w:p w14:paraId="7E93C97C" w14:textId="5F2F2C46" w:rsidR="005B72A3" w:rsidRPr="005B72A3" w:rsidRDefault="005B72A3" w:rsidP="005B72A3">
            <w:pPr>
              <w:pStyle w:val="ListParagraph"/>
              <w:numPr>
                <w:ilvl w:val="0"/>
                <w:numId w:val="23"/>
              </w:numPr>
              <w:ind w:left="227" w:right="-57" w:hanging="284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 w:rsidRPr="005B72A3">
              <w:rPr>
                <w:rFonts w:ascii="BPreplay" w:hAnsi="BPreplay"/>
                <w:sz w:val="18"/>
                <w:szCs w:val="18"/>
                <w:lang w:val="id-ID"/>
              </w:rPr>
              <w:t>Apabila informasi tersebut yang Saya/Kami berikan tidak benar, maka Penanggung berhak membatalkan Polis Saya/Kami sejak awal.</w:t>
            </w:r>
          </w:p>
        </w:tc>
      </w:tr>
      <w:tr w:rsidR="00927F48" w:rsidRPr="005B72A3" w14:paraId="7A715BCE" w14:textId="77777777" w:rsidTr="004C7E9E">
        <w:trPr>
          <w:jc w:val="center"/>
        </w:trPr>
        <w:tc>
          <w:tcPr>
            <w:tcW w:w="401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5DCE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1D9CC1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B76AF6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33496C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3883F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D02C08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A1E19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657A41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B3EB82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02CB4F8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277C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BDBCA3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9E886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883829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4836FD8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0AA0AB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166A48C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0675DD06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2ACE4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DB5464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E5731D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221048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7B700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2A9E28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6A6320C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7ECD7F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54270E7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9634B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7142ADF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bottom w:val="single" w:sz="2" w:space="0" w:color="0070C0"/>
            </w:tcBorders>
            <w:shd w:val="clear" w:color="auto" w:fill="auto"/>
            <w:vAlign w:val="bottom"/>
          </w:tcPr>
          <w:p w14:paraId="261926A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bottom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2DED0F5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927F48" w:rsidRPr="005B72A3" w14:paraId="0BEF06AC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DBF5AE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66CFA30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DC6E57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25D105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749CAB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F22C1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9239E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C3708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9C12505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1B5DDD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0CAE0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7D982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B4357A1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18583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A06E87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611B649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8B00CA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A9F90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6C2A15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3B4316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2D7984D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03FAAD33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2D32E3B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AA169D2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D6575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1861611F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AD796D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6BC3636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41C8DBB4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51A16347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bottom w:val="single" w:sz="2" w:space="0" w:color="0070C0"/>
            </w:tcBorders>
            <w:shd w:val="clear" w:color="auto" w:fill="auto"/>
            <w:vAlign w:val="bottom"/>
          </w:tcPr>
          <w:p w14:paraId="376A814C" w14:textId="77777777" w:rsidR="00927F48" w:rsidRPr="005B72A3" w:rsidRDefault="00927F48" w:rsidP="00AA5BB0">
            <w:pPr>
              <w:ind w:left="-57" w:right="-57"/>
              <w:jc w:val="both"/>
              <w:rPr>
                <w:rFonts w:ascii="BPreplay" w:hAnsi="BPreplay"/>
                <w:sz w:val="20"/>
                <w:szCs w:val="20"/>
                <w:lang w:val="id-ID"/>
              </w:rPr>
            </w:pPr>
          </w:p>
        </w:tc>
      </w:tr>
      <w:tr w:rsidR="0011044A" w:rsidRPr="00AA5BB0" w14:paraId="2D93C3E2" w14:textId="77777777" w:rsidTr="00523A08">
        <w:trPr>
          <w:trHeight w:val="283"/>
          <w:jc w:val="center"/>
        </w:trPr>
        <w:tc>
          <w:tcPr>
            <w:tcW w:w="1766" w:type="dxa"/>
            <w:gridSpan w:val="5"/>
            <w:shd w:val="clear" w:color="auto" w:fill="auto"/>
            <w:vAlign w:val="bottom"/>
          </w:tcPr>
          <w:p w14:paraId="73222FED" w14:textId="20ADD339" w:rsidR="0011044A" w:rsidRPr="00974C2C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Ditandatangani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755" w:type="dxa"/>
            <w:gridSpan w:val="11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60889CA" w14:textId="77777777" w:rsidR="0011044A" w:rsidRPr="0011044A" w:rsidRDefault="0011044A" w:rsidP="00AA5BB0">
            <w:pPr>
              <w:ind w:left="-57" w:right="-57"/>
              <w:jc w:val="both"/>
              <w:rPr>
                <w:rFonts w:ascii="BPreplay" w:hAnsi="BPreplay"/>
                <w:sz w:val="24"/>
                <w:szCs w:val="24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09AEBF2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1364" w:type="dxa"/>
            <w:gridSpan w:val="4"/>
            <w:tcBorders>
              <w:right w:val="single" w:sz="2" w:space="0" w:color="0070C0"/>
            </w:tcBorders>
            <w:shd w:val="clear" w:color="auto" w:fill="auto"/>
            <w:vAlign w:val="bottom"/>
          </w:tcPr>
          <w:p w14:paraId="18AA0375" w14:textId="2E56A28D" w:rsidR="0011044A" w:rsidRPr="00974C2C" w:rsidRDefault="0011044A" w:rsidP="00974C2C">
            <w:pPr>
              <w:jc w:val="right"/>
              <w:rPr>
                <w:rFonts w:ascii="BPreplay" w:hAnsi="BPreplay"/>
                <w:sz w:val="18"/>
                <w:szCs w:val="18"/>
              </w:rPr>
            </w:pPr>
            <w:proofErr w:type="spellStart"/>
            <w:r>
              <w:rPr>
                <w:rFonts w:ascii="BPreplay" w:hAnsi="BPreplay"/>
                <w:sz w:val="18"/>
                <w:szCs w:val="18"/>
              </w:rPr>
              <w:t>Tanggal</w:t>
            </w:r>
            <w:proofErr w:type="spellEnd"/>
            <w:r>
              <w:rPr>
                <w:rFonts w:ascii="BPreplay" w:hAnsi="BPreplay"/>
                <w:sz w:val="18"/>
                <w:szCs w:val="18"/>
              </w:rPr>
              <w:t>: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D534E7C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FF6C09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08483183" w14:textId="05467165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4A0265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EEB907A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left w:val="single" w:sz="2" w:space="0" w:color="0070C0"/>
              <w:right w:val="single" w:sz="2" w:space="0" w:color="0070C0"/>
            </w:tcBorders>
            <w:shd w:val="clear" w:color="auto" w:fill="auto"/>
            <w:vAlign w:val="bottom"/>
          </w:tcPr>
          <w:p w14:paraId="4E126CFD" w14:textId="3A4F5F2E" w:rsidR="0011044A" w:rsidRPr="00974C2C" w:rsidRDefault="0011044A" w:rsidP="00974C2C">
            <w:pPr>
              <w:jc w:val="center"/>
              <w:rPr>
                <w:rFonts w:ascii="BPreplay" w:hAnsi="BPreplay"/>
                <w:sz w:val="14"/>
                <w:szCs w:val="14"/>
              </w:rPr>
            </w:pPr>
            <w:r>
              <w:rPr>
                <w:rFonts w:ascii="BPreplay" w:hAnsi="BPreplay"/>
                <w:sz w:val="14"/>
                <w:szCs w:val="14"/>
              </w:rPr>
              <w:t>/</w:t>
            </w: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3EC097E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134E99D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65F2E068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197F4B6" w14:textId="77777777" w:rsidR="0011044A" w:rsidRPr="004F6226" w:rsidRDefault="0011044A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68B6EEF5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bottom"/>
          </w:tcPr>
          <w:p w14:paraId="076C57B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bottom"/>
          </w:tcPr>
          <w:p w14:paraId="626E72FA" w14:textId="77777777" w:rsidR="00727C68" w:rsidRPr="00AA5BB0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bottom"/>
          </w:tcPr>
          <w:p w14:paraId="423DDD0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bottom"/>
          </w:tcPr>
          <w:p w14:paraId="5A561BB4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14:paraId="3471BC6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54B5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ED5D8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CCDD58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F8519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388F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4F32FC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07DBF9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32CB2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C2984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59ED5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CF2BF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7AA7C3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6CA34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CC084F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BA4EC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6CE79C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AFE11E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000C625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BE586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9513A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C2C38F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79269C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6F1799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D1B44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FFEB4C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96A291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2101F90E" w14:textId="77777777" w:rsidTr="00EC7394">
        <w:trPr>
          <w:trHeight w:val="113"/>
          <w:jc w:val="center"/>
        </w:trPr>
        <w:tc>
          <w:tcPr>
            <w:tcW w:w="3472" w:type="dxa"/>
            <w:gridSpan w:val="10"/>
            <w:vMerge w:val="restart"/>
            <w:shd w:val="clear" w:color="auto" w:fill="F2F2F2" w:themeFill="background1" w:themeFillShade="F2"/>
            <w:vAlign w:val="bottom"/>
          </w:tcPr>
          <w:p w14:paraId="4CFA0F2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0246FC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0E14E5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   )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5E86E45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 w:val="restart"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7F22F0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</w:rPr>
            </w:pPr>
            <w:r>
              <w:rPr>
                <w:rFonts w:ascii="BPreplay" w:hAnsi="BPreplay"/>
                <w:sz w:val="18"/>
                <w:szCs w:val="18"/>
              </w:rPr>
              <w:t>(                                                       )</w:t>
            </w:r>
          </w:p>
        </w:tc>
      </w:tr>
      <w:tr w:rsidR="00727C68" w:rsidRPr="00AA5BB0" w14:paraId="4427B83B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63BC50D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A76689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3B97B8A2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692ECC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0D92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524C9E4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42D38ED1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91ACA8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3D89E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484EC8F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180CC2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51617DF2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3F61DB8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82F067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F17967D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36F5070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11BC50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45501471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24298AF3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8C464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52014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20830B9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1F4215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1EB95A04" w14:textId="77777777" w:rsidTr="00EC7394">
        <w:trPr>
          <w:jc w:val="center"/>
        </w:trPr>
        <w:tc>
          <w:tcPr>
            <w:tcW w:w="3472" w:type="dxa"/>
            <w:gridSpan w:val="10"/>
            <w:vMerge/>
            <w:shd w:val="clear" w:color="auto" w:fill="F2F2F2" w:themeFill="background1" w:themeFillShade="F2"/>
            <w:vAlign w:val="bottom"/>
          </w:tcPr>
          <w:p w14:paraId="2C2D09BF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56DB9DE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246A07B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2A87738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29683B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AA5BB0" w14:paraId="7B5284FA" w14:textId="77777777" w:rsidTr="00EC7394">
        <w:trPr>
          <w:jc w:val="center"/>
        </w:trPr>
        <w:tc>
          <w:tcPr>
            <w:tcW w:w="3472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47BF0406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060A3958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51468C4E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1A81740A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vMerge/>
            <w:tcBorders>
              <w:bottom w:val="single" w:sz="2" w:space="0" w:color="0070C0"/>
            </w:tcBorders>
            <w:shd w:val="clear" w:color="auto" w:fill="F2F2F2" w:themeFill="background1" w:themeFillShade="F2"/>
            <w:vAlign w:val="bottom"/>
          </w:tcPr>
          <w:p w14:paraId="734D6617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  <w:tr w:rsidR="00727C68" w:rsidRPr="00314739" w14:paraId="1DE8FE58" w14:textId="77777777" w:rsidTr="004C7E9E">
        <w:trPr>
          <w:jc w:val="center"/>
        </w:trPr>
        <w:tc>
          <w:tcPr>
            <w:tcW w:w="40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C4582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76378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8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3CA601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39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B9798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0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0F7767E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2D94C6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553E1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2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E06A6B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036524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F007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7F0B21A7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4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9170E82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4948165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034D64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60E6D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290F75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E6E4289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6FB71D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74BFAEF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8E67FE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5DC4F1DE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bottom"/>
          </w:tcPr>
          <w:p w14:paraId="677FB9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A01F3A4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7ECA85B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3D03735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86D9B7D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2FF2E90C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14E334A6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6B677C2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1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7C11BDD3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  <w:tc>
          <w:tcPr>
            <w:tcW w:w="343" w:type="dxa"/>
            <w:tcBorders>
              <w:top w:val="single" w:sz="2" w:space="0" w:color="0070C0"/>
            </w:tcBorders>
            <w:shd w:val="clear" w:color="auto" w:fill="auto"/>
            <w:vAlign w:val="bottom"/>
          </w:tcPr>
          <w:p w14:paraId="4FAC3E90" w14:textId="77777777" w:rsidR="00727C68" w:rsidRPr="00314739" w:rsidRDefault="00727C68" w:rsidP="00903DDE">
            <w:pPr>
              <w:ind w:left="-57" w:right="-57"/>
              <w:jc w:val="both"/>
              <w:rPr>
                <w:rFonts w:ascii="BPreplay" w:hAnsi="BPreplay"/>
                <w:sz w:val="2"/>
                <w:szCs w:val="2"/>
                <w:lang w:val="id-ID"/>
              </w:rPr>
            </w:pPr>
          </w:p>
        </w:tc>
      </w:tr>
      <w:tr w:rsidR="00727C68" w:rsidRPr="00AA5BB0" w14:paraId="57792D53" w14:textId="77777777" w:rsidTr="00EC7394">
        <w:trPr>
          <w:jc w:val="center"/>
        </w:trPr>
        <w:tc>
          <w:tcPr>
            <w:tcW w:w="3472" w:type="dxa"/>
            <w:gridSpan w:val="10"/>
            <w:shd w:val="clear" w:color="auto" w:fill="auto"/>
            <w:vAlign w:val="bottom"/>
          </w:tcPr>
          <w:p w14:paraId="0E723C41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4F7E4BA0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Pemegang Polis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3B2813F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3" w:type="dxa"/>
            <w:gridSpan w:val="10"/>
            <w:shd w:val="clear" w:color="auto" w:fill="auto"/>
            <w:vAlign w:val="bottom"/>
          </w:tcPr>
          <w:p w14:paraId="0B91BDB9" w14:textId="77777777" w:rsidR="00727C68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>
              <w:rPr>
                <w:rFonts w:ascii="BPreplay" w:hAnsi="BPreplay"/>
                <w:sz w:val="18"/>
                <w:szCs w:val="18"/>
                <w:lang w:val="id-ID"/>
              </w:rPr>
              <w:t>Tanda tangan</w:t>
            </w:r>
          </w:p>
          <w:p w14:paraId="71282C62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(Calon) Tertanggung</w:t>
            </w:r>
          </w:p>
        </w:tc>
        <w:tc>
          <w:tcPr>
            <w:tcW w:w="341" w:type="dxa"/>
            <w:shd w:val="clear" w:color="auto" w:fill="auto"/>
            <w:vAlign w:val="bottom"/>
          </w:tcPr>
          <w:p w14:paraId="2D3BA510" w14:textId="77777777" w:rsidR="00727C68" w:rsidRPr="004F6226" w:rsidRDefault="00727C68" w:rsidP="00903DDE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071" w:type="dxa"/>
            <w:gridSpan w:val="9"/>
            <w:shd w:val="clear" w:color="auto" w:fill="auto"/>
            <w:vAlign w:val="bottom"/>
          </w:tcPr>
          <w:p w14:paraId="64381B38" w14:textId="77777777" w:rsidR="00727C68" w:rsidRPr="004F6226" w:rsidRDefault="00727C68" w:rsidP="00903DDE">
            <w:pPr>
              <w:ind w:left="-57" w:right="-57"/>
              <w:jc w:val="center"/>
              <w:rPr>
                <w:rFonts w:ascii="BPreplay" w:hAnsi="BPreplay"/>
                <w:sz w:val="18"/>
                <w:szCs w:val="18"/>
                <w:lang w:val="id-ID"/>
              </w:rPr>
            </w:pP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Nama Lengkap &amp;</w:t>
            </w:r>
            <w:r>
              <w:rPr>
                <w:rFonts w:ascii="BPreplay" w:hAnsi="BPreplay"/>
                <w:sz w:val="18"/>
                <w:szCs w:val="18"/>
              </w:rPr>
              <w:t xml:space="preserve"> </w:t>
            </w:r>
            <w:r w:rsidRPr="00314739">
              <w:rPr>
                <w:rFonts w:ascii="BPreplay" w:hAnsi="BPreplay"/>
                <w:sz w:val="18"/>
                <w:szCs w:val="18"/>
                <w:lang w:val="id-ID"/>
              </w:rPr>
              <w:t>Tanda tangan Tenaga Penjual</w:t>
            </w:r>
          </w:p>
        </w:tc>
      </w:tr>
      <w:tr w:rsidR="00927F48" w:rsidRPr="00AA5BB0" w14:paraId="6B891BD4" w14:textId="77777777" w:rsidTr="004C7E9E">
        <w:trPr>
          <w:jc w:val="center"/>
        </w:trPr>
        <w:tc>
          <w:tcPr>
            <w:tcW w:w="401" w:type="dxa"/>
            <w:shd w:val="clear" w:color="auto" w:fill="auto"/>
            <w:vAlign w:val="center"/>
          </w:tcPr>
          <w:p w14:paraId="33B2A87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8" w:type="dxa"/>
            <w:shd w:val="clear" w:color="auto" w:fill="auto"/>
            <w:vAlign w:val="center"/>
          </w:tcPr>
          <w:p w14:paraId="67F5A190" w14:textId="77777777" w:rsidR="00927F48" w:rsidRPr="00AA5BB0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8" w:type="dxa"/>
            <w:shd w:val="clear" w:color="auto" w:fill="auto"/>
            <w:vAlign w:val="center"/>
          </w:tcPr>
          <w:p w14:paraId="55440454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66DD6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E47F4C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9858F7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3DEA68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2" w:type="dxa"/>
            <w:shd w:val="clear" w:color="auto" w:fill="auto"/>
            <w:vAlign w:val="center"/>
          </w:tcPr>
          <w:p w14:paraId="6FA71CA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7903E2F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2676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FAA0BF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4" w:type="dxa"/>
            <w:shd w:val="clear" w:color="auto" w:fill="auto"/>
            <w:vAlign w:val="center"/>
          </w:tcPr>
          <w:p w14:paraId="4999F83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2D44EF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5E7272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FD6354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C68F0E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76AD0A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7D32B80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B389402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0492E7A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2CD7365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6ED0A3FC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552FE086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8C556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59E47C3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1433E447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5C92281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303D76DF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410611D8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1" w:type="dxa"/>
            <w:shd w:val="clear" w:color="auto" w:fill="auto"/>
            <w:vAlign w:val="center"/>
          </w:tcPr>
          <w:p w14:paraId="20E7543A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  <w:tc>
          <w:tcPr>
            <w:tcW w:w="343" w:type="dxa"/>
            <w:shd w:val="clear" w:color="auto" w:fill="auto"/>
            <w:vAlign w:val="center"/>
          </w:tcPr>
          <w:p w14:paraId="6596F6DB" w14:textId="77777777" w:rsidR="00927F48" w:rsidRPr="004F6226" w:rsidRDefault="00927F48" w:rsidP="00AA5BB0">
            <w:pPr>
              <w:ind w:left="-57" w:right="-57"/>
              <w:jc w:val="both"/>
              <w:rPr>
                <w:rFonts w:ascii="BPreplay" w:hAnsi="BPreplay"/>
                <w:sz w:val="18"/>
                <w:szCs w:val="18"/>
                <w:lang w:val="id-ID"/>
              </w:rPr>
            </w:pPr>
          </w:p>
        </w:tc>
      </w:tr>
    </w:tbl>
    <w:p w14:paraId="39E8B2E7" w14:textId="534C22FC" w:rsidR="00B1085C" w:rsidRDefault="00B1085C" w:rsidP="00470CDD">
      <w:pPr>
        <w:tabs>
          <w:tab w:val="left" w:pos="2515"/>
        </w:tabs>
        <w:rPr>
          <w:sz w:val="18"/>
        </w:rPr>
      </w:pPr>
    </w:p>
    <w:sectPr w:rsidR="00B1085C" w:rsidSect="0007247D">
      <w:headerReference w:type="default" r:id="rId8"/>
      <w:footerReference w:type="default" r:id="rId9"/>
      <w:pgSz w:w="11907" w:h="16839" w:code="9"/>
      <w:pgMar w:top="360" w:right="720" w:bottom="720" w:left="720" w:header="708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4718B" w14:textId="77777777" w:rsidR="00F50D7A" w:rsidRDefault="00F50D7A" w:rsidP="005C652B">
      <w:pPr>
        <w:spacing w:after="0" w:line="240" w:lineRule="auto"/>
      </w:pPr>
      <w:r>
        <w:separator/>
      </w:r>
    </w:p>
  </w:endnote>
  <w:endnote w:type="continuationSeparator" w:id="0">
    <w:p w14:paraId="40592DBE" w14:textId="77777777" w:rsidR="00F50D7A" w:rsidRDefault="00F50D7A" w:rsidP="005C6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Preplay">
    <w:altName w:val="Microsoft YaHei"/>
    <w:panose1 w:val="02000503000000020004"/>
    <w:charset w:val="00"/>
    <w:family w:val="modern"/>
    <w:notTrueType/>
    <w:pitch w:val="variable"/>
    <w:sig w:usb0="8000008B" w:usb1="0000004A" w:usb2="00000000" w:usb3="00000000" w:csb0="00000009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F228B" w14:textId="75254B5E" w:rsidR="009E0F51" w:rsidRDefault="00BA35D6" w:rsidP="005C652B">
    <w:pPr>
      <w:pStyle w:val="Footer"/>
      <w:jc w:val="right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41B87B6" wp14:editId="0FBEAAB7">
              <wp:simplePos x="0" y="0"/>
              <wp:positionH relativeFrom="margin">
                <wp:posOffset>-67840</wp:posOffset>
              </wp:positionH>
              <wp:positionV relativeFrom="paragraph">
                <wp:posOffset>-635</wp:posOffset>
              </wp:positionV>
              <wp:extent cx="6802755" cy="0"/>
              <wp:effectExtent l="0" t="0" r="3619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275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6CAF63"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5pt,-.05pt" to="530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" strokecolor="#0070c0" strokeweight="1.75pt">
              <v:stroke joinstyle="miter"/>
              <w10:wrap anchorx="margin"/>
            </v:line>
          </w:pict>
        </mc:Fallback>
      </mc:AlternateContent>
    </w:r>
    <w:r w:rsidR="009E0F51"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08C4841" wp14:editId="70587DDF">
              <wp:simplePos x="0" y="0"/>
              <wp:positionH relativeFrom="column">
                <wp:posOffset>-45029</wp:posOffset>
              </wp:positionH>
              <wp:positionV relativeFrom="paragraph">
                <wp:posOffset>78740</wp:posOffset>
              </wp:positionV>
              <wp:extent cx="2828925" cy="174771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8925" cy="1747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402221" w14:textId="77777777" w:rsidR="009E0F51" w:rsidRPr="007864B7" w:rsidRDefault="009E0F51" w:rsidP="007864B7">
                          <w:pPr>
                            <w:spacing w:after="0" w:line="240" w:lineRule="auto"/>
                            <w:rPr>
                              <w:rFonts w:ascii="BPreplay" w:hAnsi="BPreplay"/>
                              <w:sz w:val="12"/>
                              <w:szCs w:val="14"/>
                              <w:lang w:val="id-ID"/>
                            </w:rPr>
                          </w:pPr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PT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Asuransi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Jiwa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BCA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terdaftar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dan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diawasi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oleh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Otoritas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Jasa</w:t>
                          </w:r>
                          <w:proofErr w:type="spellEnd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7864B7">
                            <w:rPr>
                              <w:rFonts w:ascii="BPreplay" w:hAnsi="BPreplay"/>
                              <w:sz w:val="12"/>
                              <w:szCs w:val="14"/>
                            </w:rPr>
                            <w:t>Keuangan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8C484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3.55pt;margin-top:6.2pt;width:222.75pt;height:13.7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" filled="f" stroked="f" strokeweight=".5pt">
              <v:textbox inset="3.6pt,,,2.16pt">
                <w:txbxContent>
                  <w:p w14:paraId="00402221" w14:textId="77777777" w:rsidR="009E0F51" w:rsidRPr="007864B7" w:rsidRDefault="009E0F51" w:rsidP="007864B7">
                    <w:pPr>
                      <w:spacing w:after="0" w:line="240" w:lineRule="auto"/>
                      <w:rPr>
                        <w:rFonts w:ascii="BPreplay" w:hAnsi="BPreplay"/>
                        <w:sz w:val="12"/>
                        <w:szCs w:val="14"/>
                        <w:lang w:val="id-ID"/>
                      </w:rPr>
                    </w:pPr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PT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Asuransi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Jiwa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BCA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terdaftar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dan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diawasi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oleh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Otoritas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Jasa</w:t>
                    </w:r>
                    <w:proofErr w:type="spellEnd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 xml:space="preserve"> </w:t>
                    </w:r>
                    <w:proofErr w:type="spellStart"/>
                    <w:r w:rsidRPr="007864B7">
                      <w:rPr>
                        <w:rFonts w:ascii="BPreplay" w:hAnsi="BPreplay"/>
                        <w:sz w:val="12"/>
                        <w:szCs w:val="14"/>
                      </w:rPr>
                      <w:t>Keuangan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9E0F51">
      <w:rPr>
        <w:noProof/>
        <w:sz w:val="14"/>
        <w:szCs w:val="20"/>
      </w:rPr>
      <w:drawing>
        <wp:anchor distT="0" distB="0" distL="114300" distR="114300" simplePos="0" relativeHeight="251664384" behindDoc="0" locked="0" layoutInCell="1" allowOverlap="1" wp14:anchorId="53A21B78" wp14:editId="32C94EC2">
          <wp:simplePos x="0" y="0"/>
          <wp:positionH relativeFrom="column">
            <wp:posOffset>5159152</wp:posOffset>
          </wp:positionH>
          <wp:positionV relativeFrom="paragraph">
            <wp:posOffset>106045</wp:posOffset>
          </wp:positionV>
          <wp:extent cx="1484630" cy="311150"/>
          <wp:effectExtent l="0" t="0" r="127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463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46D17C6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  <w:r>
      <w:rPr>
        <w:noProof/>
        <w:sz w:val="14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28FAC3" wp14:editId="1B4389B0">
              <wp:simplePos x="0" y="0"/>
              <wp:positionH relativeFrom="column">
                <wp:posOffset>-47767</wp:posOffset>
              </wp:positionH>
              <wp:positionV relativeFrom="paragraph">
                <wp:posOffset>114897</wp:posOffset>
              </wp:positionV>
              <wp:extent cx="1351128" cy="20973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51128" cy="20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188E4C" w14:textId="1425EBC3" w:rsidR="009E0F51" w:rsidRPr="00D73FBE" w:rsidRDefault="00064900" w:rsidP="003F1C2D">
                          <w:pPr>
                            <w:spacing w:after="0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64900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>OP/UW/0108/061601</w:t>
                          </w:r>
                          <w:r w:rsidR="009E0F51">
                            <w:rPr>
                              <w:rFonts w:ascii="BPreplay" w:eastAsia="Times New Roman" w:hAnsi="BPreplay" w:cs="Times New Roman"/>
                              <w:sz w:val="12"/>
                              <w:lang w:val="id-ID" w:eastAsia="id-ID"/>
                            </w:rPr>
                            <w:t xml:space="preserve">  </w: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Hal</w:t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begin"/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instrText xml:space="preserve"> PAGE   \* MERGEFORMAT </w:instrTex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separate"/>
                          </w:r>
                          <w:r w:rsidR="00CC0ABF">
                            <w:rPr>
                              <w:rFonts w:ascii="BPreplay" w:hAnsi="BPreplay"/>
                              <w:noProof/>
                              <w:sz w:val="12"/>
                              <w:lang w:val="id-ID" w:eastAsia="id-ID"/>
                            </w:rPr>
                            <w:t>1</w:t>
                          </w:r>
                          <w:r w:rsidR="009E0F51" w:rsidRPr="00DF3814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fldChar w:fldCharType="end"/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</w:t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val="id-ID" w:eastAsia="id-ID"/>
                            </w:rPr>
                            <w:t>/</w:t>
                          </w:r>
                          <w:r w:rsidR="009E0F51">
                            <w:rPr>
                              <w:rFonts w:ascii="BPreplay" w:hAnsi="BPreplay"/>
                              <w:sz w:val="12"/>
                              <w:lang w:eastAsia="id-ID"/>
                            </w:rPr>
                            <w:t xml:space="preserve">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45720" tIns="45720" rIns="91440" bIns="27432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F28FAC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left:0;text-align:left;margin-left:-3.75pt;margin-top:9.05pt;width:106.4pt;height:16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" filled="f" stroked="f" strokeweight=".5pt">
              <v:textbox inset="3.6pt,,,2.16pt">
                <w:txbxContent>
                  <w:p w14:paraId="78188E4C" w14:textId="1425EBC3" w:rsidR="009E0F51" w:rsidRPr="00D73FBE" w:rsidRDefault="00064900" w:rsidP="003F1C2D">
                    <w:pPr>
                      <w:spacing w:after="0"/>
                      <w:rPr>
                        <w:rFonts w:ascii="BPreplay" w:hAnsi="BPreplay"/>
                        <w:sz w:val="16"/>
                      </w:rPr>
                    </w:pPr>
                    <w:r w:rsidRPr="00064900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>OP/UW/0108/061601</w:t>
                    </w:r>
                    <w:r w:rsidR="009E0F51">
                      <w:rPr>
                        <w:rFonts w:ascii="BPreplay" w:eastAsia="Times New Roman" w:hAnsi="BPreplay" w:cs="Times New Roman"/>
                        <w:sz w:val="12"/>
                        <w:lang w:val="id-ID" w:eastAsia="id-ID"/>
                      </w:rPr>
                      <w:t xml:space="preserve">  </w: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t>Hal</w:t>
                    </w:r>
                    <w:r w:rsidR="009E0F51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begin"/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instrText xml:space="preserve"> PAGE   \* MERGEFORMAT </w:instrTex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separate"/>
                    </w:r>
                    <w:r w:rsidR="00CC0ABF">
                      <w:rPr>
                        <w:rFonts w:ascii="BPreplay" w:hAnsi="BPreplay"/>
                        <w:noProof/>
                        <w:sz w:val="12"/>
                        <w:lang w:val="id-ID" w:eastAsia="id-ID"/>
                      </w:rPr>
                      <w:t>1</w:t>
                    </w:r>
                    <w:r w:rsidR="009E0F51" w:rsidRPr="00DF3814">
                      <w:rPr>
                        <w:rFonts w:ascii="BPreplay" w:hAnsi="BPreplay"/>
                        <w:sz w:val="12"/>
                        <w:lang w:val="id-ID" w:eastAsia="id-ID"/>
                      </w:rPr>
                      <w:fldChar w:fldCharType="end"/>
                    </w:r>
                    <w:r w:rsidR="009E0F51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</w:t>
                    </w:r>
                    <w:r w:rsidR="009E0F51">
                      <w:rPr>
                        <w:rFonts w:ascii="BPreplay" w:hAnsi="BPreplay"/>
                        <w:sz w:val="12"/>
                        <w:lang w:val="id-ID" w:eastAsia="id-ID"/>
                      </w:rPr>
                      <w:t>/</w:t>
                    </w:r>
                    <w:r w:rsidR="009E0F51">
                      <w:rPr>
                        <w:rFonts w:ascii="BPreplay" w:hAnsi="BPreplay"/>
                        <w:sz w:val="12"/>
                        <w:lang w:eastAsia="id-ID"/>
                      </w:rPr>
                      <w:t xml:space="preserve"> 3</w:t>
                    </w:r>
                  </w:p>
                </w:txbxContent>
              </v:textbox>
            </v:shape>
          </w:pict>
        </mc:Fallback>
      </mc:AlternateContent>
    </w:r>
  </w:p>
  <w:p w14:paraId="6835C258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</w:p>
  <w:p w14:paraId="716DABBE" w14:textId="77777777" w:rsidR="009E0F51" w:rsidRDefault="009E0F51" w:rsidP="0007247D">
    <w:pPr>
      <w:pStyle w:val="Footer"/>
      <w:jc w:val="center"/>
      <w:rPr>
        <w:sz w:val="14"/>
        <w:szCs w:val="20"/>
        <w:lang w:val="id-ID"/>
      </w:rPr>
    </w:pPr>
  </w:p>
  <w:p w14:paraId="176288F1" w14:textId="77777777" w:rsidR="009E0F51" w:rsidRPr="0007247D" w:rsidRDefault="009E0F51" w:rsidP="0007247D">
    <w:pPr>
      <w:spacing w:after="0" w:line="240" w:lineRule="auto"/>
      <w:jc w:val="right"/>
      <w:rPr>
        <w:rFonts w:ascii="Calibri" w:eastAsia="Times New Roman" w:hAnsi="Calibri" w:cs="Times New Roman"/>
        <w:color w:val="000000"/>
        <w:sz w:val="14"/>
        <w:lang w:val="id-ID" w:eastAsia="id-ID"/>
      </w:rPr>
    </w:pPr>
  </w:p>
  <w:p w14:paraId="3A2C5533" w14:textId="77777777" w:rsidR="009E0F51" w:rsidRPr="002F1600" w:rsidRDefault="009E0F51" w:rsidP="00A62336">
    <w:pPr>
      <w:pStyle w:val="Footer"/>
      <w:tabs>
        <w:tab w:val="left" w:pos="4338"/>
      </w:tabs>
      <w:rPr>
        <w:sz w:val="14"/>
        <w:szCs w:val="20"/>
        <w:lang w:val="id-ID"/>
      </w:rPr>
    </w:pP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  <w:r>
      <w:rPr>
        <w:sz w:val="14"/>
        <w:szCs w:val="20"/>
        <w:lang w:val="id-ID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8AAAA" w14:textId="77777777" w:rsidR="00F50D7A" w:rsidRDefault="00F50D7A" w:rsidP="005C652B">
      <w:pPr>
        <w:spacing w:after="0" w:line="240" w:lineRule="auto"/>
      </w:pPr>
      <w:r>
        <w:separator/>
      </w:r>
    </w:p>
  </w:footnote>
  <w:footnote w:type="continuationSeparator" w:id="0">
    <w:p w14:paraId="4BA7604F" w14:textId="77777777" w:rsidR="00F50D7A" w:rsidRDefault="00F50D7A" w:rsidP="005C6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263B4" w14:textId="115EEC96" w:rsidR="009E0F51" w:rsidRDefault="009E0F51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2729CFA" wp14:editId="7DEE83CB">
              <wp:simplePos x="0" y="0"/>
              <wp:positionH relativeFrom="column">
                <wp:posOffset>2093183</wp:posOffset>
              </wp:positionH>
              <wp:positionV relativeFrom="paragraph">
                <wp:posOffset>-3810</wp:posOffset>
              </wp:positionV>
              <wp:extent cx="4624070" cy="572135"/>
              <wp:effectExtent l="0" t="0" r="508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24070" cy="57213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521C81" w14:textId="77777777" w:rsidR="009E0F51" w:rsidRPr="0001733C" w:rsidRDefault="009E0F51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b/>
                              <w:sz w:val="18"/>
                            </w:rPr>
                          </w:pPr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PT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Asuransi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>Jiwa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b/>
                              <w:sz w:val="18"/>
                            </w:rPr>
                            <w:t xml:space="preserve"> BCA</w:t>
                          </w:r>
                        </w:p>
                        <w:p w14:paraId="611C6F4E" w14:textId="77777777" w:rsidR="009E0F51" w:rsidRPr="0001733C" w:rsidRDefault="009E0F51" w:rsidP="00364059">
                          <w:pPr>
                            <w:spacing w:after="0"/>
                            <w:jc w:val="right"/>
                            <w:rPr>
                              <w:rFonts w:ascii="BPreplay" w:hAnsi="BPreplay"/>
                              <w:sz w:val="16"/>
                            </w:rPr>
                          </w:pP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Chase Plaza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Lantai 22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| Jl.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Jend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.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Sudirman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Kav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 21, Jakarta 12920</w:t>
                          </w:r>
                        </w:p>
                        <w:p w14:paraId="1AE6F980" w14:textId="7AD2B4F9" w:rsidR="009E0F51" w:rsidRPr="0001733C" w:rsidRDefault="009E0F51" w:rsidP="00364059">
                          <w:pPr>
                            <w:tabs>
                              <w:tab w:val="left" w:pos="588"/>
                              <w:tab w:val="left" w:pos="6408"/>
                            </w:tabs>
                            <w:spacing w:after="0"/>
                            <w:jc w:val="right"/>
                            <w:rPr>
                              <w:rFonts w:ascii="BPreplay" w:hAnsi="BPreplay"/>
                            </w:rPr>
                          </w:pP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Telepon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>
                            <w:rPr>
                              <w:rFonts w:ascii="BPreplay" w:hAnsi="BPreplay"/>
                              <w:sz w:val="16"/>
                            </w:rPr>
                            <w:t>2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888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000 | </w:t>
                          </w:r>
                          <w:proofErr w:type="spellStart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Faks</w:t>
                          </w:r>
                          <w:proofErr w:type="spellEnd"/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: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>(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>021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  <w:lang w:val="id-ID"/>
                            </w:rPr>
                            <w:t xml:space="preserve">) </w:t>
                          </w:r>
                          <w:r w:rsidRPr="0001733C">
                            <w:rPr>
                              <w:rFonts w:ascii="BPreplay" w:hAnsi="BPreplay"/>
                              <w:sz w:val="16"/>
                            </w:rPr>
                            <w:t xml:space="preserve">2934 7977 | Email: </w:t>
                          </w:r>
                          <w:hyperlink r:id="rId1" w:history="1">
                            <w:r w:rsidRPr="0001733C">
                              <w:rPr>
                                <w:rStyle w:val="Hyperlink"/>
                                <w:rFonts w:ascii="BPreplay" w:hAnsi="BPreplay"/>
                                <w:color w:val="auto"/>
                                <w:sz w:val="16"/>
                                <w:u w:val="none"/>
                              </w:rPr>
                              <w:t>customer@bcalife.co.id</w:t>
                            </w:r>
                          </w:hyperlink>
                        </w:p>
                        <w:p w14:paraId="29FE6823" w14:textId="77777777" w:rsidR="009E0F51" w:rsidRPr="0001733C" w:rsidRDefault="009E0F51" w:rsidP="00364059">
                          <w:pPr>
                            <w:spacing w:after="0"/>
                            <w:rPr>
                              <w:rFonts w:ascii="BPreplay" w:hAnsi="BPreplay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29CFA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64.8pt;margin-top:-.3pt;width:364.1pt;height:4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" fillcolor="white [3212]" stroked="f" strokeweight=".5pt">
              <v:textbox>
                <w:txbxContent>
                  <w:p w14:paraId="58521C81" w14:textId="77777777" w:rsidR="009E0F51" w:rsidRPr="0001733C" w:rsidRDefault="009E0F51" w:rsidP="00364059">
                    <w:pPr>
                      <w:spacing w:after="0"/>
                      <w:jc w:val="right"/>
                      <w:rPr>
                        <w:rFonts w:ascii="BPreplay" w:hAnsi="BPreplay"/>
                        <w:b/>
                        <w:sz w:val="18"/>
                      </w:rPr>
                    </w:pPr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PT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Asuransi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>Jiwa</w:t>
                    </w:r>
                    <w:proofErr w:type="spellEnd"/>
                    <w:r w:rsidRPr="0001733C">
                      <w:rPr>
                        <w:rFonts w:ascii="BPreplay" w:hAnsi="BPreplay"/>
                        <w:b/>
                        <w:sz w:val="18"/>
                      </w:rPr>
                      <w:t xml:space="preserve"> BCA</w:t>
                    </w:r>
                  </w:p>
                  <w:p w14:paraId="611C6F4E" w14:textId="77777777" w:rsidR="009E0F51" w:rsidRPr="0001733C" w:rsidRDefault="009E0F51" w:rsidP="00364059">
                    <w:pPr>
                      <w:spacing w:after="0"/>
                      <w:jc w:val="right"/>
                      <w:rPr>
                        <w:rFonts w:ascii="BPreplay" w:hAnsi="BPreplay"/>
                        <w:sz w:val="16"/>
                      </w:rPr>
                    </w:pPr>
                    <w:r w:rsidRPr="0001733C">
                      <w:rPr>
                        <w:rFonts w:ascii="BPreplay" w:hAnsi="BPreplay"/>
                        <w:sz w:val="16"/>
                      </w:rPr>
                      <w:t xml:space="preserve">Chase Plaza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Lantai 22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 | Jl.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Jend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.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Sudirman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Kav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 21, Jakarta 12920</w:t>
                    </w:r>
                  </w:p>
                  <w:p w14:paraId="1AE6F980" w14:textId="7AD2B4F9" w:rsidR="009E0F51" w:rsidRPr="0001733C" w:rsidRDefault="009E0F51" w:rsidP="00364059">
                    <w:pPr>
                      <w:tabs>
                        <w:tab w:val="left" w:pos="588"/>
                        <w:tab w:val="left" w:pos="6408"/>
                      </w:tabs>
                      <w:spacing w:after="0"/>
                      <w:jc w:val="right"/>
                      <w:rPr>
                        <w:rFonts w:ascii="BPreplay" w:hAnsi="BPreplay"/>
                      </w:rPr>
                    </w:pP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Telepon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>
                      <w:rPr>
                        <w:rFonts w:ascii="BPreplay" w:hAnsi="BPreplay"/>
                        <w:sz w:val="16"/>
                      </w:rPr>
                      <w:t>2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888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000 | </w:t>
                    </w:r>
                    <w:proofErr w:type="spellStart"/>
                    <w:r w:rsidRPr="0001733C">
                      <w:rPr>
                        <w:rFonts w:ascii="BPreplay" w:hAnsi="BPreplay"/>
                        <w:sz w:val="16"/>
                      </w:rPr>
                      <w:t>Faks</w:t>
                    </w:r>
                    <w:proofErr w:type="spellEnd"/>
                    <w:r w:rsidRPr="0001733C">
                      <w:rPr>
                        <w:rFonts w:ascii="BPreplay" w:hAnsi="BPreplay"/>
                        <w:sz w:val="16"/>
                      </w:rPr>
                      <w:t xml:space="preserve">: 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>(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>021</w:t>
                    </w:r>
                    <w:r w:rsidRPr="0001733C">
                      <w:rPr>
                        <w:rFonts w:ascii="BPreplay" w:hAnsi="BPreplay"/>
                        <w:sz w:val="16"/>
                        <w:lang w:val="id-ID"/>
                      </w:rPr>
                      <w:t xml:space="preserve">) </w:t>
                    </w:r>
                    <w:r w:rsidRPr="0001733C">
                      <w:rPr>
                        <w:rFonts w:ascii="BPreplay" w:hAnsi="BPreplay"/>
                        <w:sz w:val="16"/>
                      </w:rPr>
                      <w:t xml:space="preserve">2934 7977 | Email: </w:t>
                    </w:r>
                    <w:hyperlink r:id="rId2" w:history="1">
                      <w:r w:rsidRPr="0001733C">
                        <w:rPr>
                          <w:rStyle w:val="Hyperlink"/>
                          <w:rFonts w:ascii="BPreplay" w:hAnsi="BPreplay"/>
                          <w:color w:val="auto"/>
                          <w:sz w:val="16"/>
                          <w:u w:val="none"/>
                        </w:rPr>
                        <w:t>customer@bcalife.co.id</w:t>
                      </w:r>
                    </w:hyperlink>
                  </w:p>
                  <w:p w14:paraId="29FE6823" w14:textId="77777777" w:rsidR="009E0F51" w:rsidRPr="0001733C" w:rsidRDefault="009E0F51" w:rsidP="00364059">
                    <w:pPr>
                      <w:spacing w:after="0"/>
                      <w:rPr>
                        <w:rFonts w:ascii="BPreplay" w:hAnsi="BPreplay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14"/>
        <w:szCs w:val="20"/>
      </w:rPr>
      <w:drawing>
        <wp:anchor distT="0" distB="0" distL="114300" distR="114300" simplePos="0" relativeHeight="251668480" behindDoc="1" locked="0" layoutInCell="1" allowOverlap="1" wp14:anchorId="1222294F" wp14:editId="43978428">
          <wp:simplePos x="0" y="0"/>
          <wp:positionH relativeFrom="column">
            <wp:posOffset>-269458</wp:posOffset>
          </wp:positionH>
          <wp:positionV relativeFrom="paragraph">
            <wp:posOffset>-287655</wp:posOffset>
          </wp:positionV>
          <wp:extent cx="2317034" cy="969454"/>
          <wp:effectExtent l="0" t="0" r="7620" b="254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01 BCA Life logo FULL COLOR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034" cy="969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7ECD8" w14:textId="63AA3206" w:rsidR="009E0F51" w:rsidRPr="00EE46CC" w:rsidRDefault="009E0F51" w:rsidP="00364059">
    <w:pPr>
      <w:pStyle w:val="Header"/>
    </w:pPr>
  </w:p>
  <w:p w14:paraId="57260F6E" w14:textId="7CE7A2CF" w:rsidR="009E0F51" w:rsidRPr="003B7746" w:rsidRDefault="009E0F51" w:rsidP="003640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0914AEB" wp14:editId="427D111D">
              <wp:simplePos x="0" y="0"/>
              <wp:positionH relativeFrom="column">
                <wp:posOffset>-83185</wp:posOffset>
              </wp:positionH>
              <wp:positionV relativeFrom="paragraph">
                <wp:posOffset>192735</wp:posOffset>
              </wp:positionV>
              <wp:extent cx="6803390" cy="0"/>
              <wp:effectExtent l="0" t="0" r="355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0339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2C7B60" id="Straight Connecto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15.2pt" to="529.1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" strokecolor="#0070c0" strokeweight="1pt">
              <v:stroke joinstyle="miter"/>
            </v:line>
          </w:pict>
        </mc:Fallback>
      </mc:AlternateContent>
    </w:r>
  </w:p>
  <w:p w14:paraId="6A2ADD8E" w14:textId="309DF834" w:rsidR="009E0F51" w:rsidRPr="00364059" w:rsidRDefault="009E0F51" w:rsidP="003640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47761"/>
    <w:multiLevelType w:val="hybridMultilevel"/>
    <w:tmpl w:val="51A0F2DE"/>
    <w:lvl w:ilvl="0" w:tplc="CBEEE3A6">
      <w:start w:val="1"/>
      <w:numFmt w:val="decimal"/>
      <w:lvlText w:val="%1."/>
      <w:lvlJc w:val="left"/>
      <w:pPr>
        <w:ind w:left="6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14A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57940"/>
    <w:multiLevelType w:val="hybridMultilevel"/>
    <w:tmpl w:val="B7FA65F8"/>
    <w:lvl w:ilvl="0" w:tplc="04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3" w15:restartNumberingAfterBreak="0">
    <w:nsid w:val="131B2ADB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" w15:restartNumberingAfterBreak="0">
    <w:nsid w:val="13B40521"/>
    <w:multiLevelType w:val="hybridMultilevel"/>
    <w:tmpl w:val="57D2891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A0DD5"/>
    <w:multiLevelType w:val="hybridMultilevel"/>
    <w:tmpl w:val="BEECFC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0254"/>
    <w:multiLevelType w:val="hybridMultilevel"/>
    <w:tmpl w:val="C3587962"/>
    <w:lvl w:ilvl="0" w:tplc="29341248">
      <w:start w:val="5"/>
      <w:numFmt w:val="bullet"/>
      <w:lvlText w:val=""/>
      <w:lvlJc w:val="left"/>
      <w:pPr>
        <w:ind w:left="303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7" w15:restartNumberingAfterBreak="0">
    <w:nsid w:val="16A85D7D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D734F"/>
    <w:multiLevelType w:val="hybridMultilevel"/>
    <w:tmpl w:val="93B4D08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97A5A"/>
    <w:multiLevelType w:val="hybridMultilevel"/>
    <w:tmpl w:val="3E689082"/>
    <w:lvl w:ilvl="0" w:tplc="FE26C0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46207"/>
    <w:multiLevelType w:val="hybridMultilevel"/>
    <w:tmpl w:val="C590B948"/>
    <w:lvl w:ilvl="0" w:tplc="75969B8C">
      <w:start w:val="1"/>
      <w:numFmt w:val="lowerLetter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abstractNum w:abstractNumId="11" w15:restartNumberingAfterBreak="0">
    <w:nsid w:val="31EC643B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77A17"/>
    <w:multiLevelType w:val="hybridMultilevel"/>
    <w:tmpl w:val="0C686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255E0"/>
    <w:multiLevelType w:val="hybridMultilevel"/>
    <w:tmpl w:val="FFDC39CA"/>
    <w:lvl w:ilvl="0" w:tplc="1FCE832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44D44EF7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50663"/>
    <w:multiLevelType w:val="hybridMultilevel"/>
    <w:tmpl w:val="C7CC9B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B7A1E"/>
    <w:multiLevelType w:val="hybridMultilevel"/>
    <w:tmpl w:val="1BE685E0"/>
    <w:lvl w:ilvl="0" w:tplc="83582BD0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7" w15:restartNumberingAfterBreak="0">
    <w:nsid w:val="59B23A70"/>
    <w:multiLevelType w:val="hybridMultilevel"/>
    <w:tmpl w:val="34EC93A0"/>
    <w:lvl w:ilvl="0" w:tplc="FE26C036">
      <w:start w:val="1"/>
      <w:numFmt w:val="lowerLetter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8" w15:restartNumberingAfterBreak="0">
    <w:nsid w:val="6AA74FE0"/>
    <w:multiLevelType w:val="hybridMultilevel"/>
    <w:tmpl w:val="EC004EEE"/>
    <w:lvl w:ilvl="0" w:tplc="DF28B54E">
      <w:start w:val="1"/>
      <w:numFmt w:val="bullet"/>
      <w:lvlText w:val="-"/>
      <w:lvlJc w:val="left"/>
      <w:pPr>
        <w:ind w:left="303" w:hanging="360"/>
      </w:pPr>
      <w:rPr>
        <w:rFonts w:ascii="BPreplay" w:eastAsiaTheme="minorHAnsi" w:hAnsi="BPre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9" w15:restartNumberingAfterBreak="0">
    <w:nsid w:val="6E772642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60892"/>
    <w:multiLevelType w:val="hybridMultilevel"/>
    <w:tmpl w:val="F1362F26"/>
    <w:lvl w:ilvl="0" w:tplc="66BE0D9C">
      <w:start w:val="1"/>
      <w:numFmt w:val="decimal"/>
      <w:lvlText w:val="%1."/>
      <w:lvlJc w:val="left"/>
      <w:pPr>
        <w:ind w:left="60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7" w:hanging="360"/>
      </w:pPr>
    </w:lvl>
    <w:lvl w:ilvl="2" w:tplc="0421001B" w:tentative="1">
      <w:start w:val="1"/>
      <w:numFmt w:val="lowerRoman"/>
      <w:lvlText w:val="%3."/>
      <w:lvlJc w:val="right"/>
      <w:pPr>
        <w:ind w:left="2047" w:hanging="180"/>
      </w:pPr>
    </w:lvl>
    <w:lvl w:ilvl="3" w:tplc="0421000F" w:tentative="1">
      <w:start w:val="1"/>
      <w:numFmt w:val="decimal"/>
      <w:lvlText w:val="%4."/>
      <w:lvlJc w:val="left"/>
      <w:pPr>
        <w:ind w:left="2767" w:hanging="360"/>
      </w:pPr>
    </w:lvl>
    <w:lvl w:ilvl="4" w:tplc="04210019" w:tentative="1">
      <w:start w:val="1"/>
      <w:numFmt w:val="lowerLetter"/>
      <w:lvlText w:val="%5."/>
      <w:lvlJc w:val="left"/>
      <w:pPr>
        <w:ind w:left="3487" w:hanging="360"/>
      </w:pPr>
    </w:lvl>
    <w:lvl w:ilvl="5" w:tplc="0421001B" w:tentative="1">
      <w:start w:val="1"/>
      <w:numFmt w:val="lowerRoman"/>
      <w:lvlText w:val="%6."/>
      <w:lvlJc w:val="right"/>
      <w:pPr>
        <w:ind w:left="4207" w:hanging="180"/>
      </w:pPr>
    </w:lvl>
    <w:lvl w:ilvl="6" w:tplc="0421000F" w:tentative="1">
      <w:start w:val="1"/>
      <w:numFmt w:val="decimal"/>
      <w:lvlText w:val="%7."/>
      <w:lvlJc w:val="left"/>
      <w:pPr>
        <w:ind w:left="4927" w:hanging="360"/>
      </w:pPr>
    </w:lvl>
    <w:lvl w:ilvl="7" w:tplc="04210019" w:tentative="1">
      <w:start w:val="1"/>
      <w:numFmt w:val="lowerLetter"/>
      <w:lvlText w:val="%8."/>
      <w:lvlJc w:val="left"/>
      <w:pPr>
        <w:ind w:left="5647" w:hanging="360"/>
      </w:pPr>
    </w:lvl>
    <w:lvl w:ilvl="8" w:tplc="0421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21" w15:restartNumberingAfterBreak="0">
    <w:nsid w:val="78BE6361"/>
    <w:multiLevelType w:val="hybridMultilevel"/>
    <w:tmpl w:val="268C1E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EC1B81"/>
    <w:multiLevelType w:val="hybridMultilevel"/>
    <w:tmpl w:val="281E5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20"/>
  </w:num>
  <w:num w:numId="4">
    <w:abstractNumId w:val="8"/>
  </w:num>
  <w:num w:numId="5">
    <w:abstractNumId w:val="5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17"/>
  </w:num>
  <w:num w:numId="11">
    <w:abstractNumId w:val="7"/>
  </w:num>
  <w:num w:numId="12">
    <w:abstractNumId w:val="22"/>
  </w:num>
  <w:num w:numId="13">
    <w:abstractNumId w:val="3"/>
  </w:num>
  <w:num w:numId="14">
    <w:abstractNumId w:val="6"/>
  </w:num>
  <w:num w:numId="15">
    <w:abstractNumId w:val="19"/>
  </w:num>
  <w:num w:numId="16">
    <w:abstractNumId w:val="1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3"/>
  </w:num>
  <w:num w:numId="22">
    <w:abstractNumId w:val="1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8B9"/>
    <w:rsid w:val="000008DC"/>
    <w:rsid w:val="00001606"/>
    <w:rsid w:val="00002B6A"/>
    <w:rsid w:val="000042B1"/>
    <w:rsid w:val="00005595"/>
    <w:rsid w:val="000058C1"/>
    <w:rsid w:val="00005C2D"/>
    <w:rsid w:val="000061C0"/>
    <w:rsid w:val="000074CE"/>
    <w:rsid w:val="000075F2"/>
    <w:rsid w:val="00011333"/>
    <w:rsid w:val="00012DA1"/>
    <w:rsid w:val="00015CAF"/>
    <w:rsid w:val="000164BC"/>
    <w:rsid w:val="0001733C"/>
    <w:rsid w:val="00020992"/>
    <w:rsid w:val="00022986"/>
    <w:rsid w:val="00022CEA"/>
    <w:rsid w:val="000232D0"/>
    <w:rsid w:val="000241AB"/>
    <w:rsid w:val="00024512"/>
    <w:rsid w:val="000245C7"/>
    <w:rsid w:val="00024725"/>
    <w:rsid w:val="0002528D"/>
    <w:rsid w:val="0002550F"/>
    <w:rsid w:val="000262B8"/>
    <w:rsid w:val="00026522"/>
    <w:rsid w:val="00026D47"/>
    <w:rsid w:val="00026E8C"/>
    <w:rsid w:val="0003069A"/>
    <w:rsid w:val="00031FA9"/>
    <w:rsid w:val="00032E3A"/>
    <w:rsid w:val="00034028"/>
    <w:rsid w:val="00035C56"/>
    <w:rsid w:val="00035DE0"/>
    <w:rsid w:val="000361CC"/>
    <w:rsid w:val="0003664D"/>
    <w:rsid w:val="0003671D"/>
    <w:rsid w:val="0004009E"/>
    <w:rsid w:val="000404F9"/>
    <w:rsid w:val="00040698"/>
    <w:rsid w:val="00040918"/>
    <w:rsid w:val="00040F2D"/>
    <w:rsid w:val="00041640"/>
    <w:rsid w:val="000420C5"/>
    <w:rsid w:val="000459DD"/>
    <w:rsid w:val="00045ABA"/>
    <w:rsid w:val="00045F42"/>
    <w:rsid w:val="00047B9C"/>
    <w:rsid w:val="000514DC"/>
    <w:rsid w:val="00051771"/>
    <w:rsid w:val="00054A5F"/>
    <w:rsid w:val="00054D66"/>
    <w:rsid w:val="00054FC2"/>
    <w:rsid w:val="00055EC1"/>
    <w:rsid w:val="00056D38"/>
    <w:rsid w:val="00057726"/>
    <w:rsid w:val="00057748"/>
    <w:rsid w:val="00057AEF"/>
    <w:rsid w:val="0006096D"/>
    <w:rsid w:val="00062962"/>
    <w:rsid w:val="0006379C"/>
    <w:rsid w:val="00064040"/>
    <w:rsid w:val="00064900"/>
    <w:rsid w:val="00064C0C"/>
    <w:rsid w:val="00066E1B"/>
    <w:rsid w:val="0007082B"/>
    <w:rsid w:val="00070844"/>
    <w:rsid w:val="0007247D"/>
    <w:rsid w:val="00072850"/>
    <w:rsid w:val="00072DA1"/>
    <w:rsid w:val="000765C9"/>
    <w:rsid w:val="000777F1"/>
    <w:rsid w:val="00077D9F"/>
    <w:rsid w:val="000828A8"/>
    <w:rsid w:val="000833F2"/>
    <w:rsid w:val="00084CD2"/>
    <w:rsid w:val="0008515D"/>
    <w:rsid w:val="00085E61"/>
    <w:rsid w:val="000913A7"/>
    <w:rsid w:val="00091800"/>
    <w:rsid w:val="00091B48"/>
    <w:rsid w:val="00092FCD"/>
    <w:rsid w:val="00093074"/>
    <w:rsid w:val="0009365B"/>
    <w:rsid w:val="0009453E"/>
    <w:rsid w:val="00094DEF"/>
    <w:rsid w:val="0009580B"/>
    <w:rsid w:val="00096814"/>
    <w:rsid w:val="000A28A3"/>
    <w:rsid w:val="000A74EE"/>
    <w:rsid w:val="000A7B6A"/>
    <w:rsid w:val="000A7EBC"/>
    <w:rsid w:val="000B1017"/>
    <w:rsid w:val="000B1911"/>
    <w:rsid w:val="000B1FAE"/>
    <w:rsid w:val="000B24CD"/>
    <w:rsid w:val="000B2505"/>
    <w:rsid w:val="000B2D3C"/>
    <w:rsid w:val="000B2FBF"/>
    <w:rsid w:val="000B3BCB"/>
    <w:rsid w:val="000B3BE8"/>
    <w:rsid w:val="000B410A"/>
    <w:rsid w:val="000B4771"/>
    <w:rsid w:val="000B4EC6"/>
    <w:rsid w:val="000B6727"/>
    <w:rsid w:val="000B7DB7"/>
    <w:rsid w:val="000C083D"/>
    <w:rsid w:val="000C11E4"/>
    <w:rsid w:val="000C1749"/>
    <w:rsid w:val="000C1D00"/>
    <w:rsid w:val="000C332C"/>
    <w:rsid w:val="000C3E5B"/>
    <w:rsid w:val="000C6152"/>
    <w:rsid w:val="000C61C3"/>
    <w:rsid w:val="000C6A26"/>
    <w:rsid w:val="000C6E90"/>
    <w:rsid w:val="000C6F7A"/>
    <w:rsid w:val="000D0A91"/>
    <w:rsid w:val="000D3A63"/>
    <w:rsid w:val="000D3EEC"/>
    <w:rsid w:val="000D47A2"/>
    <w:rsid w:val="000E27CD"/>
    <w:rsid w:val="000E34F7"/>
    <w:rsid w:val="000E362C"/>
    <w:rsid w:val="000E67A0"/>
    <w:rsid w:val="000E6D9E"/>
    <w:rsid w:val="000F277B"/>
    <w:rsid w:val="000F2FE7"/>
    <w:rsid w:val="000F3E64"/>
    <w:rsid w:val="000F41AB"/>
    <w:rsid w:val="000F60C3"/>
    <w:rsid w:val="000F60F2"/>
    <w:rsid w:val="000F70B3"/>
    <w:rsid w:val="00100479"/>
    <w:rsid w:val="00101D00"/>
    <w:rsid w:val="00102353"/>
    <w:rsid w:val="00103F20"/>
    <w:rsid w:val="001071EC"/>
    <w:rsid w:val="0010726D"/>
    <w:rsid w:val="0011044A"/>
    <w:rsid w:val="00111CC2"/>
    <w:rsid w:val="00113FB8"/>
    <w:rsid w:val="00116B07"/>
    <w:rsid w:val="00116DC8"/>
    <w:rsid w:val="00116E4D"/>
    <w:rsid w:val="0012059E"/>
    <w:rsid w:val="00120F90"/>
    <w:rsid w:val="00121AAD"/>
    <w:rsid w:val="00122761"/>
    <w:rsid w:val="00123619"/>
    <w:rsid w:val="001307D7"/>
    <w:rsid w:val="00132C4F"/>
    <w:rsid w:val="00133563"/>
    <w:rsid w:val="001346E6"/>
    <w:rsid w:val="001348E5"/>
    <w:rsid w:val="00136D4A"/>
    <w:rsid w:val="00137CB6"/>
    <w:rsid w:val="00142036"/>
    <w:rsid w:val="00144154"/>
    <w:rsid w:val="001450C9"/>
    <w:rsid w:val="00147376"/>
    <w:rsid w:val="001501AD"/>
    <w:rsid w:val="0015542D"/>
    <w:rsid w:val="001579A1"/>
    <w:rsid w:val="001627CF"/>
    <w:rsid w:val="001633E8"/>
    <w:rsid w:val="001645C1"/>
    <w:rsid w:val="00165AFF"/>
    <w:rsid w:val="00166102"/>
    <w:rsid w:val="00166E09"/>
    <w:rsid w:val="00167B32"/>
    <w:rsid w:val="00170203"/>
    <w:rsid w:val="0017022F"/>
    <w:rsid w:val="0017042F"/>
    <w:rsid w:val="00170B1D"/>
    <w:rsid w:val="00171426"/>
    <w:rsid w:val="00173961"/>
    <w:rsid w:val="001746E9"/>
    <w:rsid w:val="00180FFB"/>
    <w:rsid w:val="00181BAB"/>
    <w:rsid w:val="00182542"/>
    <w:rsid w:val="00182E03"/>
    <w:rsid w:val="0018360F"/>
    <w:rsid w:val="00191675"/>
    <w:rsid w:val="00192187"/>
    <w:rsid w:val="00193287"/>
    <w:rsid w:val="00193342"/>
    <w:rsid w:val="00193533"/>
    <w:rsid w:val="00195C65"/>
    <w:rsid w:val="00195D18"/>
    <w:rsid w:val="001963EC"/>
    <w:rsid w:val="00197E98"/>
    <w:rsid w:val="001A1336"/>
    <w:rsid w:val="001A1772"/>
    <w:rsid w:val="001A276B"/>
    <w:rsid w:val="001A2AA8"/>
    <w:rsid w:val="001A2CDD"/>
    <w:rsid w:val="001A2D94"/>
    <w:rsid w:val="001A2EDD"/>
    <w:rsid w:val="001B1DEA"/>
    <w:rsid w:val="001B3142"/>
    <w:rsid w:val="001B421F"/>
    <w:rsid w:val="001B4B20"/>
    <w:rsid w:val="001B6B3F"/>
    <w:rsid w:val="001B7591"/>
    <w:rsid w:val="001B7914"/>
    <w:rsid w:val="001B7AF1"/>
    <w:rsid w:val="001C0FF2"/>
    <w:rsid w:val="001C1D8A"/>
    <w:rsid w:val="001C3BD4"/>
    <w:rsid w:val="001C47D7"/>
    <w:rsid w:val="001C592D"/>
    <w:rsid w:val="001C73F1"/>
    <w:rsid w:val="001D2A50"/>
    <w:rsid w:val="001D7E71"/>
    <w:rsid w:val="001E4E70"/>
    <w:rsid w:val="001E5B80"/>
    <w:rsid w:val="001E5DA5"/>
    <w:rsid w:val="001F03FC"/>
    <w:rsid w:val="001F21E4"/>
    <w:rsid w:val="001F2B90"/>
    <w:rsid w:val="001F3205"/>
    <w:rsid w:val="001F3A5E"/>
    <w:rsid w:val="001F43F2"/>
    <w:rsid w:val="001F46F2"/>
    <w:rsid w:val="001F474F"/>
    <w:rsid w:val="001F74BE"/>
    <w:rsid w:val="001F7C52"/>
    <w:rsid w:val="002024A3"/>
    <w:rsid w:val="002045CD"/>
    <w:rsid w:val="00205621"/>
    <w:rsid w:val="00205F82"/>
    <w:rsid w:val="002061EF"/>
    <w:rsid w:val="002068D0"/>
    <w:rsid w:val="00210408"/>
    <w:rsid w:val="00211D56"/>
    <w:rsid w:val="00211EA3"/>
    <w:rsid w:val="0021222C"/>
    <w:rsid w:val="002148A5"/>
    <w:rsid w:val="00214DB6"/>
    <w:rsid w:val="00216C68"/>
    <w:rsid w:val="00221C9E"/>
    <w:rsid w:val="00222B5C"/>
    <w:rsid w:val="00222D17"/>
    <w:rsid w:val="002250DD"/>
    <w:rsid w:val="00226A62"/>
    <w:rsid w:val="00227F12"/>
    <w:rsid w:val="0023195E"/>
    <w:rsid w:val="00233E19"/>
    <w:rsid w:val="00233FFB"/>
    <w:rsid w:val="002341C3"/>
    <w:rsid w:val="0024138D"/>
    <w:rsid w:val="002413CF"/>
    <w:rsid w:val="00241DDC"/>
    <w:rsid w:val="00242F21"/>
    <w:rsid w:val="00244A33"/>
    <w:rsid w:val="00250831"/>
    <w:rsid w:val="00250C2D"/>
    <w:rsid w:val="002514D3"/>
    <w:rsid w:val="00253B1C"/>
    <w:rsid w:val="00253FCD"/>
    <w:rsid w:val="00255E14"/>
    <w:rsid w:val="00255E39"/>
    <w:rsid w:val="00257AB7"/>
    <w:rsid w:val="002602A5"/>
    <w:rsid w:val="002606A0"/>
    <w:rsid w:val="0026161B"/>
    <w:rsid w:val="002625CC"/>
    <w:rsid w:val="00262FE7"/>
    <w:rsid w:val="002655C5"/>
    <w:rsid w:val="0026650E"/>
    <w:rsid w:val="0026661E"/>
    <w:rsid w:val="002700B7"/>
    <w:rsid w:val="0027018A"/>
    <w:rsid w:val="002704B4"/>
    <w:rsid w:val="00277343"/>
    <w:rsid w:val="00280858"/>
    <w:rsid w:val="0028120B"/>
    <w:rsid w:val="0028125A"/>
    <w:rsid w:val="00281996"/>
    <w:rsid w:val="00282B68"/>
    <w:rsid w:val="00282E3B"/>
    <w:rsid w:val="00283716"/>
    <w:rsid w:val="0028459A"/>
    <w:rsid w:val="00285640"/>
    <w:rsid w:val="0028575F"/>
    <w:rsid w:val="0028662E"/>
    <w:rsid w:val="00287A21"/>
    <w:rsid w:val="002924F6"/>
    <w:rsid w:val="00294607"/>
    <w:rsid w:val="002962BF"/>
    <w:rsid w:val="002975A2"/>
    <w:rsid w:val="002A020F"/>
    <w:rsid w:val="002A098D"/>
    <w:rsid w:val="002A19B7"/>
    <w:rsid w:val="002A3693"/>
    <w:rsid w:val="002A3D7E"/>
    <w:rsid w:val="002A5187"/>
    <w:rsid w:val="002A6195"/>
    <w:rsid w:val="002A6CDC"/>
    <w:rsid w:val="002B2CD2"/>
    <w:rsid w:val="002B30FC"/>
    <w:rsid w:val="002B32C0"/>
    <w:rsid w:val="002B3E7F"/>
    <w:rsid w:val="002B75F4"/>
    <w:rsid w:val="002C04D2"/>
    <w:rsid w:val="002C0890"/>
    <w:rsid w:val="002C0C1C"/>
    <w:rsid w:val="002C191C"/>
    <w:rsid w:val="002C2940"/>
    <w:rsid w:val="002C2B4A"/>
    <w:rsid w:val="002C31E6"/>
    <w:rsid w:val="002C686C"/>
    <w:rsid w:val="002C7D70"/>
    <w:rsid w:val="002C7E2F"/>
    <w:rsid w:val="002D4F24"/>
    <w:rsid w:val="002D64AA"/>
    <w:rsid w:val="002E1133"/>
    <w:rsid w:val="002E1D70"/>
    <w:rsid w:val="002E51E7"/>
    <w:rsid w:val="002E555C"/>
    <w:rsid w:val="002E5850"/>
    <w:rsid w:val="002F07CC"/>
    <w:rsid w:val="002F1600"/>
    <w:rsid w:val="002F2DD5"/>
    <w:rsid w:val="002F32BE"/>
    <w:rsid w:val="002F67A0"/>
    <w:rsid w:val="00300548"/>
    <w:rsid w:val="00301374"/>
    <w:rsid w:val="003013CE"/>
    <w:rsid w:val="00301648"/>
    <w:rsid w:val="00302ED0"/>
    <w:rsid w:val="0030374D"/>
    <w:rsid w:val="00305695"/>
    <w:rsid w:val="003057FD"/>
    <w:rsid w:val="00307CDF"/>
    <w:rsid w:val="003110FC"/>
    <w:rsid w:val="00311B25"/>
    <w:rsid w:val="00314739"/>
    <w:rsid w:val="0031517C"/>
    <w:rsid w:val="00315FAD"/>
    <w:rsid w:val="00320935"/>
    <w:rsid w:val="00323CF0"/>
    <w:rsid w:val="00323DA2"/>
    <w:rsid w:val="00324C4E"/>
    <w:rsid w:val="00325440"/>
    <w:rsid w:val="00331BA7"/>
    <w:rsid w:val="0033228C"/>
    <w:rsid w:val="00334235"/>
    <w:rsid w:val="003354C2"/>
    <w:rsid w:val="00335F77"/>
    <w:rsid w:val="003365BB"/>
    <w:rsid w:val="00336696"/>
    <w:rsid w:val="00337DFC"/>
    <w:rsid w:val="003403EC"/>
    <w:rsid w:val="00340CE6"/>
    <w:rsid w:val="00341A9C"/>
    <w:rsid w:val="00342123"/>
    <w:rsid w:val="00342336"/>
    <w:rsid w:val="00343A06"/>
    <w:rsid w:val="00343E0D"/>
    <w:rsid w:val="00343F5C"/>
    <w:rsid w:val="00344CFC"/>
    <w:rsid w:val="003465A1"/>
    <w:rsid w:val="003465AE"/>
    <w:rsid w:val="003513AC"/>
    <w:rsid w:val="00353698"/>
    <w:rsid w:val="003553E9"/>
    <w:rsid w:val="003554C6"/>
    <w:rsid w:val="00355FF3"/>
    <w:rsid w:val="003561F4"/>
    <w:rsid w:val="00356745"/>
    <w:rsid w:val="003631BD"/>
    <w:rsid w:val="003632B0"/>
    <w:rsid w:val="00363ABD"/>
    <w:rsid w:val="00364059"/>
    <w:rsid w:val="00366C17"/>
    <w:rsid w:val="00370245"/>
    <w:rsid w:val="00370A13"/>
    <w:rsid w:val="00371E43"/>
    <w:rsid w:val="00372E7C"/>
    <w:rsid w:val="003735D4"/>
    <w:rsid w:val="00373BBD"/>
    <w:rsid w:val="003747A0"/>
    <w:rsid w:val="00374D42"/>
    <w:rsid w:val="00374FD8"/>
    <w:rsid w:val="00376EB8"/>
    <w:rsid w:val="003770F2"/>
    <w:rsid w:val="00381897"/>
    <w:rsid w:val="003827BD"/>
    <w:rsid w:val="003860D1"/>
    <w:rsid w:val="0038637F"/>
    <w:rsid w:val="003867C9"/>
    <w:rsid w:val="00386C29"/>
    <w:rsid w:val="00387E7C"/>
    <w:rsid w:val="0039012C"/>
    <w:rsid w:val="003901C7"/>
    <w:rsid w:val="00393586"/>
    <w:rsid w:val="00395FDF"/>
    <w:rsid w:val="00396C6B"/>
    <w:rsid w:val="00396CB0"/>
    <w:rsid w:val="00397C19"/>
    <w:rsid w:val="003A0590"/>
    <w:rsid w:val="003A5D51"/>
    <w:rsid w:val="003A715B"/>
    <w:rsid w:val="003A73ED"/>
    <w:rsid w:val="003B0A3F"/>
    <w:rsid w:val="003B2986"/>
    <w:rsid w:val="003B3047"/>
    <w:rsid w:val="003B5D9A"/>
    <w:rsid w:val="003B7746"/>
    <w:rsid w:val="003C005F"/>
    <w:rsid w:val="003C094C"/>
    <w:rsid w:val="003C119B"/>
    <w:rsid w:val="003C1D5C"/>
    <w:rsid w:val="003C2711"/>
    <w:rsid w:val="003C5472"/>
    <w:rsid w:val="003C5C0F"/>
    <w:rsid w:val="003D0367"/>
    <w:rsid w:val="003D06AD"/>
    <w:rsid w:val="003D15F9"/>
    <w:rsid w:val="003D29D1"/>
    <w:rsid w:val="003D39C3"/>
    <w:rsid w:val="003D3B30"/>
    <w:rsid w:val="003D4BD4"/>
    <w:rsid w:val="003D5C31"/>
    <w:rsid w:val="003D60AD"/>
    <w:rsid w:val="003E1FDA"/>
    <w:rsid w:val="003E20A8"/>
    <w:rsid w:val="003E2959"/>
    <w:rsid w:val="003E2D5E"/>
    <w:rsid w:val="003E540E"/>
    <w:rsid w:val="003E7297"/>
    <w:rsid w:val="003F08AF"/>
    <w:rsid w:val="003F094F"/>
    <w:rsid w:val="003F0D7B"/>
    <w:rsid w:val="003F1C2D"/>
    <w:rsid w:val="003F2412"/>
    <w:rsid w:val="003F462D"/>
    <w:rsid w:val="003F49D9"/>
    <w:rsid w:val="003F5C23"/>
    <w:rsid w:val="00401391"/>
    <w:rsid w:val="00403452"/>
    <w:rsid w:val="0040473B"/>
    <w:rsid w:val="00404DA6"/>
    <w:rsid w:val="004061C1"/>
    <w:rsid w:val="00407F2C"/>
    <w:rsid w:val="00412216"/>
    <w:rsid w:val="00412EDC"/>
    <w:rsid w:val="00414AFB"/>
    <w:rsid w:val="00415AB4"/>
    <w:rsid w:val="0041656F"/>
    <w:rsid w:val="00420974"/>
    <w:rsid w:val="00423696"/>
    <w:rsid w:val="00423C75"/>
    <w:rsid w:val="004254FA"/>
    <w:rsid w:val="004305D4"/>
    <w:rsid w:val="00432611"/>
    <w:rsid w:val="00434042"/>
    <w:rsid w:val="00436003"/>
    <w:rsid w:val="004404B2"/>
    <w:rsid w:val="00440ACC"/>
    <w:rsid w:val="00441197"/>
    <w:rsid w:val="004419BF"/>
    <w:rsid w:val="004424B3"/>
    <w:rsid w:val="00445934"/>
    <w:rsid w:val="00445E05"/>
    <w:rsid w:val="00446CA8"/>
    <w:rsid w:val="004470F8"/>
    <w:rsid w:val="00447330"/>
    <w:rsid w:val="004477B8"/>
    <w:rsid w:val="00451735"/>
    <w:rsid w:val="004517E4"/>
    <w:rsid w:val="00451EC3"/>
    <w:rsid w:val="004527A5"/>
    <w:rsid w:val="004541D7"/>
    <w:rsid w:val="00455CDA"/>
    <w:rsid w:val="00456567"/>
    <w:rsid w:val="00460166"/>
    <w:rsid w:val="00465F0C"/>
    <w:rsid w:val="00470CDD"/>
    <w:rsid w:val="00470CE9"/>
    <w:rsid w:val="00470FCB"/>
    <w:rsid w:val="004720A4"/>
    <w:rsid w:val="0047230D"/>
    <w:rsid w:val="0047472D"/>
    <w:rsid w:val="00476081"/>
    <w:rsid w:val="0048072E"/>
    <w:rsid w:val="004823E8"/>
    <w:rsid w:val="00482E7A"/>
    <w:rsid w:val="004843C0"/>
    <w:rsid w:val="00484640"/>
    <w:rsid w:val="00487622"/>
    <w:rsid w:val="004906A5"/>
    <w:rsid w:val="00493ADB"/>
    <w:rsid w:val="00493CF7"/>
    <w:rsid w:val="004946DB"/>
    <w:rsid w:val="00494C15"/>
    <w:rsid w:val="004954C1"/>
    <w:rsid w:val="004A0B89"/>
    <w:rsid w:val="004A0BDE"/>
    <w:rsid w:val="004A0CF0"/>
    <w:rsid w:val="004A1A83"/>
    <w:rsid w:val="004A3788"/>
    <w:rsid w:val="004B03EC"/>
    <w:rsid w:val="004B339E"/>
    <w:rsid w:val="004B3633"/>
    <w:rsid w:val="004B476E"/>
    <w:rsid w:val="004B748A"/>
    <w:rsid w:val="004B7E7F"/>
    <w:rsid w:val="004C03F4"/>
    <w:rsid w:val="004C0462"/>
    <w:rsid w:val="004C1600"/>
    <w:rsid w:val="004C1B0E"/>
    <w:rsid w:val="004C2E87"/>
    <w:rsid w:val="004C34E8"/>
    <w:rsid w:val="004C49DD"/>
    <w:rsid w:val="004C50BB"/>
    <w:rsid w:val="004C60F7"/>
    <w:rsid w:val="004C6E48"/>
    <w:rsid w:val="004C7E9E"/>
    <w:rsid w:val="004D03D0"/>
    <w:rsid w:val="004D098D"/>
    <w:rsid w:val="004D129E"/>
    <w:rsid w:val="004D20DE"/>
    <w:rsid w:val="004D311E"/>
    <w:rsid w:val="004D5CCB"/>
    <w:rsid w:val="004D6D64"/>
    <w:rsid w:val="004E2122"/>
    <w:rsid w:val="004E38B1"/>
    <w:rsid w:val="004E3955"/>
    <w:rsid w:val="004E524B"/>
    <w:rsid w:val="004F16B9"/>
    <w:rsid w:val="004F1FE7"/>
    <w:rsid w:val="004F21E5"/>
    <w:rsid w:val="004F2A4D"/>
    <w:rsid w:val="004F2C7E"/>
    <w:rsid w:val="004F3DA4"/>
    <w:rsid w:val="004F6226"/>
    <w:rsid w:val="004F7C56"/>
    <w:rsid w:val="00503190"/>
    <w:rsid w:val="0050369B"/>
    <w:rsid w:val="00503B2B"/>
    <w:rsid w:val="00505906"/>
    <w:rsid w:val="00510443"/>
    <w:rsid w:val="0051268F"/>
    <w:rsid w:val="00515645"/>
    <w:rsid w:val="005177D4"/>
    <w:rsid w:val="00517CB4"/>
    <w:rsid w:val="00517F9D"/>
    <w:rsid w:val="005207D0"/>
    <w:rsid w:val="005218A8"/>
    <w:rsid w:val="00523A08"/>
    <w:rsid w:val="0052507F"/>
    <w:rsid w:val="00525114"/>
    <w:rsid w:val="00525F43"/>
    <w:rsid w:val="00526E25"/>
    <w:rsid w:val="00530ABB"/>
    <w:rsid w:val="00531006"/>
    <w:rsid w:val="00531640"/>
    <w:rsid w:val="00531DF9"/>
    <w:rsid w:val="00532BB5"/>
    <w:rsid w:val="005352E0"/>
    <w:rsid w:val="005363D0"/>
    <w:rsid w:val="0054053E"/>
    <w:rsid w:val="00540850"/>
    <w:rsid w:val="00540A17"/>
    <w:rsid w:val="00541FE2"/>
    <w:rsid w:val="005432D4"/>
    <w:rsid w:val="005473DA"/>
    <w:rsid w:val="00550151"/>
    <w:rsid w:val="00551EB0"/>
    <w:rsid w:val="00554581"/>
    <w:rsid w:val="005605B9"/>
    <w:rsid w:val="00562BF3"/>
    <w:rsid w:val="00562D71"/>
    <w:rsid w:val="00562DA6"/>
    <w:rsid w:val="00565842"/>
    <w:rsid w:val="00566387"/>
    <w:rsid w:val="0056720F"/>
    <w:rsid w:val="005702B0"/>
    <w:rsid w:val="00570C2C"/>
    <w:rsid w:val="0057188F"/>
    <w:rsid w:val="00571D8E"/>
    <w:rsid w:val="00574E7B"/>
    <w:rsid w:val="00575231"/>
    <w:rsid w:val="005756C7"/>
    <w:rsid w:val="00577956"/>
    <w:rsid w:val="00577BA2"/>
    <w:rsid w:val="00580159"/>
    <w:rsid w:val="005803AC"/>
    <w:rsid w:val="00581B8F"/>
    <w:rsid w:val="00582B72"/>
    <w:rsid w:val="00582F1B"/>
    <w:rsid w:val="00584569"/>
    <w:rsid w:val="005848E7"/>
    <w:rsid w:val="00586F2F"/>
    <w:rsid w:val="005878B5"/>
    <w:rsid w:val="00587E0D"/>
    <w:rsid w:val="005902CD"/>
    <w:rsid w:val="005909F4"/>
    <w:rsid w:val="00590B7D"/>
    <w:rsid w:val="00591359"/>
    <w:rsid w:val="00592D27"/>
    <w:rsid w:val="005937F7"/>
    <w:rsid w:val="00593A1A"/>
    <w:rsid w:val="00594CCA"/>
    <w:rsid w:val="00595B42"/>
    <w:rsid w:val="00596AE4"/>
    <w:rsid w:val="005A012E"/>
    <w:rsid w:val="005A1D19"/>
    <w:rsid w:val="005A5706"/>
    <w:rsid w:val="005A5FAC"/>
    <w:rsid w:val="005A68D4"/>
    <w:rsid w:val="005B342A"/>
    <w:rsid w:val="005B37F6"/>
    <w:rsid w:val="005B3FE4"/>
    <w:rsid w:val="005B5399"/>
    <w:rsid w:val="005B6D41"/>
    <w:rsid w:val="005B72A3"/>
    <w:rsid w:val="005B75C6"/>
    <w:rsid w:val="005B7E86"/>
    <w:rsid w:val="005C0275"/>
    <w:rsid w:val="005C0494"/>
    <w:rsid w:val="005C1AA1"/>
    <w:rsid w:val="005C2CA0"/>
    <w:rsid w:val="005C2F88"/>
    <w:rsid w:val="005C3958"/>
    <w:rsid w:val="005C5101"/>
    <w:rsid w:val="005C652B"/>
    <w:rsid w:val="005D103C"/>
    <w:rsid w:val="005D16D8"/>
    <w:rsid w:val="005D4243"/>
    <w:rsid w:val="005D4834"/>
    <w:rsid w:val="005D4EEE"/>
    <w:rsid w:val="005D68A0"/>
    <w:rsid w:val="005E0E92"/>
    <w:rsid w:val="005E199C"/>
    <w:rsid w:val="005E329C"/>
    <w:rsid w:val="005E5909"/>
    <w:rsid w:val="005E6047"/>
    <w:rsid w:val="005E6FCA"/>
    <w:rsid w:val="005F0ED6"/>
    <w:rsid w:val="005F2466"/>
    <w:rsid w:val="005F2F6D"/>
    <w:rsid w:val="005F3C4C"/>
    <w:rsid w:val="005F5133"/>
    <w:rsid w:val="005F57E2"/>
    <w:rsid w:val="005F5FED"/>
    <w:rsid w:val="0060058C"/>
    <w:rsid w:val="006006AC"/>
    <w:rsid w:val="00600C0C"/>
    <w:rsid w:val="00600C1B"/>
    <w:rsid w:val="006017D7"/>
    <w:rsid w:val="006023D5"/>
    <w:rsid w:val="006040E1"/>
    <w:rsid w:val="00604845"/>
    <w:rsid w:val="00604ADC"/>
    <w:rsid w:val="00606894"/>
    <w:rsid w:val="00606AD3"/>
    <w:rsid w:val="00607FF2"/>
    <w:rsid w:val="00610B52"/>
    <w:rsid w:val="00611432"/>
    <w:rsid w:val="00611CCF"/>
    <w:rsid w:val="00613937"/>
    <w:rsid w:val="00613F88"/>
    <w:rsid w:val="0061445B"/>
    <w:rsid w:val="0061489C"/>
    <w:rsid w:val="00622503"/>
    <w:rsid w:val="006229B2"/>
    <w:rsid w:val="00623D50"/>
    <w:rsid w:val="00627F9C"/>
    <w:rsid w:val="00630585"/>
    <w:rsid w:val="006311D6"/>
    <w:rsid w:val="006317CC"/>
    <w:rsid w:val="00631CFB"/>
    <w:rsid w:val="006326E0"/>
    <w:rsid w:val="00633B59"/>
    <w:rsid w:val="006341CB"/>
    <w:rsid w:val="00636017"/>
    <w:rsid w:val="00636BE3"/>
    <w:rsid w:val="00637258"/>
    <w:rsid w:val="00640C35"/>
    <w:rsid w:val="006413C9"/>
    <w:rsid w:val="00641D92"/>
    <w:rsid w:val="00642805"/>
    <w:rsid w:val="00642F80"/>
    <w:rsid w:val="00642FF6"/>
    <w:rsid w:val="006433AF"/>
    <w:rsid w:val="006460EC"/>
    <w:rsid w:val="006467E0"/>
    <w:rsid w:val="00647FCF"/>
    <w:rsid w:val="006502E2"/>
    <w:rsid w:val="00651746"/>
    <w:rsid w:val="00653B58"/>
    <w:rsid w:val="006541C0"/>
    <w:rsid w:val="0065541C"/>
    <w:rsid w:val="006555F7"/>
    <w:rsid w:val="00657C6E"/>
    <w:rsid w:val="006604FC"/>
    <w:rsid w:val="00660AB8"/>
    <w:rsid w:val="00660BC2"/>
    <w:rsid w:val="00661AF8"/>
    <w:rsid w:val="00662331"/>
    <w:rsid w:val="0066389D"/>
    <w:rsid w:val="00665746"/>
    <w:rsid w:val="00666F69"/>
    <w:rsid w:val="00670962"/>
    <w:rsid w:val="00670E16"/>
    <w:rsid w:val="00671741"/>
    <w:rsid w:val="00672095"/>
    <w:rsid w:val="00672A46"/>
    <w:rsid w:val="0067536D"/>
    <w:rsid w:val="0067544A"/>
    <w:rsid w:val="00685082"/>
    <w:rsid w:val="006859FC"/>
    <w:rsid w:val="00685E5A"/>
    <w:rsid w:val="00685F44"/>
    <w:rsid w:val="00687C00"/>
    <w:rsid w:val="00687E67"/>
    <w:rsid w:val="006910A7"/>
    <w:rsid w:val="00692306"/>
    <w:rsid w:val="00694930"/>
    <w:rsid w:val="00694F38"/>
    <w:rsid w:val="00695407"/>
    <w:rsid w:val="00696CFC"/>
    <w:rsid w:val="006973AE"/>
    <w:rsid w:val="006A0BF7"/>
    <w:rsid w:val="006A1A92"/>
    <w:rsid w:val="006A39B8"/>
    <w:rsid w:val="006A3AB7"/>
    <w:rsid w:val="006A3E19"/>
    <w:rsid w:val="006B27C5"/>
    <w:rsid w:val="006B27E9"/>
    <w:rsid w:val="006B5E41"/>
    <w:rsid w:val="006B6C55"/>
    <w:rsid w:val="006C0B00"/>
    <w:rsid w:val="006C0FE5"/>
    <w:rsid w:val="006C1BD4"/>
    <w:rsid w:val="006C28AB"/>
    <w:rsid w:val="006C381E"/>
    <w:rsid w:val="006C390B"/>
    <w:rsid w:val="006C5948"/>
    <w:rsid w:val="006C6163"/>
    <w:rsid w:val="006C6324"/>
    <w:rsid w:val="006C79A3"/>
    <w:rsid w:val="006D0ED2"/>
    <w:rsid w:val="006D1F24"/>
    <w:rsid w:val="006D2A13"/>
    <w:rsid w:val="006D30D5"/>
    <w:rsid w:val="006D4493"/>
    <w:rsid w:val="006D4C2C"/>
    <w:rsid w:val="006E033A"/>
    <w:rsid w:val="006E0D52"/>
    <w:rsid w:val="006E1441"/>
    <w:rsid w:val="006E18EF"/>
    <w:rsid w:val="006E1E5D"/>
    <w:rsid w:val="006E2855"/>
    <w:rsid w:val="006E3C16"/>
    <w:rsid w:val="006E4D30"/>
    <w:rsid w:val="006E4D31"/>
    <w:rsid w:val="006E79DF"/>
    <w:rsid w:val="006F00EE"/>
    <w:rsid w:val="006F060B"/>
    <w:rsid w:val="006F56F0"/>
    <w:rsid w:val="006F58BF"/>
    <w:rsid w:val="006F70E3"/>
    <w:rsid w:val="006F76AE"/>
    <w:rsid w:val="0070016F"/>
    <w:rsid w:val="007021C0"/>
    <w:rsid w:val="00702ADB"/>
    <w:rsid w:val="00711B62"/>
    <w:rsid w:val="00711E6B"/>
    <w:rsid w:val="00712D9B"/>
    <w:rsid w:val="00712E90"/>
    <w:rsid w:val="007133EA"/>
    <w:rsid w:val="00715D14"/>
    <w:rsid w:val="0071709F"/>
    <w:rsid w:val="00717AE4"/>
    <w:rsid w:val="007221BD"/>
    <w:rsid w:val="00723627"/>
    <w:rsid w:val="007237F3"/>
    <w:rsid w:val="00723D71"/>
    <w:rsid w:val="00724113"/>
    <w:rsid w:val="00727C68"/>
    <w:rsid w:val="00727EF6"/>
    <w:rsid w:val="00730022"/>
    <w:rsid w:val="007312F3"/>
    <w:rsid w:val="00733789"/>
    <w:rsid w:val="00734EC5"/>
    <w:rsid w:val="007352AB"/>
    <w:rsid w:val="00736676"/>
    <w:rsid w:val="007372A3"/>
    <w:rsid w:val="00737CDA"/>
    <w:rsid w:val="0074047E"/>
    <w:rsid w:val="007423F2"/>
    <w:rsid w:val="0074661D"/>
    <w:rsid w:val="0075149A"/>
    <w:rsid w:val="00753C94"/>
    <w:rsid w:val="00753FB3"/>
    <w:rsid w:val="00754695"/>
    <w:rsid w:val="00760009"/>
    <w:rsid w:val="0076000C"/>
    <w:rsid w:val="00764E02"/>
    <w:rsid w:val="007663CF"/>
    <w:rsid w:val="00770502"/>
    <w:rsid w:val="00770E89"/>
    <w:rsid w:val="00771100"/>
    <w:rsid w:val="0077150B"/>
    <w:rsid w:val="00773C4C"/>
    <w:rsid w:val="00780761"/>
    <w:rsid w:val="00780B22"/>
    <w:rsid w:val="007827AA"/>
    <w:rsid w:val="0078399C"/>
    <w:rsid w:val="007864B7"/>
    <w:rsid w:val="007906F7"/>
    <w:rsid w:val="007926F5"/>
    <w:rsid w:val="00792D3B"/>
    <w:rsid w:val="007968B7"/>
    <w:rsid w:val="00796CE9"/>
    <w:rsid w:val="007A17EF"/>
    <w:rsid w:val="007A27CA"/>
    <w:rsid w:val="007A39FE"/>
    <w:rsid w:val="007A4177"/>
    <w:rsid w:val="007A6158"/>
    <w:rsid w:val="007A7EA2"/>
    <w:rsid w:val="007B0C32"/>
    <w:rsid w:val="007B2D53"/>
    <w:rsid w:val="007B54FF"/>
    <w:rsid w:val="007B6D9D"/>
    <w:rsid w:val="007B7501"/>
    <w:rsid w:val="007B7A30"/>
    <w:rsid w:val="007C3AD9"/>
    <w:rsid w:val="007D20A3"/>
    <w:rsid w:val="007D2424"/>
    <w:rsid w:val="007D3DA1"/>
    <w:rsid w:val="007D721F"/>
    <w:rsid w:val="007D7385"/>
    <w:rsid w:val="007D747F"/>
    <w:rsid w:val="007E08DA"/>
    <w:rsid w:val="007E247C"/>
    <w:rsid w:val="007E28A3"/>
    <w:rsid w:val="007E4642"/>
    <w:rsid w:val="007E4AEE"/>
    <w:rsid w:val="007E7EC1"/>
    <w:rsid w:val="007F0B4C"/>
    <w:rsid w:val="007F0C66"/>
    <w:rsid w:val="007F1488"/>
    <w:rsid w:val="007F14E2"/>
    <w:rsid w:val="007F23F3"/>
    <w:rsid w:val="007F4B2A"/>
    <w:rsid w:val="007F611D"/>
    <w:rsid w:val="007F6880"/>
    <w:rsid w:val="007F7BF3"/>
    <w:rsid w:val="008024C9"/>
    <w:rsid w:val="00802AFE"/>
    <w:rsid w:val="0080395A"/>
    <w:rsid w:val="00804CC1"/>
    <w:rsid w:val="00806E3C"/>
    <w:rsid w:val="00807030"/>
    <w:rsid w:val="00810D2D"/>
    <w:rsid w:val="008114F6"/>
    <w:rsid w:val="008129A1"/>
    <w:rsid w:val="00813F7D"/>
    <w:rsid w:val="00814BBE"/>
    <w:rsid w:val="008161DF"/>
    <w:rsid w:val="00817C31"/>
    <w:rsid w:val="00820458"/>
    <w:rsid w:val="0082059B"/>
    <w:rsid w:val="008205AE"/>
    <w:rsid w:val="008206F2"/>
    <w:rsid w:val="008225ED"/>
    <w:rsid w:val="008234E9"/>
    <w:rsid w:val="00826196"/>
    <w:rsid w:val="008261D4"/>
    <w:rsid w:val="00826AC0"/>
    <w:rsid w:val="00826C29"/>
    <w:rsid w:val="00832E6E"/>
    <w:rsid w:val="00835E30"/>
    <w:rsid w:val="00836536"/>
    <w:rsid w:val="00836973"/>
    <w:rsid w:val="00837F07"/>
    <w:rsid w:val="00840185"/>
    <w:rsid w:val="00840A5B"/>
    <w:rsid w:val="00842824"/>
    <w:rsid w:val="00842D3B"/>
    <w:rsid w:val="008447DA"/>
    <w:rsid w:val="00844E84"/>
    <w:rsid w:val="008455CF"/>
    <w:rsid w:val="00846332"/>
    <w:rsid w:val="00846E20"/>
    <w:rsid w:val="00850973"/>
    <w:rsid w:val="008510C4"/>
    <w:rsid w:val="00851864"/>
    <w:rsid w:val="00852B6B"/>
    <w:rsid w:val="0085363E"/>
    <w:rsid w:val="00853FDD"/>
    <w:rsid w:val="00856035"/>
    <w:rsid w:val="00857019"/>
    <w:rsid w:val="008607BE"/>
    <w:rsid w:val="0086121D"/>
    <w:rsid w:val="0086124A"/>
    <w:rsid w:val="0086247E"/>
    <w:rsid w:val="008634BB"/>
    <w:rsid w:val="00863567"/>
    <w:rsid w:val="0086505E"/>
    <w:rsid w:val="00865D8F"/>
    <w:rsid w:val="008672DE"/>
    <w:rsid w:val="0086745C"/>
    <w:rsid w:val="00876348"/>
    <w:rsid w:val="008766B9"/>
    <w:rsid w:val="0088064D"/>
    <w:rsid w:val="008809E7"/>
    <w:rsid w:val="0088234C"/>
    <w:rsid w:val="00883CF6"/>
    <w:rsid w:val="008851FE"/>
    <w:rsid w:val="00891447"/>
    <w:rsid w:val="0089246F"/>
    <w:rsid w:val="00894E91"/>
    <w:rsid w:val="00895003"/>
    <w:rsid w:val="0089793F"/>
    <w:rsid w:val="008A1047"/>
    <w:rsid w:val="008A147C"/>
    <w:rsid w:val="008A69E4"/>
    <w:rsid w:val="008A7224"/>
    <w:rsid w:val="008A7784"/>
    <w:rsid w:val="008B01EC"/>
    <w:rsid w:val="008B0962"/>
    <w:rsid w:val="008B16D8"/>
    <w:rsid w:val="008B2F65"/>
    <w:rsid w:val="008B369F"/>
    <w:rsid w:val="008B44A6"/>
    <w:rsid w:val="008B480B"/>
    <w:rsid w:val="008B4834"/>
    <w:rsid w:val="008B64E6"/>
    <w:rsid w:val="008B6FAA"/>
    <w:rsid w:val="008C0AF1"/>
    <w:rsid w:val="008C40D7"/>
    <w:rsid w:val="008C43C9"/>
    <w:rsid w:val="008C6715"/>
    <w:rsid w:val="008C6DB6"/>
    <w:rsid w:val="008C7662"/>
    <w:rsid w:val="008D0598"/>
    <w:rsid w:val="008D1773"/>
    <w:rsid w:val="008D1B7C"/>
    <w:rsid w:val="008D1DAA"/>
    <w:rsid w:val="008D3CC1"/>
    <w:rsid w:val="008D48F1"/>
    <w:rsid w:val="008D5BE8"/>
    <w:rsid w:val="008E2478"/>
    <w:rsid w:val="008E25F9"/>
    <w:rsid w:val="008E35C0"/>
    <w:rsid w:val="008E58CB"/>
    <w:rsid w:val="008E6445"/>
    <w:rsid w:val="008E6617"/>
    <w:rsid w:val="008F55FE"/>
    <w:rsid w:val="008F58E0"/>
    <w:rsid w:val="00900688"/>
    <w:rsid w:val="00903B85"/>
    <w:rsid w:val="00903BF5"/>
    <w:rsid w:val="00903DDE"/>
    <w:rsid w:val="00904171"/>
    <w:rsid w:val="0090484D"/>
    <w:rsid w:val="009048DB"/>
    <w:rsid w:val="00907109"/>
    <w:rsid w:val="0090711F"/>
    <w:rsid w:val="00907175"/>
    <w:rsid w:val="00907836"/>
    <w:rsid w:val="00910935"/>
    <w:rsid w:val="00911425"/>
    <w:rsid w:val="00912E4E"/>
    <w:rsid w:val="00914837"/>
    <w:rsid w:val="00920EA3"/>
    <w:rsid w:val="009227D1"/>
    <w:rsid w:val="00923305"/>
    <w:rsid w:val="009248DB"/>
    <w:rsid w:val="00924F95"/>
    <w:rsid w:val="009255B2"/>
    <w:rsid w:val="00927848"/>
    <w:rsid w:val="00927F48"/>
    <w:rsid w:val="00927FAC"/>
    <w:rsid w:val="00931836"/>
    <w:rsid w:val="009321B2"/>
    <w:rsid w:val="00933E8D"/>
    <w:rsid w:val="00934625"/>
    <w:rsid w:val="00943654"/>
    <w:rsid w:val="00944D9F"/>
    <w:rsid w:val="00946D66"/>
    <w:rsid w:val="00947370"/>
    <w:rsid w:val="00951688"/>
    <w:rsid w:val="00951A02"/>
    <w:rsid w:val="009545ED"/>
    <w:rsid w:val="009546BF"/>
    <w:rsid w:val="00955E35"/>
    <w:rsid w:val="0096014E"/>
    <w:rsid w:val="00960967"/>
    <w:rsid w:val="0096473B"/>
    <w:rsid w:val="009650C3"/>
    <w:rsid w:val="00967280"/>
    <w:rsid w:val="00971277"/>
    <w:rsid w:val="009732BE"/>
    <w:rsid w:val="00974C2C"/>
    <w:rsid w:val="00975512"/>
    <w:rsid w:val="00976E06"/>
    <w:rsid w:val="00980EBB"/>
    <w:rsid w:val="0098217A"/>
    <w:rsid w:val="009837CE"/>
    <w:rsid w:val="00984331"/>
    <w:rsid w:val="00985482"/>
    <w:rsid w:val="00986CA3"/>
    <w:rsid w:val="0099071C"/>
    <w:rsid w:val="00990810"/>
    <w:rsid w:val="00992D72"/>
    <w:rsid w:val="0099441B"/>
    <w:rsid w:val="009958AA"/>
    <w:rsid w:val="00996477"/>
    <w:rsid w:val="009964EC"/>
    <w:rsid w:val="009A1CF7"/>
    <w:rsid w:val="009A249B"/>
    <w:rsid w:val="009A3556"/>
    <w:rsid w:val="009A3D6F"/>
    <w:rsid w:val="009A3F79"/>
    <w:rsid w:val="009B0C1C"/>
    <w:rsid w:val="009B276E"/>
    <w:rsid w:val="009B2A06"/>
    <w:rsid w:val="009B45BD"/>
    <w:rsid w:val="009B5BFF"/>
    <w:rsid w:val="009C1C8D"/>
    <w:rsid w:val="009C5C68"/>
    <w:rsid w:val="009C603C"/>
    <w:rsid w:val="009D060F"/>
    <w:rsid w:val="009D1692"/>
    <w:rsid w:val="009D1D6E"/>
    <w:rsid w:val="009D2344"/>
    <w:rsid w:val="009D2A73"/>
    <w:rsid w:val="009D3BF4"/>
    <w:rsid w:val="009D3FD8"/>
    <w:rsid w:val="009D7CB3"/>
    <w:rsid w:val="009D7EC6"/>
    <w:rsid w:val="009E0EC5"/>
    <w:rsid w:val="009E0F51"/>
    <w:rsid w:val="009E26A9"/>
    <w:rsid w:val="009E345F"/>
    <w:rsid w:val="009E40F0"/>
    <w:rsid w:val="009E4383"/>
    <w:rsid w:val="009E6BF4"/>
    <w:rsid w:val="009E71DD"/>
    <w:rsid w:val="009E7C0B"/>
    <w:rsid w:val="009F2271"/>
    <w:rsid w:val="009F2D3D"/>
    <w:rsid w:val="009F377E"/>
    <w:rsid w:val="009F3A71"/>
    <w:rsid w:val="009F4451"/>
    <w:rsid w:val="00A01F74"/>
    <w:rsid w:val="00A05BA3"/>
    <w:rsid w:val="00A06926"/>
    <w:rsid w:val="00A1098E"/>
    <w:rsid w:val="00A11D86"/>
    <w:rsid w:val="00A12D3E"/>
    <w:rsid w:val="00A162AF"/>
    <w:rsid w:val="00A171A8"/>
    <w:rsid w:val="00A17AA3"/>
    <w:rsid w:val="00A20489"/>
    <w:rsid w:val="00A20F72"/>
    <w:rsid w:val="00A21FA5"/>
    <w:rsid w:val="00A2391B"/>
    <w:rsid w:val="00A252B4"/>
    <w:rsid w:val="00A25D44"/>
    <w:rsid w:val="00A2611D"/>
    <w:rsid w:val="00A26682"/>
    <w:rsid w:val="00A31C0F"/>
    <w:rsid w:val="00A31C16"/>
    <w:rsid w:val="00A32AFE"/>
    <w:rsid w:val="00A3449C"/>
    <w:rsid w:val="00A34A40"/>
    <w:rsid w:val="00A35375"/>
    <w:rsid w:val="00A356CA"/>
    <w:rsid w:val="00A36BAF"/>
    <w:rsid w:val="00A36FE5"/>
    <w:rsid w:val="00A4229D"/>
    <w:rsid w:val="00A52F7F"/>
    <w:rsid w:val="00A56264"/>
    <w:rsid w:val="00A61086"/>
    <w:rsid w:val="00A61EB0"/>
    <w:rsid w:val="00A62336"/>
    <w:rsid w:val="00A6304A"/>
    <w:rsid w:val="00A666D4"/>
    <w:rsid w:val="00A67F55"/>
    <w:rsid w:val="00A724C9"/>
    <w:rsid w:val="00A74983"/>
    <w:rsid w:val="00A7511E"/>
    <w:rsid w:val="00A75669"/>
    <w:rsid w:val="00A76BD0"/>
    <w:rsid w:val="00A81A52"/>
    <w:rsid w:val="00A840A0"/>
    <w:rsid w:val="00A84467"/>
    <w:rsid w:val="00A84C43"/>
    <w:rsid w:val="00A87186"/>
    <w:rsid w:val="00A87DD6"/>
    <w:rsid w:val="00A90320"/>
    <w:rsid w:val="00A93708"/>
    <w:rsid w:val="00A94330"/>
    <w:rsid w:val="00A94684"/>
    <w:rsid w:val="00A94EEE"/>
    <w:rsid w:val="00A96B69"/>
    <w:rsid w:val="00A973C8"/>
    <w:rsid w:val="00A97CE1"/>
    <w:rsid w:val="00AA3800"/>
    <w:rsid w:val="00AA4FD6"/>
    <w:rsid w:val="00AA5803"/>
    <w:rsid w:val="00AA5BB0"/>
    <w:rsid w:val="00AA6020"/>
    <w:rsid w:val="00AA6274"/>
    <w:rsid w:val="00AA730D"/>
    <w:rsid w:val="00AB0CA6"/>
    <w:rsid w:val="00AB2305"/>
    <w:rsid w:val="00AB3BF7"/>
    <w:rsid w:val="00AB44EA"/>
    <w:rsid w:val="00AB4C1A"/>
    <w:rsid w:val="00AB6AEE"/>
    <w:rsid w:val="00AC1342"/>
    <w:rsid w:val="00AC31A0"/>
    <w:rsid w:val="00AC3850"/>
    <w:rsid w:val="00AD0C7B"/>
    <w:rsid w:val="00AD20F6"/>
    <w:rsid w:val="00AD2FA1"/>
    <w:rsid w:val="00AD4BF3"/>
    <w:rsid w:val="00AE0505"/>
    <w:rsid w:val="00AE1819"/>
    <w:rsid w:val="00AE2989"/>
    <w:rsid w:val="00AE3D9F"/>
    <w:rsid w:val="00AE50C9"/>
    <w:rsid w:val="00AE6022"/>
    <w:rsid w:val="00AF105A"/>
    <w:rsid w:val="00AF16CA"/>
    <w:rsid w:val="00AF175C"/>
    <w:rsid w:val="00AF22BA"/>
    <w:rsid w:val="00AF428A"/>
    <w:rsid w:val="00AF492D"/>
    <w:rsid w:val="00AF4B94"/>
    <w:rsid w:val="00AF7389"/>
    <w:rsid w:val="00AF78A2"/>
    <w:rsid w:val="00AF79F7"/>
    <w:rsid w:val="00B010A2"/>
    <w:rsid w:val="00B026E4"/>
    <w:rsid w:val="00B03F25"/>
    <w:rsid w:val="00B05A55"/>
    <w:rsid w:val="00B06122"/>
    <w:rsid w:val="00B07B4E"/>
    <w:rsid w:val="00B10172"/>
    <w:rsid w:val="00B1060F"/>
    <w:rsid w:val="00B1085C"/>
    <w:rsid w:val="00B1098B"/>
    <w:rsid w:val="00B11866"/>
    <w:rsid w:val="00B1489D"/>
    <w:rsid w:val="00B15C5E"/>
    <w:rsid w:val="00B16A93"/>
    <w:rsid w:val="00B20099"/>
    <w:rsid w:val="00B20955"/>
    <w:rsid w:val="00B20A0A"/>
    <w:rsid w:val="00B22A19"/>
    <w:rsid w:val="00B22AEA"/>
    <w:rsid w:val="00B246CD"/>
    <w:rsid w:val="00B24EB8"/>
    <w:rsid w:val="00B25634"/>
    <w:rsid w:val="00B27697"/>
    <w:rsid w:val="00B27AEB"/>
    <w:rsid w:val="00B32199"/>
    <w:rsid w:val="00B3285C"/>
    <w:rsid w:val="00B33EAE"/>
    <w:rsid w:val="00B352BB"/>
    <w:rsid w:val="00B356AF"/>
    <w:rsid w:val="00B37E52"/>
    <w:rsid w:val="00B4059E"/>
    <w:rsid w:val="00B41D3A"/>
    <w:rsid w:val="00B43CEB"/>
    <w:rsid w:val="00B507DD"/>
    <w:rsid w:val="00B50AB7"/>
    <w:rsid w:val="00B515CC"/>
    <w:rsid w:val="00B52019"/>
    <w:rsid w:val="00B5344D"/>
    <w:rsid w:val="00B53916"/>
    <w:rsid w:val="00B54DFD"/>
    <w:rsid w:val="00B55D79"/>
    <w:rsid w:val="00B602E2"/>
    <w:rsid w:val="00B62798"/>
    <w:rsid w:val="00B635B6"/>
    <w:rsid w:val="00B63EF7"/>
    <w:rsid w:val="00B64E3D"/>
    <w:rsid w:val="00B65AE5"/>
    <w:rsid w:val="00B66322"/>
    <w:rsid w:val="00B67DA3"/>
    <w:rsid w:val="00B70044"/>
    <w:rsid w:val="00B721BD"/>
    <w:rsid w:val="00B73F88"/>
    <w:rsid w:val="00B7753D"/>
    <w:rsid w:val="00B80937"/>
    <w:rsid w:val="00B80B00"/>
    <w:rsid w:val="00B810EE"/>
    <w:rsid w:val="00B8114B"/>
    <w:rsid w:val="00B851BE"/>
    <w:rsid w:val="00B857BC"/>
    <w:rsid w:val="00B85E36"/>
    <w:rsid w:val="00B9054D"/>
    <w:rsid w:val="00B9207B"/>
    <w:rsid w:val="00B92734"/>
    <w:rsid w:val="00B93EB0"/>
    <w:rsid w:val="00B96A9D"/>
    <w:rsid w:val="00BA11F7"/>
    <w:rsid w:val="00BA22DF"/>
    <w:rsid w:val="00BA3462"/>
    <w:rsid w:val="00BA35D6"/>
    <w:rsid w:val="00BA4B16"/>
    <w:rsid w:val="00BA59A8"/>
    <w:rsid w:val="00BA6616"/>
    <w:rsid w:val="00BA67E6"/>
    <w:rsid w:val="00BA7486"/>
    <w:rsid w:val="00BB0E50"/>
    <w:rsid w:val="00BB442C"/>
    <w:rsid w:val="00BB4C28"/>
    <w:rsid w:val="00BB5287"/>
    <w:rsid w:val="00BB5CA4"/>
    <w:rsid w:val="00BC129B"/>
    <w:rsid w:val="00BC1AB1"/>
    <w:rsid w:val="00BC4769"/>
    <w:rsid w:val="00BC52DC"/>
    <w:rsid w:val="00BC7091"/>
    <w:rsid w:val="00BD095D"/>
    <w:rsid w:val="00BD0E20"/>
    <w:rsid w:val="00BD102C"/>
    <w:rsid w:val="00BD22F1"/>
    <w:rsid w:val="00BD3AC1"/>
    <w:rsid w:val="00BD5C25"/>
    <w:rsid w:val="00BE006E"/>
    <w:rsid w:val="00BE0C40"/>
    <w:rsid w:val="00BE1154"/>
    <w:rsid w:val="00BE255F"/>
    <w:rsid w:val="00BE2664"/>
    <w:rsid w:val="00BE2BC1"/>
    <w:rsid w:val="00BE3498"/>
    <w:rsid w:val="00BE4A89"/>
    <w:rsid w:val="00BE5075"/>
    <w:rsid w:val="00BF03EE"/>
    <w:rsid w:val="00BF18CA"/>
    <w:rsid w:val="00BF1EB8"/>
    <w:rsid w:val="00BF28D3"/>
    <w:rsid w:val="00BF2A51"/>
    <w:rsid w:val="00BF4838"/>
    <w:rsid w:val="00BF55B0"/>
    <w:rsid w:val="00BF6080"/>
    <w:rsid w:val="00BF6380"/>
    <w:rsid w:val="00BF7688"/>
    <w:rsid w:val="00C006B0"/>
    <w:rsid w:val="00C02CB2"/>
    <w:rsid w:val="00C063C8"/>
    <w:rsid w:val="00C06EF0"/>
    <w:rsid w:val="00C07146"/>
    <w:rsid w:val="00C07CC1"/>
    <w:rsid w:val="00C07F60"/>
    <w:rsid w:val="00C10C2F"/>
    <w:rsid w:val="00C11A1C"/>
    <w:rsid w:val="00C13A99"/>
    <w:rsid w:val="00C1671C"/>
    <w:rsid w:val="00C16FC9"/>
    <w:rsid w:val="00C21237"/>
    <w:rsid w:val="00C21384"/>
    <w:rsid w:val="00C220AC"/>
    <w:rsid w:val="00C22EC6"/>
    <w:rsid w:val="00C246B4"/>
    <w:rsid w:val="00C24C11"/>
    <w:rsid w:val="00C25044"/>
    <w:rsid w:val="00C25CA0"/>
    <w:rsid w:val="00C32123"/>
    <w:rsid w:val="00C34FE7"/>
    <w:rsid w:val="00C372D2"/>
    <w:rsid w:val="00C402D9"/>
    <w:rsid w:val="00C40E37"/>
    <w:rsid w:val="00C4170F"/>
    <w:rsid w:val="00C445D4"/>
    <w:rsid w:val="00C45028"/>
    <w:rsid w:val="00C462D2"/>
    <w:rsid w:val="00C469E7"/>
    <w:rsid w:val="00C4796C"/>
    <w:rsid w:val="00C50021"/>
    <w:rsid w:val="00C50355"/>
    <w:rsid w:val="00C50C78"/>
    <w:rsid w:val="00C50DB6"/>
    <w:rsid w:val="00C515B6"/>
    <w:rsid w:val="00C53BCA"/>
    <w:rsid w:val="00C53D07"/>
    <w:rsid w:val="00C540FA"/>
    <w:rsid w:val="00C57C47"/>
    <w:rsid w:val="00C600F5"/>
    <w:rsid w:val="00C6051D"/>
    <w:rsid w:val="00C60531"/>
    <w:rsid w:val="00C612FA"/>
    <w:rsid w:val="00C63F5C"/>
    <w:rsid w:val="00C6488F"/>
    <w:rsid w:val="00C65F95"/>
    <w:rsid w:val="00C70149"/>
    <w:rsid w:val="00C71178"/>
    <w:rsid w:val="00C711E8"/>
    <w:rsid w:val="00C71653"/>
    <w:rsid w:val="00C718E2"/>
    <w:rsid w:val="00C71D3A"/>
    <w:rsid w:val="00C73049"/>
    <w:rsid w:val="00C73640"/>
    <w:rsid w:val="00C74F11"/>
    <w:rsid w:val="00C752D6"/>
    <w:rsid w:val="00C76091"/>
    <w:rsid w:val="00C8030C"/>
    <w:rsid w:val="00C82F8D"/>
    <w:rsid w:val="00C8426A"/>
    <w:rsid w:val="00C87276"/>
    <w:rsid w:val="00C90E81"/>
    <w:rsid w:val="00C929ED"/>
    <w:rsid w:val="00C935E2"/>
    <w:rsid w:val="00C960C2"/>
    <w:rsid w:val="00CA2A48"/>
    <w:rsid w:val="00CA456F"/>
    <w:rsid w:val="00CA5468"/>
    <w:rsid w:val="00CA6EFE"/>
    <w:rsid w:val="00CA7069"/>
    <w:rsid w:val="00CB0554"/>
    <w:rsid w:val="00CB0C23"/>
    <w:rsid w:val="00CB243E"/>
    <w:rsid w:val="00CB31E5"/>
    <w:rsid w:val="00CB37A1"/>
    <w:rsid w:val="00CB6C4C"/>
    <w:rsid w:val="00CB7DF7"/>
    <w:rsid w:val="00CC053A"/>
    <w:rsid w:val="00CC079D"/>
    <w:rsid w:val="00CC0ABF"/>
    <w:rsid w:val="00CC1784"/>
    <w:rsid w:val="00CC1C65"/>
    <w:rsid w:val="00CC2416"/>
    <w:rsid w:val="00CC3B01"/>
    <w:rsid w:val="00CC3F6D"/>
    <w:rsid w:val="00CC6B9E"/>
    <w:rsid w:val="00CD0947"/>
    <w:rsid w:val="00CD0CEA"/>
    <w:rsid w:val="00CD2126"/>
    <w:rsid w:val="00CD2B60"/>
    <w:rsid w:val="00CD2DED"/>
    <w:rsid w:val="00CD456C"/>
    <w:rsid w:val="00CD49C9"/>
    <w:rsid w:val="00CD4EC9"/>
    <w:rsid w:val="00CD7A1B"/>
    <w:rsid w:val="00CE1386"/>
    <w:rsid w:val="00CE18B7"/>
    <w:rsid w:val="00CE28EA"/>
    <w:rsid w:val="00CE2B86"/>
    <w:rsid w:val="00CE4F3B"/>
    <w:rsid w:val="00CE7633"/>
    <w:rsid w:val="00CE7BB9"/>
    <w:rsid w:val="00D019CE"/>
    <w:rsid w:val="00D03BA4"/>
    <w:rsid w:val="00D0431D"/>
    <w:rsid w:val="00D043E0"/>
    <w:rsid w:val="00D05067"/>
    <w:rsid w:val="00D07D26"/>
    <w:rsid w:val="00D13592"/>
    <w:rsid w:val="00D143F0"/>
    <w:rsid w:val="00D1447F"/>
    <w:rsid w:val="00D14628"/>
    <w:rsid w:val="00D168A6"/>
    <w:rsid w:val="00D20BD4"/>
    <w:rsid w:val="00D22F77"/>
    <w:rsid w:val="00D23647"/>
    <w:rsid w:val="00D25B07"/>
    <w:rsid w:val="00D261CC"/>
    <w:rsid w:val="00D2749E"/>
    <w:rsid w:val="00D27962"/>
    <w:rsid w:val="00D312EB"/>
    <w:rsid w:val="00D32026"/>
    <w:rsid w:val="00D329F7"/>
    <w:rsid w:val="00D40267"/>
    <w:rsid w:val="00D40462"/>
    <w:rsid w:val="00D406E4"/>
    <w:rsid w:val="00D411EC"/>
    <w:rsid w:val="00D41BCB"/>
    <w:rsid w:val="00D42C03"/>
    <w:rsid w:val="00D42FF3"/>
    <w:rsid w:val="00D44BA6"/>
    <w:rsid w:val="00D45B68"/>
    <w:rsid w:val="00D45EFB"/>
    <w:rsid w:val="00D45F90"/>
    <w:rsid w:val="00D466E6"/>
    <w:rsid w:val="00D46FD1"/>
    <w:rsid w:val="00D47079"/>
    <w:rsid w:val="00D47D02"/>
    <w:rsid w:val="00D47F84"/>
    <w:rsid w:val="00D50F48"/>
    <w:rsid w:val="00D5154A"/>
    <w:rsid w:val="00D5197A"/>
    <w:rsid w:val="00D5229F"/>
    <w:rsid w:val="00D5318F"/>
    <w:rsid w:val="00D54A1B"/>
    <w:rsid w:val="00D54A2D"/>
    <w:rsid w:val="00D54B07"/>
    <w:rsid w:val="00D568FF"/>
    <w:rsid w:val="00D57159"/>
    <w:rsid w:val="00D608BB"/>
    <w:rsid w:val="00D61F6A"/>
    <w:rsid w:val="00D6726D"/>
    <w:rsid w:val="00D67DCF"/>
    <w:rsid w:val="00D72A56"/>
    <w:rsid w:val="00D73FBE"/>
    <w:rsid w:val="00D755C3"/>
    <w:rsid w:val="00D76076"/>
    <w:rsid w:val="00D77FCD"/>
    <w:rsid w:val="00D826CE"/>
    <w:rsid w:val="00D82DAB"/>
    <w:rsid w:val="00D83E62"/>
    <w:rsid w:val="00D844A7"/>
    <w:rsid w:val="00D85589"/>
    <w:rsid w:val="00D85AC7"/>
    <w:rsid w:val="00D86E6D"/>
    <w:rsid w:val="00D871A6"/>
    <w:rsid w:val="00D87C4A"/>
    <w:rsid w:val="00D91750"/>
    <w:rsid w:val="00D91AC1"/>
    <w:rsid w:val="00D93D61"/>
    <w:rsid w:val="00D94202"/>
    <w:rsid w:val="00D95314"/>
    <w:rsid w:val="00D95B69"/>
    <w:rsid w:val="00D96261"/>
    <w:rsid w:val="00D971D8"/>
    <w:rsid w:val="00DA1101"/>
    <w:rsid w:val="00DA135C"/>
    <w:rsid w:val="00DA13E1"/>
    <w:rsid w:val="00DA2A6A"/>
    <w:rsid w:val="00DA305A"/>
    <w:rsid w:val="00DA4323"/>
    <w:rsid w:val="00DA4469"/>
    <w:rsid w:val="00DA4773"/>
    <w:rsid w:val="00DA5446"/>
    <w:rsid w:val="00DA54CC"/>
    <w:rsid w:val="00DB0447"/>
    <w:rsid w:val="00DB1E48"/>
    <w:rsid w:val="00DB2346"/>
    <w:rsid w:val="00DB2965"/>
    <w:rsid w:val="00DB399B"/>
    <w:rsid w:val="00DB56E3"/>
    <w:rsid w:val="00DB61F2"/>
    <w:rsid w:val="00DC12A9"/>
    <w:rsid w:val="00DC328E"/>
    <w:rsid w:val="00DC37F3"/>
    <w:rsid w:val="00DC3FFF"/>
    <w:rsid w:val="00DC4BC0"/>
    <w:rsid w:val="00DC5744"/>
    <w:rsid w:val="00DD0243"/>
    <w:rsid w:val="00DD10E5"/>
    <w:rsid w:val="00DD17D1"/>
    <w:rsid w:val="00DD510B"/>
    <w:rsid w:val="00DD60EC"/>
    <w:rsid w:val="00DD6A76"/>
    <w:rsid w:val="00DE1468"/>
    <w:rsid w:val="00DE222C"/>
    <w:rsid w:val="00DE29F2"/>
    <w:rsid w:val="00DE3050"/>
    <w:rsid w:val="00DE509F"/>
    <w:rsid w:val="00DE61BB"/>
    <w:rsid w:val="00DE7050"/>
    <w:rsid w:val="00DE7190"/>
    <w:rsid w:val="00DF065A"/>
    <w:rsid w:val="00DF3814"/>
    <w:rsid w:val="00DF4160"/>
    <w:rsid w:val="00DF47E5"/>
    <w:rsid w:val="00DF5388"/>
    <w:rsid w:val="00DF5515"/>
    <w:rsid w:val="00DF6B12"/>
    <w:rsid w:val="00E00547"/>
    <w:rsid w:val="00E01DB7"/>
    <w:rsid w:val="00E03669"/>
    <w:rsid w:val="00E0385C"/>
    <w:rsid w:val="00E04590"/>
    <w:rsid w:val="00E0467D"/>
    <w:rsid w:val="00E04942"/>
    <w:rsid w:val="00E06440"/>
    <w:rsid w:val="00E06E16"/>
    <w:rsid w:val="00E10011"/>
    <w:rsid w:val="00E111BF"/>
    <w:rsid w:val="00E131BB"/>
    <w:rsid w:val="00E13BFE"/>
    <w:rsid w:val="00E14837"/>
    <w:rsid w:val="00E16058"/>
    <w:rsid w:val="00E17251"/>
    <w:rsid w:val="00E2019C"/>
    <w:rsid w:val="00E22C6A"/>
    <w:rsid w:val="00E237A5"/>
    <w:rsid w:val="00E24884"/>
    <w:rsid w:val="00E24F66"/>
    <w:rsid w:val="00E26677"/>
    <w:rsid w:val="00E26E6F"/>
    <w:rsid w:val="00E3075B"/>
    <w:rsid w:val="00E30C4F"/>
    <w:rsid w:val="00E30C61"/>
    <w:rsid w:val="00E317DD"/>
    <w:rsid w:val="00E32B6C"/>
    <w:rsid w:val="00E36AEC"/>
    <w:rsid w:val="00E40FF2"/>
    <w:rsid w:val="00E42530"/>
    <w:rsid w:val="00E5065F"/>
    <w:rsid w:val="00E53690"/>
    <w:rsid w:val="00E548DA"/>
    <w:rsid w:val="00E578FC"/>
    <w:rsid w:val="00E57BAC"/>
    <w:rsid w:val="00E60CED"/>
    <w:rsid w:val="00E6100D"/>
    <w:rsid w:val="00E622A2"/>
    <w:rsid w:val="00E622B1"/>
    <w:rsid w:val="00E63071"/>
    <w:rsid w:val="00E63C81"/>
    <w:rsid w:val="00E65CE8"/>
    <w:rsid w:val="00E66305"/>
    <w:rsid w:val="00E66D32"/>
    <w:rsid w:val="00E67EBC"/>
    <w:rsid w:val="00E7183C"/>
    <w:rsid w:val="00E725DA"/>
    <w:rsid w:val="00E74C2D"/>
    <w:rsid w:val="00E74EE1"/>
    <w:rsid w:val="00E77044"/>
    <w:rsid w:val="00E801FD"/>
    <w:rsid w:val="00E8128F"/>
    <w:rsid w:val="00E81FB7"/>
    <w:rsid w:val="00E848F7"/>
    <w:rsid w:val="00E87666"/>
    <w:rsid w:val="00E877DF"/>
    <w:rsid w:val="00E87B71"/>
    <w:rsid w:val="00E910DF"/>
    <w:rsid w:val="00E913E7"/>
    <w:rsid w:val="00E9321C"/>
    <w:rsid w:val="00E938BD"/>
    <w:rsid w:val="00E93E15"/>
    <w:rsid w:val="00E948C4"/>
    <w:rsid w:val="00E94F17"/>
    <w:rsid w:val="00E95120"/>
    <w:rsid w:val="00E9557E"/>
    <w:rsid w:val="00E95C78"/>
    <w:rsid w:val="00E95E4D"/>
    <w:rsid w:val="00E97859"/>
    <w:rsid w:val="00EA03F0"/>
    <w:rsid w:val="00EA0C60"/>
    <w:rsid w:val="00EA1079"/>
    <w:rsid w:val="00EA22DD"/>
    <w:rsid w:val="00EA3C3F"/>
    <w:rsid w:val="00EA50AF"/>
    <w:rsid w:val="00EA718C"/>
    <w:rsid w:val="00EA71FA"/>
    <w:rsid w:val="00EA7997"/>
    <w:rsid w:val="00EB0665"/>
    <w:rsid w:val="00EB0BB7"/>
    <w:rsid w:val="00EB1049"/>
    <w:rsid w:val="00EB346F"/>
    <w:rsid w:val="00EB3BCD"/>
    <w:rsid w:val="00EB496E"/>
    <w:rsid w:val="00EB6233"/>
    <w:rsid w:val="00EB6995"/>
    <w:rsid w:val="00EB6A8D"/>
    <w:rsid w:val="00EB6CA1"/>
    <w:rsid w:val="00EC218C"/>
    <w:rsid w:val="00EC5F50"/>
    <w:rsid w:val="00EC65B2"/>
    <w:rsid w:val="00EC65BA"/>
    <w:rsid w:val="00EC6B9C"/>
    <w:rsid w:val="00EC6C57"/>
    <w:rsid w:val="00EC7134"/>
    <w:rsid w:val="00EC7394"/>
    <w:rsid w:val="00EC75FE"/>
    <w:rsid w:val="00EC7B47"/>
    <w:rsid w:val="00ED0784"/>
    <w:rsid w:val="00ED124A"/>
    <w:rsid w:val="00ED1DAD"/>
    <w:rsid w:val="00ED1E4B"/>
    <w:rsid w:val="00ED2886"/>
    <w:rsid w:val="00ED32D9"/>
    <w:rsid w:val="00ED6748"/>
    <w:rsid w:val="00EE0AD9"/>
    <w:rsid w:val="00EE5C28"/>
    <w:rsid w:val="00EF06AB"/>
    <w:rsid w:val="00EF0DA0"/>
    <w:rsid w:val="00EF4716"/>
    <w:rsid w:val="00EF5C2E"/>
    <w:rsid w:val="00EF625B"/>
    <w:rsid w:val="00EF68B9"/>
    <w:rsid w:val="00F0200B"/>
    <w:rsid w:val="00F04357"/>
    <w:rsid w:val="00F06552"/>
    <w:rsid w:val="00F06B96"/>
    <w:rsid w:val="00F072E6"/>
    <w:rsid w:val="00F07CB9"/>
    <w:rsid w:val="00F12D37"/>
    <w:rsid w:val="00F15185"/>
    <w:rsid w:val="00F1575E"/>
    <w:rsid w:val="00F16B6A"/>
    <w:rsid w:val="00F227D5"/>
    <w:rsid w:val="00F22C9C"/>
    <w:rsid w:val="00F25C75"/>
    <w:rsid w:val="00F25DB9"/>
    <w:rsid w:val="00F27ED4"/>
    <w:rsid w:val="00F30897"/>
    <w:rsid w:val="00F323A6"/>
    <w:rsid w:val="00F32AA9"/>
    <w:rsid w:val="00F358D3"/>
    <w:rsid w:val="00F3621F"/>
    <w:rsid w:val="00F41D8B"/>
    <w:rsid w:val="00F4254F"/>
    <w:rsid w:val="00F42BAF"/>
    <w:rsid w:val="00F42D23"/>
    <w:rsid w:val="00F436C2"/>
    <w:rsid w:val="00F43A00"/>
    <w:rsid w:val="00F459B7"/>
    <w:rsid w:val="00F45A2D"/>
    <w:rsid w:val="00F479B1"/>
    <w:rsid w:val="00F50286"/>
    <w:rsid w:val="00F50D7A"/>
    <w:rsid w:val="00F51DFA"/>
    <w:rsid w:val="00F536FC"/>
    <w:rsid w:val="00F55E11"/>
    <w:rsid w:val="00F57643"/>
    <w:rsid w:val="00F57927"/>
    <w:rsid w:val="00F60A10"/>
    <w:rsid w:val="00F622F4"/>
    <w:rsid w:val="00F65174"/>
    <w:rsid w:val="00F651CF"/>
    <w:rsid w:val="00F66C18"/>
    <w:rsid w:val="00F6724D"/>
    <w:rsid w:val="00F673CA"/>
    <w:rsid w:val="00F714DC"/>
    <w:rsid w:val="00F718CC"/>
    <w:rsid w:val="00F71AB3"/>
    <w:rsid w:val="00F72AAB"/>
    <w:rsid w:val="00F73DBF"/>
    <w:rsid w:val="00F747D3"/>
    <w:rsid w:val="00F74857"/>
    <w:rsid w:val="00F75A85"/>
    <w:rsid w:val="00F77123"/>
    <w:rsid w:val="00F80DEE"/>
    <w:rsid w:val="00F8126D"/>
    <w:rsid w:val="00F813B0"/>
    <w:rsid w:val="00F82622"/>
    <w:rsid w:val="00F82F2C"/>
    <w:rsid w:val="00F8490C"/>
    <w:rsid w:val="00F8495A"/>
    <w:rsid w:val="00F84A2D"/>
    <w:rsid w:val="00F853C2"/>
    <w:rsid w:val="00F85582"/>
    <w:rsid w:val="00F86175"/>
    <w:rsid w:val="00F86659"/>
    <w:rsid w:val="00F8687A"/>
    <w:rsid w:val="00F912BA"/>
    <w:rsid w:val="00F92E78"/>
    <w:rsid w:val="00F936EE"/>
    <w:rsid w:val="00F93F4B"/>
    <w:rsid w:val="00F950F1"/>
    <w:rsid w:val="00F95B13"/>
    <w:rsid w:val="00F95B20"/>
    <w:rsid w:val="00F964A6"/>
    <w:rsid w:val="00F9704C"/>
    <w:rsid w:val="00F97C12"/>
    <w:rsid w:val="00F97CA2"/>
    <w:rsid w:val="00F97F84"/>
    <w:rsid w:val="00FA2511"/>
    <w:rsid w:val="00FA2885"/>
    <w:rsid w:val="00FA3C52"/>
    <w:rsid w:val="00FA49FA"/>
    <w:rsid w:val="00FA6F07"/>
    <w:rsid w:val="00FA71E6"/>
    <w:rsid w:val="00FA7236"/>
    <w:rsid w:val="00FA77F9"/>
    <w:rsid w:val="00FB11FA"/>
    <w:rsid w:val="00FB1E6F"/>
    <w:rsid w:val="00FB2CFD"/>
    <w:rsid w:val="00FB5140"/>
    <w:rsid w:val="00FB639F"/>
    <w:rsid w:val="00FB66A2"/>
    <w:rsid w:val="00FC073D"/>
    <w:rsid w:val="00FC16B4"/>
    <w:rsid w:val="00FC22E5"/>
    <w:rsid w:val="00FC28B8"/>
    <w:rsid w:val="00FC2A1D"/>
    <w:rsid w:val="00FC5D68"/>
    <w:rsid w:val="00FD02F2"/>
    <w:rsid w:val="00FD1072"/>
    <w:rsid w:val="00FD3EC1"/>
    <w:rsid w:val="00FD5014"/>
    <w:rsid w:val="00FD5337"/>
    <w:rsid w:val="00FD5B4A"/>
    <w:rsid w:val="00FD5B5A"/>
    <w:rsid w:val="00FD750D"/>
    <w:rsid w:val="00FD7512"/>
    <w:rsid w:val="00FD754B"/>
    <w:rsid w:val="00FE0779"/>
    <w:rsid w:val="00FE077B"/>
    <w:rsid w:val="00FE2A44"/>
    <w:rsid w:val="00FE37CC"/>
    <w:rsid w:val="00FE3D80"/>
    <w:rsid w:val="00FE495D"/>
    <w:rsid w:val="00FF1793"/>
    <w:rsid w:val="00FF21DD"/>
    <w:rsid w:val="00FF372B"/>
    <w:rsid w:val="00FF3C84"/>
    <w:rsid w:val="00FF416E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88854"/>
  <w15:chartTrackingRefBased/>
  <w15:docId w15:val="{C3622D46-0DA3-42DB-B1D2-A311F9AC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8B9"/>
    <w:pPr>
      <w:ind w:left="720"/>
      <w:contextualSpacing/>
    </w:pPr>
  </w:style>
  <w:style w:type="table" w:styleId="TableGrid">
    <w:name w:val="Table Grid"/>
    <w:basedOn w:val="TableNormal"/>
    <w:uiPriority w:val="39"/>
    <w:rsid w:val="00EF6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2B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C52"/>
    <w:rPr>
      <w:rFonts w:ascii="Segoe UI" w:hAnsi="Segoe UI" w:cs="Segoe UI"/>
      <w:sz w:val="18"/>
      <w:szCs w:val="18"/>
      <w:lang w:val="en-US"/>
    </w:rPr>
  </w:style>
  <w:style w:type="table" w:styleId="TableGridLight">
    <w:name w:val="Grid Table Light"/>
    <w:basedOn w:val="TableNormal"/>
    <w:uiPriority w:val="40"/>
    <w:rsid w:val="00F964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14737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0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00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00EE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FD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FB2CF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31F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customer@bcalife.co.id" TargetMode="External"/><Relationship Id="rId1" Type="http://schemas.openxmlformats.org/officeDocument/2006/relationships/hyperlink" Target="mailto:customer@bcalife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4BFDB-7BFF-4243-A8CF-D76E2885E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Azhar</dc:creator>
  <cp:keywords/>
  <dc:description/>
  <cp:lastModifiedBy>Aulia Azhar</cp:lastModifiedBy>
  <cp:revision>17</cp:revision>
  <cp:lastPrinted>2016-09-07T07:38:00Z</cp:lastPrinted>
  <dcterms:created xsi:type="dcterms:W3CDTF">2016-08-01T06:28:00Z</dcterms:created>
  <dcterms:modified xsi:type="dcterms:W3CDTF">2016-09-07T07:39:00Z</dcterms:modified>
</cp:coreProperties>
</file>