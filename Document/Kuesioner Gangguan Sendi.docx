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23AD3814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460166" w:rsidRPr="00460166">
        <w:rPr>
          <w:rFonts w:ascii="BPreplay" w:hAnsi="BPreplay"/>
          <w:b/>
          <w:color w:val="0070C0"/>
          <w:sz w:val="28"/>
          <w:szCs w:val="28"/>
        </w:rPr>
        <w:t xml:space="preserve">GANGGUAN </w:t>
      </w:r>
      <w:r w:rsidR="00E938BD">
        <w:rPr>
          <w:rFonts w:ascii="BPreplay" w:hAnsi="BPreplay"/>
          <w:b/>
          <w:color w:val="0070C0"/>
          <w:sz w:val="28"/>
          <w:szCs w:val="28"/>
        </w:rPr>
        <w:t>SENDI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"/>
        <w:gridCol w:w="348"/>
        <w:gridCol w:w="338"/>
        <w:gridCol w:w="339"/>
        <w:gridCol w:w="340"/>
        <w:gridCol w:w="341"/>
        <w:gridCol w:w="157"/>
        <w:gridCol w:w="184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230"/>
        <w:gridCol w:w="111"/>
        <w:gridCol w:w="341"/>
        <w:gridCol w:w="341"/>
        <w:gridCol w:w="341"/>
        <w:gridCol w:w="341"/>
        <w:gridCol w:w="341"/>
        <w:gridCol w:w="341"/>
        <w:gridCol w:w="111"/>
        <w:gridCol w:w="230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4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4780EC20" w14:textId="77777777" w:rsidR="00B262CB" w:rsidRDefault="00F4254F" w:rsidP="00B262CB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1292FF2F" w14:textId="37EF7552" w:rsidR="00B262CB" w:rsidRPr="00B262CB" w:rsidRDefault="00B262CB" w:rsidP="00B262CB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,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Formulir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Pernyataan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Amandemen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Untuk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SPAJ &amp;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Pelayanan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Polis yang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B262CB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B262CB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927F48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40462" w:rsidRPr="004F6226" w14:paraId="5662C040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0E49377E" w14:textId="3FA393B3" w:rsidR="00D40462" w:rsidRPr="00736676" w:rsidRDefault="00D40462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6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3455086" w14:textId="77777777" w:rsidR="00D40462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D40462" w:rsidRPr="004F6226" w:rsidRDefault="00D40462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A28E6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EA12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DB9EA0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53EE9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55E8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8B0BE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E1565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A485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75C0F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B78A6B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A06BEF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B59852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56983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1953EA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B4EFC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5E9E58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ED9101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E090BB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11D26B6" w14:textId="77777777" w:rsidR="00D40462" w:rsidRPr="004F6226" w:rsidRDefault="00D40462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0462" w:rsidRPr="00736676" w14:paraId="1EA8481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576309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2"/>
            <w:vMerge/>
            <w:shd w:val="clear" w:color="auto" w:fill="auto"/>
            <w:vAlign w:val="center"/>
          </w:tcPr>
          <w:p w14:paraId="7BC269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center"/>
          </w:tcPr>
          <w:p w14:paraId="6C52194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A0FE6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BA8A1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90F6B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55963B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67147C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B57D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49B15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E4A46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F42A82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0F973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8F898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8D58A00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1C1757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B84064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B29B9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CC7F8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45A91A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275075D" w14:textId="77777777" w:rsidR="00D40462" w:rsidRPr="00736676" w:rsidRDefault="00D40462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617651">
        <w:trPr>
          <w:trHeight w:val="283"/>
          <w:jc w:val="center"/>
        </w:trPr>
        <w:tc>
          <w:tcPr>
            <w:tcW w:w="402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6" w:type="dxa"/>
            <w:gridSpan w:val="12"/>
            <w:vMerge w:val="restart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1F03FC">
        <w:trPr>
          <w:jc w:val="center"/>
        </w:trPr>
        <w:tc>
          <w:tcPr>
            <w:tcW w:w="402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2"/>
            <w:vMerge/>
            <w:shd w:val="clear" w:color="auto" w:fill="auto"/>
            <w:vAlign w:val="center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6" w:type="dxa"/>
            <w:gridSpan w:val="12"/>
            <w:shd w:val="clear" w:color="auto" w:fill="auto"/>
            <w:vAlign w:val="center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9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0A7EBC">
        <w:trPr>
          <w:trHeight w:val="283"/>
          <w:jc w:val="center"/>
        </w:trPr>
        <w:tc>
          <w:tcPr>
            <w:tcW w:w="10638" w:type="dxa"/>
            <w:gridSpan w:val="34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E938BD" w:rsidRPr="00AA5BB0" w14:paraId="62FD952B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08857CC0" w14:textId="3B111BE5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40F84DB" w14:textId="37F4BFF5" w:rsidR="00E938BD" w:rsidRPr="004F6226" w:rsidRDefault="00E938BD" w:rsidP="00E938B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938BD">
              <w:rPr>
                <w:rFonts w:ascii="BPreplay" w:hAnsi="BPreplay"/>
                <w:sz w:val="18"/>
                <w:szCs w:val="18"/>
                <w:lang w:val="id-ID"/>
              </w:rPr>
              <w:t>Apakah Anda pernah menderita artritis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/rematik/</w:t>
            </w:r>
            <w:r w:rsidRPr="00E938BD">
              <w:rPr>
                <w:rFonts w:ascii="BPreplay" w:hAnsi="BPreplay"/>
                <w:sz w:val="18"/>
                <w:szCs w:val="18"/>
                <w:lang w:val="id-ID"/>
              </w:rPr>
              <w:t>kelainan sendi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2687463" w14:textId="77777777" w:rsidR="00E938BD" w:rsidRPr="004F6226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C45E7F5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0E094B9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42B63434" w14:textId="77777777" w:rsidR="00E938BD" w:rsidRPr="00DD0DC4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E938BD" w:rsidRPr="005E5909" w14:paraId="311F7682" w14:textId="77777777" w:rsidTr="00DA544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550759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ABC6CC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9A54A2F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1BC2A5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506F80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66E8D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1FF129D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179E5C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70EDD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613655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6E440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833AE22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AC2B0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FBEC8F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AF003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A73443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8CCDBA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8BD14D0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D44AE7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4A438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C7F8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8666AB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1D802B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CAC77C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853E66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BA7E64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8FAA08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7AB75E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96F68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E93D5F3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883BE11" w14:textId="77777777" w:rsidR="00E938BD" w:rsidRPr="005E5909" w:rsidRDefault="00E938B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25D44" w:rsidRPr="00AA5BB0" w14:paraId="246CBA8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8391BD2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21ED373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A25D44" w:rsidRPr="00F0200B" w14:paraId="34913FAC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A3BF287" w14:textId="77777777" w:rsidR="00A25D44" w:rsidRPr="003B27D2" w:rsidRDefault="00A25D44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D4150F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38CF92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7FD5D4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3AEBE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79A8A2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4717E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6CFCF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30857D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7DE16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3C1F5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8AB23A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E45DAB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EA5A0B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8D014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770439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E9B9D4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8AB98E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FD579F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176333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457FB6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41170D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1E0E7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1D9C50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025B90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7F8D7C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63B6B9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65A787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D8DB76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67E341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8626F5" w14:textId="77777777" w:rsidR="00A25D44" w:rsidRPr="00F0200B" w:rsidRDefault="00A25D44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25D44" w:rsidRPr="00AA5BB0" w14:paraId="5F228177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3448BF1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B969F4" w14:textId="77777777" w:rsidR="00A25D44" w:rsidRPr="004F6226" w:rsidRDefault="00A25D44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938BD" w:rsidRPr="004C50BB" w14:paraId="03FA79C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92E227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9ECF7EA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2EF86D3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143D0C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576BA85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E4CE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938B919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21A7A2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28CA7F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D190B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E6899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E397AD1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95B4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A0555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F7BA10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A9B32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4AD9FB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9991A7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9A4957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FC58D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E9C9F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F6AF20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A92BA6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FC7504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E220201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B3BB68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292C7E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9CC1F3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C981DD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687B50F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39B5A7" w14:textId="77777777" w:rsidR="00E938BD" w:rsidRPr="004C50BB" w:rsidRDefault="00E938B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B2712B4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41FD5796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5120" w:type="dxa"/>
            <w:gridSpan w:val="1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F15E884" w14:textId="6735EC70" w:rsidR="00CD4EC9" w:rsidRPr="004F6226" w:rsidRDefault="00CD4EC9" w:rsidP="00BC52D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K</w:t>
            </w:r>
            <w:r w:rsidRPr="0065541C">
              <w:rPr>
                <w:rFonts w:ascii="BPreplay" w:hAnsi="BPreplay"/>
                <w:sz w:val="18"/>
                <w:szCs w:val="18"/>
                <w:lang w:val="id-ID"/>
              </w:rPr>
              <w:t>apan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pertama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kali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keluhan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C52DC">
              <w:rPr>
                <w:rFonts w:ascii="BPreplay" w:hAnsi="BPreplay"/>
                <w:sz w:val="18"/>
                <w:szCs w:val="18"/>
              </w:rPr>
              <w:t>dirasakan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685CD51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229391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783CDF5" w14:textId="77777777" w:rsidR="00CD4EC9" w:rsidRPr="004953D4" w:rsidRDefault="00CD4EC9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811742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65FE23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D389A3" w14:textId="77777777" w:rsidR="00CD4EC9" w:rsidRPr="004953D4" w:rsidRDefault="00CD4EC9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54150B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AB8374F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2EDCB2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D54A0C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986565E" w14:textId="77777777" w:rsidR="00CD4EC9" w:rsidRPr="004F6226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center"/>
          </w:tcPr>
          <w:p w14:paraId="31AC5434" w14:textId="77777777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CD4EC9" w:rsidRPr="00FF372B" w14:paraId="1A941EB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50545A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64CFAD9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24003A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D875E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72F27A1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10451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37A25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F5C4177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486C3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6C48BB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2F041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9BD2EF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BE90B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C1B889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D1184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9CC0E5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A0E303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731D16A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3BBBDB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7A28D37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10237E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2E4834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A94CBE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F6C08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C04632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51DD75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A99D8F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E3870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97F116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408AF03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C2ECDA6" w14:textId="77777777" w:rsidR="00CD4EC9" w:rsidRPr="00FF372B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D4EC9" w:rsidRPr="00AA5BB0" w14:paraId="37D3EA6E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6ED9AC37" w14:textId="667719C6" w:rsidR="00CD4EC9" w:rsidRPr="004953D4" w:rsidRDefault="00CD4EC9" w:rsidP="00EB32C3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6143" w:type="dxa"/>
            <w:gridSpan w:val="20"/>
            <w:shd w:val="clear" w:color="auto" w:fill="auto"/>
            <w:vAlign w:val="center"/>
          </w:tcPr>
          <w:p w14:paraId="597EC293" w14:textId="76431547" w:rsidR="00CD4EC9" w:rsidRPr="004953D4" w:rsidRDefault="00CD4EC9" w:rsidP="00CD4EC9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Seberapa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seringkah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keluhan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timbul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12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CD4EC9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CD4EC9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4093" w:type="dxa"/>
            <w:gridSpan w:val="1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5AEA3F0" w14:textId="420712B3" w:rsidR="00CD4EC9" w:rsidRPr="004953D4" w:rsidRDefault="00CD4EC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1633E8" w:rsidRPr="00FF372B" w14:paraId="60656DF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D5594C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ECFA28F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E9C1BA4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DD5EA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8854B7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AC03F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E220E3A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B889093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1F3882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C7BCA6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D1C05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848E55A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93790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5BD8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94DDA7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0821F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0ADEF6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B1856F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CDF6A8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7C878F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6974C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B2E66B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3E59C7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C072F5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B0D73B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3DC11D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261E6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67FC20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403AC2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1AE3F1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A7689E" w14:textId="77777777" w:rsidR="001633E8" w:rsidRPr="00FF372B" w:rsidRDefault="001633E8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D2344" w:rsidRPr="004C50BB" w14:paraId="22E5E914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5505445" w14:textId="502CDFB0" w:rsidR="009D2344" w:rsidRPr="007E28A3" w:rsidRDefault="009D2344" w:rsidP="007E28A3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5F999B41" w14:textId="39840759" w:rsidR="009D2344" w:rsidRPr="009D2344" w:rsidRDefault="009D2344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9D2344">
              <w:rPr>
                <w:rFonts w:ascii="BPreplay" w:hAnsi="BPreplay"/>
                <w:sz w:val="18"/>
                <w:szCs w:val="18"/>
                <w:lang w:val="id-ID"/>
              </w:rPr>
              <w:t>Mohon menjelaskan secar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a rinci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bagian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tubuh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mana?</w:t>
            </w:r>
          </w:p>
        </w:tc>
      </w:tr>
      <w:tr w:rsidR="007E28A3" w:rsidRPr="00E7183C" w14:paraId="51099FF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D8EB4A2" w14:textId="77777777" w:rsidR="007E28A3" w:rsidRPr="0074047E" w:rsidRDefault="007E28A3" w:rsidP="00365517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B4774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50D18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82459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B471C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7D6A1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5B877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689FE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CBE359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DD932A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63972F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ABD99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C8397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519DD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21148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1C52C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0AC28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EF94AC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B6A2BD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8DFC76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1AFF8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C8BA0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9560E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B478C1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896C57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0E128E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EAC054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E14230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B505F3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B2254C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C4DD5A2" w14:textId="77777777" w:rsidR="007E28A3" w:rsidRPr="00E7183C" w:rsidRDefault="007E28A3" w:rsidP="0036551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E28A3" w:rsidRPr="00AA5BB0" w14:paraId="2C470804" w14:textId="77777777" w:rsidTr="001F03FC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94A80C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3C098C" w14:textId="77777777" w:rsidR="007E28A3" w:rsidRPr="004F6226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E28A3" w:rsidRPr="004C50BB" w14:paraId="4F8C1F5C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C0B5838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A444339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7D3A43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50C3C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7285CD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3D64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EC01C3D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B081DB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68A8E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23B0F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486C1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86773F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D89AC2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B5B7A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535DD5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4377E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5B328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6AF4B6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ED664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93E7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5DDCBB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E9BDAF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1ED4E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DAF60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A1DC017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5EFFC1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86814E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1B6048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4986EA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C9BA44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5FB94E6" w14:textId="77777777" w:rsidR="007E28A3" w:rsidRPr="004C50BB" w:rsidRDefault="007E28A3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32AFE" w:rsidRPr="00AA5BB0" w14:paraId="58E8D257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E982ACC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EAEB811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96CFC">
              <w:rPr>
                <w:rFonts w:ascii="BPreplay" w:hAnsi="BPreplay"/>
                <w:sz w:val="18"/>
                <w:szCs w:val="18"/>
                <w:lang w:val="id-ID"/>
              </w:rPr>
              <w:t>Apakah aktivitas Anda mengalami hambatan?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FD8237D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1D65EE9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03C4B9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39EA9E6" w14:textId="77777777" w:rsidR="00A32AFE" w:rsidRPr="00DD0DC4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A32AFE" w:rsidRPr="005E5909" w14:paraId="6C50151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6DA421F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E279C6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0A78F5B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336687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F14C6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0C823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EBD19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4D5743D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D919D6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C0D9C4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F28C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27CBF8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CB5D8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D0D212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17F34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DDA6F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5C25D5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D242F67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B3FC8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0AD2C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645883E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888BD6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697E5D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2185A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011700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026E0A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445EC1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F40C4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86A9B8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329FA12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C6B52B0" w14:textId="77777777" w:rsidR="00A32AFE" w:rsidRPr="005E5909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A32AFE" w:rsidRPr="00AA5BB0" w14:paraId="3E21D8F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45BD3D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2979BBA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A32AFE" w:rsidRPr="00F0200B" w14:paraId="7171A6D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8DD5B3" w14:textId="77777777" w:rsidR="00A32AFE" w:rsidRPr="003B27D2" w:rsidRDefault="00A32AFE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4BF69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3ED78A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DFB22F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C3820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600EE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295F6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3DF34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AB6E45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B227B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5AB0288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8CEDD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58CB05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56AB29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4F139C2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54196AD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3E4476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D545F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EB2D6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392294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F06C06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6CD701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E811D61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50C7D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0E4B87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747980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A65D5DB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C9E86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E6B4CE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B30B72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CAC845" w14:textId="77777777" w:rsidR="00A32AFE" w:rsidRPr="00F0200B" w:rsidRDefault="00A32AFE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A32AFE" w:rsidRPr="00AA5BB0" w14:paraId="0AF8306E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01AE458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B6D438" w14:textId="77777777" w:rsidR="00A32AFE" w:rsidRPr="004F6226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A32AFE" w:rsidRPr="004C50BB" w14:paraId="4F2AD31B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E669565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7E2EB0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3D1FE77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1BDDB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14AD90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53341F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10355B1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7FB254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183D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BC725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7BC20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6CF96DA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DB234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E44A68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0750CD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B373D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7078E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DB997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9BA972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C0693C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91EF26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90622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12CB88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171E49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AF1B65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D80D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73E83B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A10783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9EB87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DBD8A0F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B66507E" w14:textId="77777777" w:rsidR="00A32AFE" w:rsidRPr="004C50BB" w:rsidRDefault="00A32A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A7997" w:rsidRPr="00AA5BB0" w14:paraId="52568A19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FD4AAEA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CADB17E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A32AFE">
              <w:rPr>
                <w:rFonts w:ascii="BPreplay" w:hAnsi="BPreplay"/>
                <w:sz w:val="18"/>
                <w:szCs w:val="18"/>
                <w:lang w:val="id-ID"/>
              </w:rPr>
              <w:t>Apakah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mengalami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A32AFE">
              <w:rPr>
                <w:rFonts w:ascii="BPreplay" w:hAnsi="BPreplay"/>
                <w:sz w:val="18"/>
                <w:szCs w:val="18"/>
                <w:lang w:val="id-ID"/>
              </w:rPr>
              <w:t>gangguan fungsi sendi atau bagian tubuh tertentu 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E7F0A7D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AC21D79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F19069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53DE3BD" w14:textId="77777777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EA7997" w:rsidRPr="005E5909" w14:paraId="02C85F1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CFCC30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D23370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60C385E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DB181C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938B938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268B6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1BE1A20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4FD0A3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7D38CB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F89DAA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5350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4906F8A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13CFBB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152788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9A43C8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270C0D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0611A3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DF558E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E22365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74A871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6ECD3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C3B2D7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09F3F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DA161D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A8F5BC2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BFF9D0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DFA6AE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0A66CF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16E7F1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CCF31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296EB29" w14:textId="77777777" w:rsidR="00EA7997" w:rsidRPr="005E5909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A7997" w:rsidRPr="00AA5BB0" w14:paraId="3AA3AAE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BF484A4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E916384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EA7997" w:rsidRPr="00F0200B" w14:paraId="5CBF60D6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E1161F" w14:textId="77777777" w:rsidR="00EA7997" w:rsidRPr="003B27D2" w:rsidRDefault="00EA7997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1A7CC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32A0A2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4950BA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ABC4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068973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D3D274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D5F2B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78C2D9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D7E19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F620C4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53E0E9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E81F1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FD8409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BBEF61C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F4436C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CB695E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95FA8B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B94D3C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D4CD1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CDB4F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A442FF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9AAED41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5CAE6F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9C874E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FF90E8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966D865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885270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CF71ED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523F67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5735FF" w14:textId="77777777" w:rsidR="00EA7997" w:rsidRPr="00F0200B" w:rsidRDefault="00EA7997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A7997" w:rsidRPr="00AA5BB0" w14:paraId="213B5C8D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4F2CC7B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9B633F" w14:textId="77777777" w:rsidR="00EA7997" w:rsidRPr="004F6226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A7997" w:rsidRPr="004C50BB" w14:paraId="4B5A992D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D5A5FF1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F1F8EC6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8B4FCE6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6DB85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30609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F69AE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A1A182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DBDA8EF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068EDA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A30A40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CD16E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1F4C46F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209D5B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418D63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DA0D4C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3CD9AD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779D1D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1D31E28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3895FB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DEB9E3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8E357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A62E1D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3C921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87D27A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A263D8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DD20EC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44D433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8D99E5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55B935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6AF3059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9DE972E" w14:textId="77777777" w:rsidR="00EA7997" w:rsidRPr="004C50BB" w:rsidRDefault="00EA7997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A7997" w:rsidRPr="00AA5BB0" w14:paraId="0E71050C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2C9416E2" w14:textId="390B0826" w:rsidR="00EA7997" w:rsidRPr="00DD0DC4" w:rsidRDefault="00EA7997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DC942E6" w14:textId="336FF97A" w:rsidR="00E04F6A" w:rsidRDefault="00EA7997" w:rsidP="00E235F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</w:t>
            </w:r>
            <w:r w:rsidRPr="00EA7997">
              <w:rPr>
                <w:rFonts w:ascii="BPreplay" w:hAnsi="BPreplay"/>
                <w:sz w:val="18"/>
                <w:szCs w:val="18"/>
                <w:lang w:val="id-ID"/>
              </w:rPr>
              <w:t>ohon menjelaskan secar</w:t>
            </w:r>
            <w:r w:rsidR="003F462D">
              <w:rPr>
                <w:rFonts w:ascii="BPreplay" w:hAnsi="BPreplay"/>
                <w:sz w:val="18"/>
                <w:szCs w:val="18"/>
                <w:lang w:val="id-ID"/>
              </w:rPr>
              <w:t>a rinci pada kolom di bawah ini</w:t>
            </w:r>
            <w:r w:rsidR="00E235F0">
              <w:rPr>
                <w:rFonts w:ascii="BPreplay" w:hAnsi="BPreplay"/>
                <w:sz w:val="18"/>
                <w:szCs w:val="18"/>
                <w:lang w:val="id-ID"/>
              </w:rPr>
              <w:t>,</w:t>
            </w:r>
            <w:r w:rsidR="003F462D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 w:rsidR="00E235F0">
              <w:rPr>
                <w:rFonts w:ascii="BPreplay" w:hAnsi="BPreplay"/>
                <w:sz w:val="18"/>
                <w:szCs w:val="18"/>
                <w:lang w:val="id-ID"/>
              </w:rPr>
              <w:t>k</w:t>
            </w:r>
            <w:r w:rsidR="00E235F0" w:rsidRPr="003F462D">
              <w:rPr>
                <w:rFonts w:ascii="BPreplay" w:hAnsi="BPreplay"/>
                <w:sz w:val="18"/>
                <w:szCs w:val="18"/>
                <w:lang w:val="id-ID"/>
              </w:rPr>
              <w:t xml:space="preserve">apan </w:t>
            </w:r>
            <w:r w:rsidR="003F462D" w:rsidRPr="003F462D">
              <w:rPr>
                <w:rFonts w:ascii="BPreplay" w:hAnsi="BPreplay"/>
                <w:sz w:val="18"/>
                <w:szCs w:val="18"/>
                <w:lang w:val="id-ID"/>
              </w:rPr>
              <w:t>da</w:t>
            </w:r>
            <w:r w:rsidR="003F462D">
              <w:rPr>
                <w:rFonts w:ascii="BPreplay" w:hAnsi="BPreplay"/>
                <w:sz w:val="18"/>
                <w:szCs w:val="18"/>
                <w:lang w:val="id-ID"/>
              </w:rPr>
              <w:t>n apa penyebab diagnosis dokter</w:t>
            </w:r>
            <w:r w:rsidR="00E235F0">
              <w:rPr>
                <w:rFonts w:ascii="BPreplay" w:hAnsi="BPreplay"/>
                <w:sz w:val="18"/>
                <w:szCs w:val="18"/>
                <w:lang w:val="id-ID"/>
              </w:rPr>
              <w:t xml:space="preserve"> atas gangguan sendi</w:t>
            </w:r>
            <w:r w:rsidR="003F462D" w:rsidRPr="003F462D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 w:rsidR="00E235F0">
              <w:rPr>
                <w:rFonts w:ascii="BPreplay" w:hAnsi="BPreplay"/>
                <w:sz w:val="18"/>
                <w:szCs w:val="18"/>
                <w:lang w:val="id-ID"/>
              </w:rPr>
              <w:t xml:space="preserve">yang Anda derita </w:t>
            </w:r>
            <w:r w:rsidR="003F462D" w:rsidRPr="003F462D">
              <w:rPr>
                <w:rFonts w:ascii="BPreplay" w:hAnsi="BPreplay"/>
                <w:sz w:val="18"/>
                <w:szCs w:val="18"/>
                <w:lang w:val="id-ID"/>
              </w:rPr>
              <w:t>serta apa diagnosis tersebut?</w:t>
            </w:r>
          </w:p>
          <w:p w14:paraId="3417C1C2" w14:textId="1F3FEB45" w:rsidR="00EA7997" w:rsidRPr="00020992" w:rsidRDefault="00020992" w:rsidP="006C0E0C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</w:t>
            </w:r>
            <w:r w:rsidRPr="00E96028">
              <w:rPr>
                <w:rFonts w:ascii="BPreplay" w:hAnsi="BPreplay"/>
                <w:sz w:val="18"/>
                <w:szCs w:val="18"/>
              </w:rPr>
              <w:t>ecelakaan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r>
              <w:rPr>
                <w:rFonts w:ascii="BPreplay" w:hAnsi="BPreplay"/>
                <w:sz w:val="18"/>
                <w:szCs w:val="18"/>
              </w:rPr>
              <w:t>P</w:t>
            </w:r>
            <w:r w:rsidRPr="00E96028">
              <w:rPr>
                <w:rFonts w:ascii="BPreplay" w:hAnsi="BPreplay"/>
                <w:sz w:val="18"/>
                <w:szCs w:val="18"/>
              </w:rPr>
              <w:t xml:space="preserve">roses </w:t>
            </w:r>
            <w:proofErr w:type="spellStart"/>
            <w:r w:rsidR="006C0E0C" w:rsidRPr="009E4C08">
              <w:rPr>
                <w:rFonts w:ascii="BPreplay" w:hAnsi="BPreplay"/>
                <w:sz w:val="18"/>
                <w:szCs w:val="18"/>
                <w:highlight w:val="yellow"/>
              </w:rPr>
              <w:t>penuaan</w:t>
            </w:r>
            <w:bookmarkStart w:id="0" w:name="_GoBack"/>
            <w:bookmarkEnd w:id="0"/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</w:t>
            </w:r>
            <w:r w:rsidRPr="00E96028">
              <w:rPr>
                <w:rFonts w:ascii="BPreplay" w:hAnsi="BPreplay"/>
                <w:sz w:val="18"/>
                <w:szCs w:val="18"/>
              </w:rPr>
              <w:t>ecelakaan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sewaktu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berolahraga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E96028">
              <w:rPr>
                <w:rFonts w:ascii="BPreplay" w:hAnsi="BPreplay"/>
                <w:sz w:val="18"/>
                <w:szCs w:val="18"/>
              </w:rPr>
              <w:t>d</w:t>
            </w:r>
            <w:r>
              <w:rPr>
                <w:rFonts w:ascii="BPreplay" w:hAnsi="BPreplay"/>
                <w:sz w:val="18"/>
                <w:szCs w:val="18"/>
              </w:rPr>
              <w:t>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sebagainya</w:t>
            </w:r>
            <w:proofErr w:type="spellEnd"/>
            <w:r w:rsidRPr="00E96028">
              <w:rPr>
                <w:rFonts w:ascii="BPreplay" w:hAnsi="BPreplay"/>
                <w:sz w:val="18"/>
                <w:szCs w:val="18"/>
              </w:rPr>
              <w:t>)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696CFC" w:rsidRPr="00F0200B" w14:paraId="0263805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36FB0AA" w14:textId="77777777" w:rsidR="00696CFC" w:rsidRPr="003B27D2" w:rsidRDefault="00696C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D93B8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ECCA43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BC4E8D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243FB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AC31C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FDABC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B2E1A8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087BC0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444144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F888B71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A61A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619B1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877D26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1D8F2B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E372F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BEB245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9C5A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AF6CAE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E93C16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B2C88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C4715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3BC45C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E8BD09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3A8E44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4A41BF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C920F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018E40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1BAF8C7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E6C7BB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8917D2" w14:textId="77777777" w:rsidR="00696CFC" w:rsidRPr="00F0200B" w:rsidRDefault="00696C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96CFC" w:rsidRPr="00AA5BB0" w14:paraId="4B5122FE" w14:textId="77777777" w:rsidTr="00DA5446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E3EA9FF" w14:textId="77777777" w:rsidR="00696CFC" w:rsidRPr="004F6226" w:rsidRDefault="00696C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50C7E2C" w14:textId="77777777" w:rsidR="00696CFC" w:rsidRPr="004F6226" w:rsidRDefault="00696C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4C50BB" w14:paraId="636A7C3B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6D9CE94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CD6E326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AD50B69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23967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250D6A1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46D88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2EE489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A6327D1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B2C6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E46EE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80C8DD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A6961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D88EA0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E478A7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F5610E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992D62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EAD2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F616AD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0AC55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702FA3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E07C98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18C123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B64776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E05B7F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5230AF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68EB9E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23DB3A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9DF6D8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138DD7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3554FC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0A2642" w14:textId="77777777" w:rsidR="00BF28D3" w:rsidRPr="004C50BB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2F01E29C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89B524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9B1177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9DEBCC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FCD1C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E08443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EB18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05E481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FF5F7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EF17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81324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737AE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13FD6D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2138B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8A8D9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65C48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31222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F7BAA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8BFD53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64265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20367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D56E8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FE3D6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85BA9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4BCA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D52AA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D325E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62274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88804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AE970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3E418F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09DC10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5888CA17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17FA80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95E559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305253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70B0C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93A16D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8ADC1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E2A621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B017F8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86CF0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C085E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DE94D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701ABD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2B255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451FB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DEEC3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1935C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2FE7E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BE185D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8E7B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3E4A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B9DD2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6561B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62160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F2CF2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501B3C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5AC45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2C134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EC6F6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7B59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34BA5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4DCDFF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31A9D45F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9BA1AF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3A996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C0EEA9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4A98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C61A7C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F2EA2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B0EA62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C09E0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F33B1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2DDEF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D01AE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FA5C47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6F2FA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83B70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11DC4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3BEA4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96996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286E8F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A3430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508AA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E46B0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EAF2A4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6B443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2596A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E114AD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7254C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B5B9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658F1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2F3A0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D1DBE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5EE4A6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36925" w:rsidRPr="004C50BB" w14:paraId="06A3BD1E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E73E0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D44113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755A0C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04FF4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9C2279A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60C7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3CA3D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B5919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05E5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50512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46105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9ECFABE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5C4CE0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FDFEE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8890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1CE832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04912B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541F1A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E0044F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121B79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B4C37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BB1276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BFD9C3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11DDB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738115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2BE70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74B070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5991C1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95668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B49D97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90E5A1D" w14:textId="77777777" w:rsidR="00436925" w:rsidRPr="004C50BB" w:rsidRDefault="00436925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AA5BB0" w14:paraId="65EA0FE1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5A30CDA" w14:textId="2A442525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8.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B30F8C9" w14:textId="2753DF91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F28D3">
              <w:rPr>
                <w:rFonts w:ascii="BPreplay" w:hAnsi="BPreplay"/>
                <w:sz w:val="18"/>
                <w:szCs w:val="18"/>
                <w:lang w:val="id-ID"/>
              </w:rPr>
              <w:t>Apakah Anda pernah menjalani X-ray atau pemeriksaan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C51EF2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541015B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DDD8ED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6ED7BFE8" w14:textId="77777777" w:rsidR="00BF28D3" w:rsidRPr="00DD0DC4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BF28D3" w:rsidRPr="005E5909" w14:paraId="7F08BB31" w14:textId="77777777" w:rsidTr="00DA544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701A7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AB3CDAC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EE6312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F86DB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953F45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932B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60AE7C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B6B771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C4A278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9ABC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5F2D56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E5AF96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1E06D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F8F83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7581481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175241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EBB8D10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1F659F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8A5130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45982C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8FA7B6F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5E302E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6B534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62999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E56C0F3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351979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1EFFB7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44D144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1D09FA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514815B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EB3491D" w14:textId="77777777" w:rsidR="00BF28D3" w:rsidRPr="005E5909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8426A" w:rsidRPr="004C50BB" w14:paraId="79D6928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40B6D8F2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F95EEC" w14:textId="1B0AC736" w:rsidR="00C8426A" w:rsidRPr="00C8426A" w:rsidRDefault="00C8426A" w:rsidP="00C8426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BB66DD" w14:textId="77777777" w:rsidR="00C8426A" w:rsidRPr="00C8426A" w:rsidRDefault="00C8426A" w:rsidP="00BF28D3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661209" w14:textId="77777777" w:rsidR="00C8426A" w:rsidRPr="00C8426A" w:rsidRDefault="00C8426A" w:rsidP="00BF28D3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ACED6BC" w14:textId="5056DC23" w:rsidR="00C8426A" w:rsidRPr="004C50BB" w:rsidRDefault="00C8426A" w:rsidP="00BF28D3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C10C09E" w14:textId="77777777" w:rsidR="00C8426A" w:rsidRPr="004C50BB" w:rsidRDefault="00C8426A" w:rsidP="00BF28D3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9BA2A7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5FBF27F" w14:textId="2F47FDD0" w:rsidR="00C8426A" w:rsidRPr="004C50BB" w:rsidRDefault="00C8426A" w:rsidP="00C8426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92AEC0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F46F9E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EEF4C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32587B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087931C4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C76DFD5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5A79F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C7646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22A6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619C7D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ABD56E8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CBBC08B" w14:textId="77777777" w:rsidR="00C8426A" w:rsidRPr="004C50BB" w:rsidRDefault="00C8426A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F28D3" w:rsidRPr="00F0200B" w14:paraId="77B4DBD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48AF5C9" w14:textId="77777777" w:rsidR="00BF28D3" w:rsidRPr="003B27D2" w:rsidRDefault="00BF28D3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203DD6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7950EFB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09F828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81EFE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DDFEF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C8AEF1E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904443D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BAB90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59AF8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AF3098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FE828B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F9555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C09A0C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E292BA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23D7A4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1481E7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C82DC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91AB6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69530D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A4023F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F713A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B92BA7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CCA4E6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ADECF83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CBCB20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3C7240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F7E31B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D06531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C6CF4F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90BE09E" w14:textId="77777777" w:rsidR="00BF28D3" w:rsidRPr="00F0200B" w:rsidRDefault="00BF28D3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03B2B" w:rsidRPr="00503B2B" w14:paraId="7AE1BE3F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462299F" w14:textId="77777777" w:rsidR="00503B2B" w:rsidRPr="00503B2B" w:rsidRDefault="00503B2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59505BE1" w14:textId="0756C43B" w:rsidR="00503B2B" w:rsidRPr="00503B2B" w:rsidRDefault="00503B2B" w:rsidP="00503B2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</w:t>
            </w:r>
            <w:r w:rsidRPr="006326E0">
              <w:rPr>
                <w:rFonts w:ascii="BPreplay" w:hAnsi="BPreplay"/>
                <w:sz w:val="18"/>
                <w:szCs w:val="18"/>
              </w:rPr>
              <w:t>elaskan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kesehatan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 xml:space="preserve"> yan</w:t>
            </w:r>
            <w:r>
              <w:rPr>
                <w:rFonts w:ascii="BPreplay" w:hAnsi="BPreplay"/>
                <w:sz w:val="18"/>
                <w:szCs w:val="18"/>
              </w:rPr>
              <w:t xml:space="preserve">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dilakukan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sehubungan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sendi</w:t>
            </w:r>
            <w:proofErr w:type="spellEnd"/>
            <w:r w:rsidRPr="009D1D6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326E0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. </w:t>
            </w:r>
            <w:r w:rsidRPr="006326E0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Lampirkan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i/>
                <w:sz w:val="18"/>
                <w:szCs w:val="18"/>
              </w:rPr>
              <w:t>fotokopi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hasil</w:t>
            </w:r>
            <w:proofErr w:type="spellEnd"/>
            <w:r w:rsidRPr="00CB0554">
              <w:rPr>
                <w:rFonts w:ascii="BPreplay" w:hAnsi="BPreplay"/>
                <w:i/>
                <w:sz w:val="18"/>
                <w:szCs w:val="18"/>
              </w:rPr>
              <w:t xml:space="preserve"> </w:t>
            </w:r>
            <w:proofErr w:type="spellStart"/>
            <w:r w:rsidRPr="00CB0554">
              <w:rPr>
                <w:rFonts w:ascii="BPreplay" w:hAnsi="BPreplay"/>
                <w:i/>
                <w:sz w:val="18"/>
                <w:szCs w:val="18"/>
              </w:rPr>
              <w:t>pemeriksaan</w:t>
            </w:r>
            <w:proofErr w:type="spellEnd"/>
            <w:r w:rsidRPr="006326E0">
              <w:rPr>
                <w:rFonts w:ascii="BPreplay" w:hAnsi="BPreplay"/>
                <w:sz w:val="18"/>
                <w:szCs w:val="18"/>
              </w:rPr>
              <w:t>)</w:t>
            </w:r>
          </w:p>
        </w:tc>
      </w:tr>
      <w:tr w:rsidR="00503B2B" w:rsidRPr="00F0200B" w14:paraId="432FC35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E296A1F" w14:textId="77777777" w:rsidR="00503B2B" w:rsidRPr="003B27D2" w:rsidRDefault="00503B2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5D8D0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9B70891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DD081B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0BFCB4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EA4EF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E468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7D1EE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1833C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863BCA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B0BC1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C234E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351A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709091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66F227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2649616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DEB49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5C3D715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51F17A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DA042F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DF3540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0A983D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7F3AA6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F9A7A8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A19819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E54B62C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2DD8D94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8D2735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A25D7D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8D593A3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8D7E37" w14:textId="77777777" w:rsidR="00503B2B" w:rsidRPr="00F0200B" w:rsidRDefault="00503B2B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F28D3" w:rsidRPr="00AA5BB0" w14:paraId="7F5A88C9" w14:textId="77777777" w:rsidTr="000913A7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062F47D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A458A" w14:textId="77777777" w:rsidR="00BF28D3" w:rsidRPr="004F6226" w:rsidRDefault="00BF28D3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3C0BF9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67EADB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4DC587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439E20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0435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E44279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AE99A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04A5DE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0027CB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77E2C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43EC2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6367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B23EE2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73811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2B468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3DDC0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2F8FD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AF643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BA42B6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118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A984C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57F85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DE51C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F53AE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E0AAE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09E9C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59C95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8EC17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9FB88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781BB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BCD210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7794E6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AA5BB0" w14:paraId="17C450BF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0FD9E46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CADA584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menggunakan tongkat untuk berjalan atau alat bantu lainnya?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CB39ABC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143F9C8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7D2658A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D8E50F3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87E0D" w:rsidRPr="005E5909" w14:paraId="207398C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15A7A6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16215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70A370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EF319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C4E19F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47D83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E3EF05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F96967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1725C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209C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0D1AB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AC5A92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F7277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B2DC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D3178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3AEAF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55CE7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9DD996C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538BF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2C6FD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CC974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D358E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0669EB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1A0CB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D660EF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57D3D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66EA5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38385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D702D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0945D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6E5297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AA5BB0" w14:paraId="392567E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DB839F9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6F94C3B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E0D52">
              <w:rPr>
                <w:rFonts w:ascii="BPreplay" w:hAnsi="BPreplay"/>
                <w:sz w:val="18"/>
                <w:szCs w:val="18"/>
                <w:lang w:val="id-ID"/>
              </w:rPr>
              <w:t xml:space="preserve">Jika “Ya”, mohon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k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587E0D" w:rsidRPr="00F0200B" w14:paraId="59481EA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B0EC3EE" w14:textId="77777777" w:rsidR="00587E0D" w:rsidRPr="003B27D2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7F6D3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38D6BE3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70B0F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40E05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4EB852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602CA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9E6D9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DE3E8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11754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CCA2B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C8A5D3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3268C3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DE5BF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7B1D4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1EDAA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B6F270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7F8E40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8105B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C6115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794A6E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D3B36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9634D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75B4F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7ACE6B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F1BB2A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A2798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1D125A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55C62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9FE6F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6C641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87E0D" w:rsidRPr="00AA5BB0" w14:paraId="6E438A34" w14:textId="77777777" w:rsidTr="000913A7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3ECC6F71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3DC1CA4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2EC246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019E9C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D2B092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70B196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A3E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90930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643FA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EA4BD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E6C926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3A748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6495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87B18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3B30AC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B1094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BD96E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51DE0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067E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5FA25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AE4137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CB7B9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524FD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CEA79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0A26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62182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4D9B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B60597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55990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DC772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D5378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BF9D1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BFA68E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0972ED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AA5BB0" w14:paraId="151FE34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40647DC" w14:textId="2E783C91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10.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FFF85E8" w14:textId="5316396D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Apakah Anda pernah dioperasi atau dianju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rkan operasi untuk kelainan ini</w:t>
            </w:r>
            <w:r w:rsidRPr="00587E0D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8C0FDF5" w14:textId="77777777" w:rsidR="00587E0D" w:rsidRPr="004F6226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EDB7067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73F570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29B913F" w14:textId="77777777" w:rsidR="00587E0D" w:rsidRPr="00DD0DC4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587E0D" w:rsidRPr="005E5909" w14:paraId="3BD310B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B891B9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5F51799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6971FF3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EB17F2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A68A947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32F10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95519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0C7831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FC5F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009C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B4EB1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AABC79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4DDD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8EA5B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77606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BB097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6617B4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0A844B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60B84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B7F66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A33795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82C9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27D8F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7AA58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DED22D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31EAE1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0C8E1C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B48FE2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007E0E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F0DEB0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F9BECAB" w14:textId="77777777" w:rsidR="00587E0D" w:rsidRPr="005E590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222EC43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485C09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097" w:type="dxa"/>
            <w:gridSpan w:val="13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A392A8F" w14:textId="1AFC34A7" w:rsidR="00587E0D" w:rsidRPr="00C8426A" w:rsidRDefault="00587E0D" w:rsidP="00587E0D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Jika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operasi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22660C" w14:textId="77777777" w:rsidR="00587E0D" w:rsidRPr="00C8426A" w:rsidRDefault="00587E0D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B1B9BF" w14:textId="77777777" w:rsidR="00587E0D" w:rsidRPr="00C8426A" w:rsidRDefault="00587E0D" w:rsidP="00793D8B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52F90A0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CC4BD4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485C7A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B4A1283" w14:textId="77777777" w:rsidR="00587E0D" w:rsidRPr="004C50BB" w:rsidRDefault="00587E0D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3B4FD3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61ECD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C88645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D3D07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57F074E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EC2042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255F0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BA43E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B40D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C836F1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49B04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AFC755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F0200B" w14:paraId="0B6E113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DF73824" w14:textId="77777777" w:rsidR="00587E0D" w:rsidRPr="003B27D2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31AD3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CD0208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7BCDC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93229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A3C58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BDD22AF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D88633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535EC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775F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5931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D88DE0E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BB8CD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17C298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90FFA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ABCF7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427AAC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668D0AF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1A85E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A8F5E2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1B242D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47CCDB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AC6B9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F686E4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A1B0F2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0DFEC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F390A6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011C4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69FD1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04DEE77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8C22765" w14:textId="77777777" w:rsidR="00587E0D" w:rsidRPr="00F0200B" w:rsidRDefault="00587E0D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87E0D" w:rsidRPr="004C50BB" w14:paraId="35F94D2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52A5DD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55B1E0C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0A30A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2141E2AE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81102B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FA21FD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9AD450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3D7B4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B0126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C027E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BC6D0C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45688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C78F8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DB213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96F52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47CAD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3D3C5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40FC8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255503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B18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36197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7C177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9D084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53295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264D1A3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CAF91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C2948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4C950E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32189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E6552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55DEC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540A5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1D665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EC4DC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6FD4C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6323DA8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7A1FCA2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C65C160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B8305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4D9A8A5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83C4E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26043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87DCA6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CB231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80D25D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7224D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4FD181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7C92E49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58E08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A998B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558FB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C77E98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47A04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DCF71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00472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B7AC7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603BA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1DC66A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5A11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6B5FE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4B62B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15A2C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125F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E83AA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61DF1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511D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1A3B6C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6681A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893204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850CCC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ECD860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11407968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CB8F083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DEF9614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B5D317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CA7069" w14:paraId="61913801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7E3AF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2A8C15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0DF5A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95F9B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599804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DAF05F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644386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235146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D4BE0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4A5A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C390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28D0A0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666B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60435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0442E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87CA7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6F580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90D6BE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8AF48B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D430D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6298BA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9CB46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47FCA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B412F8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9488EF1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A0A9C9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9E7624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26E8C5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BC8F0D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C8E7F2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C772347" w14:textId="77777777" w:rsidR="00587E0D" w:rsidRPr="00CA7069" w:rsidRDefault="00587E0D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87E0D" w:rsidRPr="004C50BB" w14:paraId="739350A2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B1E56B5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5F11725" w14:textId="77777777" w:rsidR="00587E0D" w:rsidRPr="005E0E92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D11EBE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87E0D" w:rsidRPr="004C50BB" w14:paraId="3FF45AE2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4EF98E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6CA4B8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9C08A48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A85B8F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7156FC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C6F4C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C7CE6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0450A8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B2764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6F437A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7C6B1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B2483E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E42F9F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3BB4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348EC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57198D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7C1036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686C739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95CD37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EEAC52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558A80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BAF19A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71A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31C8A3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EB09F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E9AF7B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FDD35C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A2237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436C101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97261E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9DFCB4" w14:textId="77777777" w:rsidR="00587E0D" w:rsidRPr="004C50BB" w:rsidRDefault="00587E0D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4C50BB" w14:paraId="2BE54280" w14:textId="77777777" w:rsidTr="003C271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5AFA554D" w14:textId="77777777" w:rsidR="001F03FC" w:rsidRPr="006040E1" w:rsidRDefault="001F03FC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11.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17E7898" w14:textId="7A7C7358" w:rsidR="001F03FC" w:rsidRPr="004C50BB" w:rsidRDefault="001F03FC" w:rsidP="00E74FE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jelaskan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jenis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pengo</w:t>
            </w:r>
            <w:r w:rsidR="00591359">
              <w:rPr>
                <w:rFonts w:ascii="BPreplay" w:hAnsi="BPreplay"/>
                <w:sz w:val="18"/>
                <w:szCs w:val="18"/>
              </w:rPr>
              <w:t>batan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591359"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E74FE2">
              <w:rPr>
                <w:rFonts w:ascii="BPreplay" w:hAnsi="BPreplay"/>
                <w:sz w:val="18"/>
                <w:szCs w:val="18"/>
                <w:lang w:val="id-ID"/>
              </w:rPr>
              <w:t>sebelumnya</w:t>
            </w:r>
            <w:r w:rsidR="00E74FE2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591359" w:rsidRPr="00B65AE5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591359" w:rsidRPr="00B65AE5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1F03FC" w:rsidRPr="00BC7091" w14:paraId="614E6340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534F5D4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BC78AE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21278A72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F6ED7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FFBA1B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935E2C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09098F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648696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FBCE6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FEBD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C2C59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52242CF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69F80E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5E30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819676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75FCD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70B080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2FD86B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8E6A5F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938EC3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D896ED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22AB89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1B6B67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F436F1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CECA44C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67F544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38FCB5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37EC5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6355A9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DA053D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907F4FE" w14:textId="77777777" w:rsidR="001F03FC" w:rsidRPr="00BC7091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91359" w:rsidRPr="00AA5BB0" w14:paraId="360A68D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FFAC61A" w14:textId="60792F5D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28EB84D" w14:textId="401E2B8A" w:rsidR="00591359" w:rsidRPr="004F6226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</w:t>
            </w:r>
            <w:r w:rsidRPr="001F03FC">
              <w:rPr>
                <w:rFonts w:ascii="BPreplay" w:hAnsi="BPreplay"/>
                <w:sz w:val="18"/>
                <w:szCs w:val="18"/>
              </w:rPr>
              <w:t>pakah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diberi</w:t>
            </w:r>
            <w:proofErr w:type="spellEnd"/>
            <w:r w:rsidRPr="001F03FC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1F03FC">
              <w:rPr>
                <w:rFonts w:ascii="BPreplay" w:hAnsi="BPreplay"/>
                <w:sz w:val="18"/>
                <w:szCs w:val="18"/>
              </w:rPr>
              <w:t>suntikan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41282F" w14:textId="77777777" w:rsidR="00591359" w:rsidRPr="004F6226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6AF4E1E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54B3D5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283D18A" w14:textId="77777777" w:rsidR="00591359" w:rsidRPr="00DD0DC4" w:rsidRDefault="00591359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1F03FC" w:rsidRPr="00F0200B" w14:paraId="643698BB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762C84E" w14:textId="77777777" w:rsidR="001F03FC" w:rsidRPr="007F4B2A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AB535E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AA20BA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B668C6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DE284D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BD10E6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C3E3C37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A990310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B176B08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71F32B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8A6342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0E9C0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D841268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EC2E83C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543870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05F73B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7EA646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1AB8AE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A2BCF52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BD23AD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0E881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48828A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8BAAEF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299C17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2561591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86352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6B17B45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1D2F42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ECB609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05083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4ED71E1" w14:textId="77777777" w:rsidR="001F03FC" w:rsidRPr="00F020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F03FC" w:rsidRPr="00401391" w14:paraId="7B332DBE" w14:textId="77777777" w:rsidTr="00793D8B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052405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E7B7D96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Berobat</w:t>
            </w:r>
            <w:proofErr w:type="spellEnd"/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28DA282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Obat</w:t>
            </w:r>
            <w:proofErr w:type="spellEnd"/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EA025D9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0D8E0C1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1F03FC" w:rsidRPr="006C390B" w14:paraId="19D78077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56EC5DC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5A9823B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F5EE45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FC2A8ED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6576F644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B680C26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A7137A" w14:textId="6BAECF0E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A30AF5" w14:textId="44F0F9E0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6E83876" w14:textId="1E3A7D98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5CAF071" w14:textId="77D0BEF4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5444AA5B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FD27907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879D1B7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46F40F5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B1BCAEC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42D77A12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948511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5C4FCE" w14:textId="31153EFE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6E40E3" w14:textId="7DD6B61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6BC475E" w14:textId="34B77A2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00AA136" w14:textId="2C4A2D45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6C390B" w14:paraId="125BA5F9" w14:textId="77777777" w:rsidTr="00793D8B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F72DC21" w14:textId="77777777" w:rsidR="001F03FC" w:rsidRPr="006C390B" w:rsidRDefault="001F03FC" w:rsidP="00793D8B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473C4CA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8515B50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28F569" w14:textId="77777777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2"/>
                <w:szCs w:val="2"/>
              </w:rPr>
            </w:pPr>
          </w:p>
        </w:tc>
      </w:tr>
      <w:tr w:rsidR="001F03FC" w:rsidRPr="00401391" w14:paraId="4A93A5BF" w14:textId="77777777" w:rsidTr="001F03FC">
        <w:trPr>
          <w:trHeight w:val="283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0FAF95A" w14:textId="77777777" w:rsidR="001F03FC" w:rsidRPr="00B65AE5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863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73CDEDE" w14:textId="039AAFAC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828" w:type="dxa"/>
            <w:gridSpan w:val="1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53EB714" w14:textId="22A08853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68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202383C" w14:textId="03BA717D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27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341197" w14:textId="171E62A1" w:rsidR="001F03FC" w:rsidRPr="006C390B" w:rsidRDefault="001F03FC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F03FC" w:rsidRPr="001F03FC" w14:paraId="47F5335F" w14:textId="77777777" w:rsidTr="00591359">
        <w:trPr>
          <w:trHeight w:val="20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1F0C70" w14:textId="77777777" w:rsidR="001F03FC" w:rsidRPr="001F03FC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4779" w:type="dxa"/>
            <w:gridSpan w:val="15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CBF4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  <w:tc>
          <w:tcPr>
            <w:tcW w:w="2728" w:type="dxa"/>
            <w:gridSpan w:val="9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8990A03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  <w:tc>
          <w:tcPr>
            <w:tcW w:w="2729" w:type="dxa"/>
            <w:gridSpan w:val="9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21DBAC" w14:textId="77777777" w:rsidR="001F03FC" w:rsidRPr="001F03FC" w:rsidRDefault="001F03FC" w:rsidP="00793D8B">
            <w:pPr>
              <w:ind w:left="-57" w:right="-57"/>
              <w:jc w:val="center"/>
              <w:rPr>
                <w:rFonts w:ascii="BPreplay" w:hAnsi="BPreplay"/>
                <w:sz w:val="6"/>
                <w:szCs w:val="6"/>
              </w:rPr>
            </w:pPr>
          </w:p>
        </w:tc>
      </w:tr>
      <w:tr w:rsidR="001F03FC" w:rsidRPr="004C50BB" w14:paraId="2049472F" w14:textId="77777777" w:rsidTr="00591359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7D9A38E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5364690F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E1F428F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36EECF0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63CAAB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06F1E9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1F5E32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17DD2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8D064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36A01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6A88B8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AFD15C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39506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CF5D5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3C69C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9B2162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09F9B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BCD55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52375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2B7D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F275E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7A2533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5E800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63593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62CC2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3DE17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FF2CA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61EDA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FE5C18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3D5C6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F0D3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7B1E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5A335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7023F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3F1F82E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760A58D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28864CF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45900DF3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73F853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445EA467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5FF6EB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3478CA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AEB5C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54DE0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D7529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87673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48F30A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44931D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098BB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412B4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25B65B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18D1950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50055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E8B5F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9A824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84AFB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54E13B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7517CA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282C4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373AD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DD939F9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91E69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470BB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9A1B0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00B3B9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B346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1728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793D0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26BB1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AE425C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1D89A3D3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3403A3D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DD5D995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00924FD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DCBB20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CA7069" w14:paraId="473FF7E9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AB0B06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76BC4E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C6D53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8DB7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795EF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3E178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F198D6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2528FD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4383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CE6AE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E80B98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1117A5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90522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AD3CA5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FC7DE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76D95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7CB0F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E9D4C0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7A2B51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DC918D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8A0DE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D04BE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FC9BEF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F6F086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576103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89EB0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CCB34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05C557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7076B2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C864734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6668D1A" w14:textId="77777777" w:rsidR="001F03FC" w:rsidRPr="00CA7069" w:rsidRDefault="001F03FC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F03FC" w:rsidRPr="004C50BB" w14:paraId="6CEF2C73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C167AD6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057351BE" w14:textId="77777777" w:rsidR="001F03FC" w:rsidRPr="005E0E92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138C03" w14:textId="77777777" w:rsidR="001F03FC" w:rsidRPr="004C50BB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F03FC" w:rsidRPr="00AF22BA" w14:paraId="2810E8C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E891E0E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D52D6AD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0291A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9A6F3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AA3A2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85861E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C76FD39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DD42C2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56D828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AF3B8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8C0224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73ACCDB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D1ED1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8144A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3478F8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11669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994D9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D41EC61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1605E7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ED3F6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A5BC51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3632DC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4A0E0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999F4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E641D7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CAAFB3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C34796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9E0C00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3F32EA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912FD2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AE46C05" w14:textId="77777777" w:rsidR="001F03FC" w:rsidRPr="00AF22BA" w:rsidRDefault="001F03FC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4C50BB" w14:paraId="13063B4A" w14:textId="77777777" w:rsidTr="003C271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2F5F462C" w14:textId="637D6D6C" w:rsidR="003C2711" w:rsidRPr="006040E1" w:rsidRDefault="003C2711" w:rsidP="003C2711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12.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7513C8AB" w14:textId="5667D66A" w:rsidR="003C2711" w:rsidRPr="004C50BB" w:rsidRDefault="003C2711" w:rsidP="003C271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Saat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</w:t>
            </w:r>
            <w:r w:rsidRPr="003C2711">
              <w:rPr>
                <w:rFonts w:ascii="BPreplay" w:hAnsi="BPreplay"/>
                <w:sz w:val="18"/>
                <w:szCs w:val="18"/>
              </w:rPr>
              <w:t>okte</w:t>
            </w:r>
            <w:r>
              <w:rPr>
                <w:rFonts w:ascii="BPreplay" w:hAnsi="BPreplay"/>
                <w:sz w:val="18"/>
                <w:szCs w:val="18"/>
              </w:rPr>
              <w:t>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siapa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melakukan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3C2711" w:rsidRPr="00BC7091" w14:paraId="2025DA37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11D4066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A3C83F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E9E63D4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8AD75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D33B7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9E306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4B2F0C0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FCAC4C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ECB827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61752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9D9245A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A5464D7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AD6544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12E7C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5188F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FF5760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C7CA4E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4A8D04E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4BFC2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1455E2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2F750D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452C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2C6D78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06F2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56628B3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B3457E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1E3DCC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358A03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FC52D5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00282A1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0B5A3EBF" w14:textId="77777777" w:rsidR="003C2711" w:rsidRPr="00BC7091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74D3A90D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04444CD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6103FF1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871E7BA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3ACD0232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70959C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CC6CD8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1C7E64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DAD02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70E44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3404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8F5C99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844ACE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AA19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A1E9F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99A31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012749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F600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BE4D07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1DC42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FC3B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7BFF5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EFEBA6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42553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CCF21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0D3B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761DF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697A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85E4D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2A9ED1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F9806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BF71E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81117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86FF2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3F86D7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8C3B5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3A7B77A6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5DA1B98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7B61717A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44B5EA9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6A0EF54E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2DA9F79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C8D39D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0F0FE5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59442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398D7D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9C936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6D03A9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2D63F6E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43CD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F933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DEC5E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15ACF2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C94F9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FF914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7516F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FECC7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F70BB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89F39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533FA6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BDA1F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FA5DD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EEB8E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39424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B154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04564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6E7AB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D67B78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843C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4C262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5611E6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9D84D01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04A5EEF8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AE59849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35101863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5846F12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CA7069" w14:paraId="073D2803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CCD430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990964B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AE28AB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F1908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141C43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12190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857C6B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4A70114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53E21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14FAD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3729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13BF6C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78580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D54BC0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C7C45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C505CA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7C06B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419E59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8955D3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FAE718C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46BEEF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179DB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09FC27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1B1E04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5B3BA0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80B1722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833B0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7D81C5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E83BCE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64B347D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297368" w14:textId="77777777" w:rsidR="003C2711" w:rsidRPr="00CA7069" w:rsidRDefault="003C2711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C2711" w:rsidRPr="004C50BB" w14:paraId="2923D28E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034BCA7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9" w:type="dxa"/>
            <w:gridSpan w:val="8"/>
            <w:shd w:val="clear" w:color="auto" w:fill="auto"/>
            <w:vAlign w:val="center"/>
          </w:tcPr>
          <w:p w14:paraId="12362A0A" w14:textId="77777777" w:rsidR="003C2711" w:rsidRPr="005E0E92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847" w:type="dxa"/>
            <w:gridSpan w:val="25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F76D2B" w14:textId="77777777" w:rsidR="003C2711" w:rsidRPr="004C50BB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C2711" w:rsidRPr="00AF22BA" w14:paraId="6D3620B8" w14:textId="77777777" w:rsidTr="00091B48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5E515372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0FB2FA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F60017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243BEB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61B878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92C1C9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C529E8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1899A08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B026F2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D2EBD3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ADFCA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3C28E6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DCCE7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8AF8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285CB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F3759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4031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A2686C1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30C8350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166EC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A5870A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3A58F0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729B8D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C611B7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3A27AB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4B75A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8ED956E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8A9046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DBC3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ABBAF88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D49A46F" w14:textId="77777777" w:rsidR="003C2711" w:rsidRPr="00AF22BA" w:rsidRDefault="003C2711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13BFE" w:rsidRPr="004C50BB" w14:paraId="5959CD71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46D4B20D" w14:textId="4ADE7338" w:rsidR="00E13BFE" w:rsidRPr="00FF372B" w:rsidRDefault="00E13BFE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13</w:t>
            </w:r>
            <w:r w:rsidRPr="00FF372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071" w:type="dxa"/>
            <w:gridSpan w:val="10"/>
            <w:shd w:val="clear" w:color="auto" w:fill="auto"/>
            <w:vAlign w:val="center"/>
          </w:tcPr>
          <w:p w14:paraId="68BF8219" w14:textId="0C701AB8" w:rsidR="00E13BFE" w:rsidRPr="00E13BFE" w:rsidRDefault="00E13BFE" w:rsidP="00E13BF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sering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1026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B234BA3" w14:textId="77777777" w:rsidR="00E13BFE" w:rsidRPr="00E13BFE" w:rsidRDefault="00E13BFE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139" w:type="dxa"/>
            <w:gridSpan w:val="20"/>
            <w:shd w:val="clear" w:color="auto" w:fill="auto"/>
            <w:vAlign w:val="center"/>
          </w:tcPr>
          <w:p w14:paraId="71515C96" w14:textId="56BDCDE4" w:rsidR="00E13BFE" w:rsidRPr="004C50BB" w:rsidRDefault="00E13BFE" w:rsidP="00E13BF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13BFE">
              <w:rPr>
                <w:rFonts w:ascii="BPreplay" w:hAnsi="BPreplay"/>
                <w:sz w:val="18"/>
                <w:szCs w:val="18"/>
                <w:lang w:val="id-ID"/>
              </w:rPr>
              <w:t xml:space="preserve">kali per </w:t>
            </w:r>
            <w:r w:rsidR="00091B48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="00091B48"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  <w:r w:rsidR="00091B48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="00091B48"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  <w:r w:rsidR="00091B48">
              <w:rPr>
                <w:rFonts w:ascii="BPreplay" w:hAnsi="BPreplay"/>
                <w:sz w:val="18"/>
                <w:szCs w:val="18"/>
              </w:rPr>
              <w:t>/</w:t>
            </w:r>
            <w:r w:rsidR="00091B48" w:rsidRPr="00E13BFE">
              <w:rPr>
                <w:rFonts w:ascii="BPreplay" w:hAnsi="BPreplay"/>
                <w:sz w:val="18"/>
                <w:szCs w:val="18"/>
                <w:lang w:val="id-ID"/>
              </w:rPr>
              <w:t>bulan/tahun</w:t>
            </w:r>
            <w:r w:rsidR="00091B48">
              <w:rPr>
                <w:rFonts w:ascii="BPreplay" w:hAnsi="BPreplay"/>
                <w:sz w:val="18"/>
                <w:szCs w:val="18"/>
              </w:rPr>
              <w:t>*)</w:t>
            </w:r>
            <w:r w:rsidR="00091B48" w:rsidRPr="00E13BFE">
              <w:rPr>
                <w:rFonts w:ascii="BPreplay" w:hAnsi="BPreplay"/>
                <w:sz w:val="18"/>
                <w:szCs w:val="18"/>
                <w:lang w:val="id-ID"/>
              </w:rPr>
              <w:t xml:space="preserve"> </w:t>
            </w:r>
            <w:r w:rsidR="00091B48" w:rsidRPr="00E13BFE">
              <w:rPr>
                <w:rFonts w:ascii="BPreplay" w:hAnsi="BPreplay"/>
                <w:sz w:val="14"/>
                <w:szCs w:val="18"/>
              </w:rPr>
              <w:t>*</w:t>
            </w:r>
            <w:r w:rsidR="00091B48" w:rsidRPr="00E13BFE">
              <w:rPr>
                <w:rFonts w:ascii="BPreplay" w:hAnsi="BPreplay"/>
                <w:sz w:val="14"/>
                <w:szCs w:val="18"/>
                <w:lang w:val="id-ID"/>
              </w:rPr>
              <w:t>coret yang tidak perlu</w:t>
            </w:r>
          </w:p>
        </w:tc>
      </w:tr>
      <w:tr w:rsidR="0028662E" w:rsidRPr="003365BB" w14:paraId="6A4B53FE" w14:textId="77777777" w:rsidTr="00C00EB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8E2CD2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FE54B9B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A923C39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D120D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14A512B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18AD4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CBD0BC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B7ADDD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9C57B1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DD070E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D647156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5CD47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150E77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7CCF6E8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D28F5F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14D8A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B8792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00DAF95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15A0B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0C4B36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224A9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950954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93C05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47C2B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A05EE4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091EC3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EA63C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C1980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1CB04D7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856E91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DEF8EEF" w14:textId="77777777" w:rsidR="0028662E" w:rsidRPr="003365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00EB6" w:rsidRPr="004C50BB" w14:paraId="738B6458" w14:textId="77777777" w:rsidTr="00C00EB6">
        <w:trPr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63C1C65C" w14:textId="6F94923E" w:rsidR="00C00EB6" w:rsidRPr="00C00EB6" w:rsidRDefault="00C00EB6" w:rsidP="009A78CF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14.</w:t>
            </w:r>
          </w:p>
        </w:tc>
        <w:tc>
          <w:tcPr>
            <w:tcW w:w="3071" w:type="dxa"/>
            <w:gridSpan w:val="10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132D704" w14:textId="2F51EDFE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365BB">
              <w:rPr>
                <w:rFonts w:ascii="BPreplay" w:hAnsi="BPreplay"/>
                <w:sz w:val="18"/>
                <w:szCs w:val="18"/>
              </w:rPr>
              <w:t xml:space="preserve">Kapan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 xml:space="preserve"> kali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3365BB"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 w:rsidRPr="003365BB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66F5FFC" w14:textId="77777777" w:rsidR="00C00EB6" w:rsidRPr="00C00EB6" w:rsidRDefault="00C00EB6" w:rsidP="009A78CF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9C234D7" w14:textId="77777777" w:rsidR="00C00EB6" w:rsidRPr="00C00EB6" w:rsidRDefault="00C00EB6" w:rsidP="009A78CF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A720456" w14:textId="1BD68D0B" w:rsidR="00C00EB6" w:rsidRPr="004C50BB" w:rsidRDefault="00C00EB6" w:rsidP="00C00EB6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1CFDC1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A3FBCE4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A3E4043" w14:textId="10EDA92E" w:rsidR="00C00EB6" w:rsidRPr="004C50BB" w:rsidRDefault="00C00EB6" w:rsidP="00C00EB6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133FE1D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2A88C15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712CA89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6F0B97E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3C08FACE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F8A771E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E08A246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46323E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C02540E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05F8DB4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CCC0C74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06A4B8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E9F3DE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23D815D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C988DF9" w14:textId="77777777" w:rsidR="00C00EB6" w:rsidRPr="004C50BB" w:rsidRDefault="00C00EB6" w:rsidP="009A78C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8662E" w:rsidRPr="004C50BB" w14:paraId="0DE7313D" w14:textId="77777777" w:rsidTr="00C00EB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BCE5DB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6EEA81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CB3A6C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118552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23465A5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2C300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D3B422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65A244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0EEB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624EA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706D4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741D2C5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3BB10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02EBE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20C3A6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FEA32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4EB1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7B19AE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9529F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78997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A439C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4A69ED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E9E1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92940C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B4647BB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3AB3B0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0C5037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06E095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688999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D738CB8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4EA5C63" w14:textId="77777777" w:rsidR="0028662E" w:rsidRPr="004C50BB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80FFB" w:rsidRPr="00AA5BB0" w14:paraId="4DBADA40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365FD2AB" w14:textId="0F1DDF85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15.</w:t>
            </w:r>
          </w:p>
        </w:tc>
        <w:tc>
          <w:tcPr>
            <w:tcW w:w="8189" w:type="dxa"/>
            <w:gridSpan w:val="2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521A864" w14:textId="32D8612B" w:rsidR="00180FFB" w:rsidRPr="004F6226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Apakah Anda pernah tidak masuk kerja dalam jangk</w:t>
            </w:r>
            <w:r w:rsidR="009B589A">
              <w:rPr>
                <w:rFonts w:ascii="BPreplay" w:hAnsi="BPreplay"/>
                <w:sz w:val="18"/>
                <w:szCs w:val="18"/>
                <w:lang w:val="id-ID"/>
              </w:rPr>
              <w:t>a waktu lama karena kondisi ini</w:t>
            </w: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45B5A1" w14:textId="77777777" w:rsidR="00180FFB" w:rsidRPr="004F6226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855CF42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FCF4C9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3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7947ACBD" w14:textId="77777777" w:rsidR="00180FFB" w:rsidRPr="00DD0DC4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</w:tr>
      <w:tr w:rsidR="00180FFB" w:rsidRPr="005E5909" w14:paraId="191247CC" w14:textId="77777777" w:rsidTr="00793D8B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453B261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9EEE0A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0C2CF6A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FE4C6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DC654C0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CAE263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FFCC500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F1E73AE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48BC8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74F9C8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D9F41B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1A94EC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3F990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DDDB978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210A6E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9A15FF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4AB12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A7BE78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E6D501A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A6C22C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273EBD3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2ACF52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607C8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96AEC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0BC9AD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8CA53C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ABD00F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597A15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AD5F07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2382DB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C5FFA4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80FFB" w:rsidRPr="004C50BB" w14:paraId="697EA8F6" w14:textId="77777777" w:rsidTr="00617651">
        <w:trPr>
          <w:trHeight w:val="283"/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D591F32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7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F0EA2F3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F8DF967" w14:textId="77777777" w:rsidR="00180FFB" w:rsidRPr="007F6880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4A5B5F1" w14:textId="77777777" w:rsidR="00180FFB" w:rsidRPr="007F6880" w:rsidRDefault="00180FFB" w:rsidP="00793D8B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441AA01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23BED6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45CBC62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4B3CEA0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0A8D7E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E2EB8C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8732C5B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5797861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10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200BC222" w14:textId="77777777" w:rsidR="00180FFB" w:rsidRPr="004C50BB" w:rsidRDefault="00180FFB" w:rsidP="00793D8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berapa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236239" w14:textId="77777777" w:rsidR="00180FFB" w:rsidRPr="004C50BB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4" w:type="dxa"/>
            <w:gridSpan w:val="3"/>
            <w:shd w:val="clear" w:color="auto" w:fill="auto"/>
            <w:vAlign w:val="center"/>
          </w:tcPr>
          <w:p w14:paraId="2E7C16AD" w14:textId="77777777" w:rsidR="00180FFB" w:rsidRPr="005E5909" w:rsidRDefault="00180FFB" w:rsidP="00793D8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28662E" w:rsidRPr="005B75C6" w14:paraId="28E53E14" w14:textId="77777777" w:rsidTr="00DA5446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7C845CE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CED46A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5BCB08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CC79D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96A13C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86874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4FF6BA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5D2CC5A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F65FE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C903A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9DA0B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3C2C5DBC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D14BE6E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DA4039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DEC8B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C7C237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72A3BB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9FFF80D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DBF0A0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AB052A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F1EA55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1B7A30F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CF74AAB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F862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4DE33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B60FDB5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F1F254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EA57BC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348B41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5CF3326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58EA2048" w14:textId="77777777" w:rsidR="0028662E" w:rsidRPr="005B75C6" w:rsidRDefault="0028662E" w:rsidP="0036551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7536D" w:rsidRPr="00AA5BB0" w14:paraId="22B09717" w14:textId="77777777" w:rsidTr="001F03FC">
        <w:trPr>
          <w:trHeight w:val="283"/>
          <w:jc w:val="center"/>
        </w:trPr>
        <w:tc>
          <w:tcPr>
            <w:tcW w:w="402" w:type="dxa"/>
            <w:shd w:val="clear" w:color="auto" w:fill="00B0F0"/>
            <w:vAlign w:val="center"/>
          </w:tcPr>
          <w:p w14:paraId="1A2D190E" w14:textId="40917908" w:rsidR="0067536D" w:rsidRPr="00EC65BA" w:rsidRDefault="005B75C6" w:rsidP="00A624E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16</w:t>
            </w:r>
            <w:r w:rsidR="0067536D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6" w:type="dxa"/>
            <w:gridSpan w:val="33"/>
            <w:shd w:val="clear" w:color="auto" w:fill="auto"/>
            <w:vAlign w:val="center"/>
          </w:tcPr>
          <w:p w14:paraId="4F26E874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7536D" w:rsidRPr="00E7183C" w14:paraId="5CABDACA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6BA104E0" w14:textId="77777777" w:rsidR="0067536D" w:rsidRPr="008E35C0" w:rsidRDefault="0067536D" w:rsidP="00A624E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44F612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A0CB3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A092B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91D8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5E432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42B564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3573B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FA57B7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A7E5659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BC3978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99185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147BCF1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281C6E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5D7683F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C73EB5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D8F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36207A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A430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0FA44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F1ECFCD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C16BD4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68CD93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A3467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CD2F05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35AFA6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45B948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E1D3E7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F8B091B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3E90F86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F0562CC" w14:textId="77777777" w:rsidR="0067536D" w:rsidRPr="00E7183C" w:rsidRDefault="0067536D" w:rsidP="00A624E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7536D" w:rsidRPr="00AA5BB0" w14:paraId="69C3BC8D" w14:textId="77777777" w:rsidTr="001F03FC">
        <w:trPr>
          <w:trHeight w:val="454"/>
          <w:jc w:val="center"/>
        </w:trPr>
        <w:tc>
          <w:tcPr>
            <w:tcW w:w="402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F55771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6" w:type="dxa"/>
            <w:gridSpan w:val="3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285EA5" w14:textId="77777777" w:rsidR="0067536D" w:rsidRPr="004F6226" w:rsidRDefault="0067536D" w:rsidP="00A624E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466E6" w:rsidRPr="00D466E6" w14:paraId="068A8AC7" w14:textId="77777777" w:rsidTr="00616DA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1A7B243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0129CB4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B67D5C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80361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A7E1A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188A09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185309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DA6277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44B77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93EBD9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FB817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09A2ED5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7785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50B71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78CAF2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27E45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70163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B119E7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F9FF1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ABB315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602A8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64D1E3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8C15C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2BE37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2C2D95F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19FCB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018F7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E89F0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D2A3D4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87E26F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AAA68F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27732536" w14:textId="77777777" w:rsidTr="00616DA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BFAB81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C75A60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86FE3B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7FB6A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98EEFF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98EBF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4A21C2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0A1EFCC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D52F6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88173F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0B8C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AECC164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7C40E2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5F5BCF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52012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502C65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7F4ED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4D00A3E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9C192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7CBC6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54F58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5C907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1EFD4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EE72A5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54F2EA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BCC22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971796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4B74C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CCDD8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C5A491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EB3168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C00EB6" w:rsidRPr="00D466E6" w14:paraId="5D66ECC1" w14:textId="77777777" w:rsidTr="00616DA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866659C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B54B8A2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C3C0A13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5B51F9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864737A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0AF0E19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16BCBBD0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17DCF29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81455E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44EE916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50C4D7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6F9C2965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4ECF7DC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1EDA08B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434C45F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5E3C1D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3508F1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EA4C84F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A578D6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1196036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58CF9D7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59A19F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9A159F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33C4BD5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0B35E068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EEA7D6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AA97D1B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3314FC6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5CE260A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0960F92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27E027E3" w14:textId="77777777" w:rsidR="00C00EB6" w:rsidRPr="00D466E6" w:rsidRDefault="00C00EB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D466E6" w:rsidRPr="00D466E6" w14:paraId="43107F1E" w14:textId="77777777" w:rsidTr="00616DA5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767540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20E2D2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14E666D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418C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636650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FCD9661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7D0ED7D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3D7BFDD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8C6291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52397E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1880B89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5B2F2F3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C33C792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7C08E0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6D553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6BD328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290A91A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2B4492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6716A3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DC514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92686A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09870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68E95EC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1A7246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2C9EC4D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1F33F87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BD917C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272F3AE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FB3CBD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7561965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7D18FF8B" w14:textId="77777777" w:rsidR="00D466E6" w:rsidRPr="00D466E6" w:rsidRDefault="00D466E6" w:rsidP="00616DA5">
            <w:pPr>
              <w:ind w:left="-57" w:right="-57"/>
              <w:jc w:val="both"/>
              <w:rPr>
                <w:rFonts w:ascii="BPreplay" w:hAnsi="BPreplay"/>
                <w:sz w:val="8"/>
                <w:szCs w:val="8"/>
                <w:lang w:val="id-ID"/>
              </w:rPr>
            </w:pPr>
          </w:p>
        </w:tc>
      </w:tr>
      <w:tr w:rsidR="001C1D8A" w:rsidRPr="001C1D8A" w14:paraId="79C3E0E1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center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center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1C1D8A">
        <w:trPr>
          <w:trHeight w:val="283"/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1F03FC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center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center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center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5B72A3">
        <w:trPr>
          <w:jc w:val="center"/>
        </w:trPr>
        <w:tc>
          <w:tcPr>
            <w:tcW w:w="10638" w:type="dxa"/>
            <w:gridSpan w:val="3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205E6D1" w14:textId="417476C9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356745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1B421F">
              <w:rPr>
                <w:rFonts w:ascii="BPreplay" w:hAnsi="BPreplay"/>
                <w:sz w:val="18"/>
                <w:szCs w:val="18"/>
              </w:rPr>
              <w:t>Sendi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ini sesuai dengan keadaan sebenarnya sebagai bagian dari kont</w:t>
            </w:r>
            <w:r w:rsidR="00134110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1F03FC">
        <w:trPr>
          <w:jc w:val="center"/>
        </w:trPr>
        <w:tc>
          <w:tcPr>
            <w:tcW w:w="40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617651">
        <w:trPr>
          <w:trHeight w:val="283"/>
          <w:jc w:val="center"/>
        </w:trPr>
        <w:tc>
          <w:tcPr>
            <w:tcW w:w="1767" w:type="dxa"/>
            <w:gridSpan w:val="5"/>
            <w:shd w:val="clear" w:color="auto" w:fill="auto"/>
            <w:vAlign w:val="center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5" w:type="dxa"/>
            <w:gridSpan w:val="1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5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gridSpan w:val="2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C220AC">
        <w:trPr>
          <w:trHeight w:val="113"/>
          <w:jc w:val="center"/>
        </w:trPr>
        <w:tc>
          <w:tcPr>
            <w:tcW w:w="3473" w:type="dxa"/>
            <w:gridSpan w:val="11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4C50BB">
        <w:trPr>
          <w:jc w:val="center"/>
        </w:trPr>
        <w:tc>
          <w:tcPr>
            <w:tcW w:w="3473" w:type="dxa"/>
            <w:gridSpan w:val="11"/>
            <w:vMerge/>
            <w:shd w:val="clear" w:color="auto" w:fill="F2F2F2" w:themeFill="background1" w:themeFillShade="F2"/>
            <w:vAlign w:val="center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4C50BB">
        <w:trPr>
          <w:jc w:val="center"/>
        </w:trPr>
        <w:tc>
          <w:tcPr>
            <w:tcW w:w="347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1F03FC">
        <w:trPr>
          <w:jc w:val="center"/>
        </w:trPr>
        <w:tc>
          <w:tcPr>
            <w:tcW w:w="40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gridSpan w:val="2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4C50BB">
        <w:trPr>
          <w:jc w:val="center"/>
        </w:trPr>
        <w:tc>
          <w:tcPr>
            <w:tcW w:w="3473" w:type="dxa"/>
            <w:gridSpan w:val="11"/>
            <w:shd w:val="clear" w:color="auto" w:fill="auto"/>
            <w:vAlign w:val="center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1"/>
            <w:shd w:val="clear" w:color="auto" w:fill="auto"/>
            <w:vAlign w:val="center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center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10"/>
            <w:shd w:val="clear" w:color="auto" w:fill="auto"/>
            <w:vAlign w:val="center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1F03FC">
        <w:trPr>
          <w:jc w:val="center"/>
        </w:trPr>
        <w:tc>
          <w:tcPr>
            <w:tcW w:w="402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gridSpan w:val="2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8"/>
      <w:footerReference w:type="default" r:id="rId9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88D8D" w14:textId="77777777" w:rsidR="00A16ED6" w:rsidRDefault="00A16ED6" w:rsidP="005C652B">
      <w:pPr>
        <w:spacing w:after="0" w:line="240" w:lineRule="auto"/>
      </w:pPr>
      <w:r>
        <w:separator/>
      </w:r>
    </w:p>
  </w:endnote>
  <w:endnote w:type="continuationSeparator" w:id="0">
    <w:p w14:paraId="3E37CBB5" w14:textId="77777777" w:rsidR="00A16ED6" w:rsidRDefault="00A16ED6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36418E07" w:rsidR="00D261CC" w:rsidRDefault="004F11DB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0651873" wp14:editId="3BA1EBE4">
              <wp:simplePos x="0" y="0"/>
              <wp:positionH relativeFrom="margin">
                <wp:posOffset>-78000</wp:posOffset>
              </wp:positionH>
              <wp:positionV relativeFrom="paragraph">
                <wp:posOffset>-635</wp:posOffset>
              </wp:positionV>
              <wp:extent cx="6802755" cy="0"/>
              <wp:effectExtent l="0" t="0" r="3619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53DC67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15pt,-.05pt" to="52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" strokecolor="#0070c0" strokeweight="1.75pt">
              <v:stroke joinstyle="miter"/>
              <w10:wrap anchorx="margin"/>
            </v:line>
          </w:pict>
        </mc:Fallback>
      </mc:AlternateContent>
    </w:r>
    <w:r w:rsidR="00D261CC"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261CC"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BF27857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16988030" w:rsidR="00D261CC" w:rsidRPr="00D73FBE" w:rsidRDefault="001B421F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1B421F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OP/UW/0109/061601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9E4C08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67536D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16988030" w:rsidR="00D261CC" w:rsidRPr="00D73FBE" w:rsidRDefault="001B421F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1B421F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OP/UW/0109/061601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9E4C08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67536D">
                      <w:rPr>
                        <w:rFonts w:ascii="BPreplay" w:hAnsi="BPreplay"/>
                        <w:sz w:val="12"/>
                        <w:lang w:eastAsia="id-ID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563FC" w14:textId="77777777" w:rsidR="00A16ED6" w:rsidRDefault="00A16ED6" w:rsidP="005C652B">
      <w:pPr>
        <w:spacing w:after="0" w:line="240" w:lineRule="auto"/>
      </w:pPr>
      <w:r>
        <w:separator/>
      </w:r>
    </w:p>
  </w:footnote>
  <w:footnote w:type="continuationSeparator" w:id="0">
    <w:p w14:paraId="26DDDEB5" w14:textId="77777777" w:rsidR="00A16ED6" w:rsidRDefault="00A16ED6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0AF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C6F7A"/>
    <w:rsid w:val="000D0A91"/>
    <w:rsid w:val="000D3A63"/>
    <w:rsid w:val="000D3EEC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4110"/>
    <w:rsid w:val="001348E5"/>
    <w:rsid w:val="00136D4A"/>
    <w:rsid w:val="00142036"/>
    <w:rsid w:val="00144154"/>
    <w:rsid w:val="001450C9"/>
    <w:rsid w:val="00147376"/>
    <w:rsid w:val="001501A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74BE"/>
    <w:rsid w:val="001F7C52"/>
    <w:rsid w:val="002045CD"/>
    <w:rsid w:val="00205621"/>
    <w:rsid w:val="00205F82"/>
    <w:rsid w:val="002061EF"/>
    <w:rsid w:val="002068D0"/>
    <w:rsid w:val="00210408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50831"/>
    <w:rsid w:val="00250C2D"/>
    <w:rsid w:val="002514D3"/>
    <w:rsid w:val="00253B1C"/>
    <w:rsid w:val="00253FCD"/>
    <w:rsid w:val="00255E14"/>
    <w:rsid w:val="00257789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F77"/>
    <w:rsid w:val="003365BB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46E13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36925"/>
    <w:rsid w:val="004404B2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B3633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686"/>
    <w:rsid w:val="004D6D64"/>
    <w:rsid w:val="004E38B1"/>
    <w:rsid w:val="004E3955"/>
    <w:rsid w:val="004E524B"/>
    <w:rsid w:val="004F11D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B2B"/>
    <w:rsid w:val="00505906"/>
    <w:rsid w:val="00510443"/>
    <w:rsid w:val="0051268F"/>
    <w:rsid w:val="00515645"/>
    <w:rsid w:val="005177D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69D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5C6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0E92"/>
    <w:rsid w:val="005E15B1"/>
    <w:rsid w:val="005E199C"/>
    <w:rsid w:val="005E329C"/>
    <w:rsid w:val="005E5909"/>
    <w:rsid w:val="005E6047"/>
    <w:rsid w:val="005E6FCA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17651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7C6E"/>
    <w:rsid w:val="006604FC"/>
    <w:rsid w:val="00660AB8"/>
    <w:rsid w:val="00660BC2"/>
    <w:rsid w:val="00662331"/>
    <w:rsid w:val="0066389D"/>
    <w:rsid w:val="00665215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2306"/>
    <w:rsid w:val="00694930"/>
    <w:rsid w:val="00694F38"/>
    <w:rsid w:val="00695407"/>
    <w:rsid w:val="00696CFC"/>
    <w:rsid w:val="006973AE"/>
    <w:rsid w:val="006A0BF7"/>
    <w:rsid w:val="006A39B8"/>
    <w:rsid w:val="006A3AB7"/>
    <w:rsid w:val="006A3E19"/>
    <w:rsid w:val="006B27E9"/>
    <w:rsid w:val="006B58CF"/>
    <w:rsid w:val="006B5E41"/>
    <w:rsid w:val="006B6C55"/>
    <w:rsid w:val="006C0B00"/>
    <w:rsid w:val="006C0E0C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5EC"/>
    <w:rsid w:val="007968B7"/>
    <w:rsid w:val="00796CE9"/>
    <w:rsid w:val="007A17EF"/>
    <w:rsid w:val="007A27CA"/>
    <w:rsid w:val="007A6158"/>
    <w:rsid w:val="007A7EA2"/>
    <w:rsid w:val="007B0C32"/>
    <w:rsid w:val="007B2D53"/>
    <w:rsid w:val="007B54FF"/>
    <w:rsid w:val="007B6D9D"/>
    <w:rsid w:val="007B7501"/>
    <w:rsid w:val="007B7A30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F0B4C"/>
    <w:rsid w:val="007F0C66"/>
    <w:rsid w:val="007F1488"/>
    <w:rsid w:val="007F1491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2CDB"/>
    <w:rsid w:val="00903B85"/>
    <w:rsid w:val="00903BF5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45ED"/>
    <w:rsid w:val="009546BF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89A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4C08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6ED6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16"/>
    <w:rsid w:val="00A32AFE"/>
    <w:rsid w:val="00A34A40"/>
    <w:rsid w:val="00A35375"/>
    <w:rsid w:val="00A36BAF"/>
    <w:rsid w:val="00A36FE5"/>
    <w:rsid w:val="00A4229D"/>
    <w:rsid w:val="00A52F7F"/>
    <w:rsid w:val="00A56264"/>
    <w:rsid w:val="00A61086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50C9"/>
    <w:rsid w:val="00AE6022"/>
    <w:rsid w:val="00AF105A"/>
    <w:rsid w:val="00AF16CA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2AEA"/>
    <w:rsid w:val="00B246CD"/>
    <w:rsid w:val="00B24EB8"/>
    <w:rsid w:val="00B25634"/>
    <w:rsid w:val="00B262CB"/>
    <w:rsid w:val="00B27697"/>
    <w:rsid w:val="00B27AEB"/>
    <w:rsid w:val="00B32199"/>
    <w:rsid w:val="00B3285C"/>
    <w:rsid w:val="00B33EAE"/>
    <w:rsid w:val="00B352BB"/>
    <w:rsid w:val="00B356AF"/>
    <w:rsid w:val="00B37E52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270"/>
    <w:rsid w:val="00B857BC"/>
    <w:rsid w:val="00B85E36"/>
    <w:rsid w:val="00B9054D"/>
    <w:rsid w:val="00B9207B"/>
    <w:rsid w:val="00B92734"/>
    <w:rsid w:val="00B93EB0"/>
    <w:rsid w:val="00B96A9D"/>
    <w:rsid w:val="00BA11F7"/>
    <w:rsid w:val="00BA4B16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52DC"/>
    <w:rsid w:val="00BC7091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0EB6"/>
    <w:rsid w:val="00C02CB2"/>
    <w:rsid w:val="00C063C8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20AC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8426A"/>
    <w:rsid w:val="00C90E81"/>
    <w:rsid w:val="00C929ED"/>
    <w:rsid w:val="00C935E2"/>
    <w:rsid w:val="00C960C2"/>
    <w:rsid w:val="00CA2A48"/>
    <w:rsid w:val="00CA365F"/>
    <w:rsid w:val="00CA456F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74A"/>
    <w:rsid w:val="00D608BB"/>
    <w:rsid w:val="00D61F6A"/>
    <w:rsid w:val="00D6726D"/>
    <w:rsid w:val="00D72A56"/>
    <w:rsid w:val="00D73FBE"/>
    <w:rsid w:val="00D755C3"/>
    <w:rsid w:val="00D76076"/>
    <w:rsid w:val="00D77FCD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4F6A"/>
    <w:rsid w:val="00E06440"/>
    <w:rsid w:val="00E06E16"/>
    <w:rsid w:val="00E10011"/>
    <w:rsid w:val="00E111BF"/>
    <w:rsid w:val="00E13BFE"/>
    <w:rsid w:val="00E14837"/>
    <w:rsid w:val="00E16058"/>
    <w:rsid w:val="00E17251"/>
    <w:rsid w:val="00E2019C"/>
    <w:rsid w:val="00E22C6A"/>
    <w:rsid w:val="00E235F0"/>
    <w:rsid w:val="00E237A5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4B75"/>
    <w:rsid w:val="00E65CE8"/>
    <w:rsid w:val="00E66305"/>
    <w:rsid w:val="00E66D32"/>
    <w:rsid w:val="00E7183C"/>
    <w:rsid w:val="00E725DA"/>
    <w:rsid w:val="00E74C2D"/>
    <w:rsid w:val="00E74EE1"/>
    <w:rsid w:val="00E74FE2"/>
    <w:rsid w:val="00E77044"/>
    <w:rsid w:val="00E81FB7"/>
    <w:rsid w:val="00E848F7"/>
    <w:rsid w:val="00E87666"/>
    <w:rsid w:val="00E87B71"/>
    <w:rsid w:val="00E910DF"/>
    <w:rsid w:val="00E913E7"/>
    <w:rsid w:val="00E9321C"/>
    <w:rsid w:val="00E938BD"/>
    <w:rsid w:val="00E93E15"/>
    <w:rsid w:val="00E948C4"/>
    <w:rsid w:val="00E94F17"/>
    <w:rsid w:val="00E9557E"/>
    <w:rsid w:val="00E95E4D"/>
    <w:rsid w:val="00E97859"/>
    <w:rsid w:val="00EA03F0"/>
    <w:rsid w:val="00EA085A"/>
    <w:rsid w:val="00EA0C60"/>
    <w:rsid w:val="00EA1079"/>
    <w:rsid w:val="00EA22DD"/>
    <w:rsid w:val="00EA3C3F"/>
    <w:rsid w:val="00EA50AF"/>
    <w:rsid w:val="00EA718C"/>
    <w:rsid w:val="00EA71FA"/>
    <w:rsid w:val="00EA7997"/>
    <w:rsid w:val="00EB0BB7"/>
    <w:rsid w:val="00EB1049"/>
    <w:rsid w:val="00EB32C3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5FE"/>
    <w:rsid w:val="00EC7B47"/>
    <w:rsid w:val="00ED0784"/>
    <w:rsid w:val="00ED124A"/>
    <w:rsid w:val="00ED1999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79B1"/>
    <w:rsid w:val="00F50286"/>
    <w:rsid w:val="00F51DFA"/>
    <w:rsid w:val="00F536FC"/>
    <w:rsid w:val="00F55E11"/>
    <w:rsid w:val="00F57643"/>
    <w:rsid w:val="00F57927"/>
    <w:rsid w:val="00F622F4"/>
    <w:rsid w:val="00F65174"/>
    <w:rsid w:val="00F651CF"/>
    <w:rsid w:val="00F66C18"/>
    <w:rsid w:val="00F6724D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50F1"/>
    <w:rsid w:val="00F95B13"/>
    <w:rsid w:val="00F95B20"/>
    <w:rsid w:val="00F964A6"/>
    <w:rsid w:val="00F9704C"/>
    <w:rsid w:val="00F975B8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5D68"/>
    <w:rsid w:val="00FD02F2"/>
    <w:rsid w:val="00FD1072"/>
    <w:rsid w:val="00FD3EC1"/>
    <w:rsid w:val="00FD5014"/>
    <w:rsid w:val="00FD5337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F3CB-4B4C-4B6D-B2B2-AA853EED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14</cp:revision>
  <cp:lastPrinted>2016-09-07T07:42:00Z</cp:lastPrinted>
  <dcterms:created xsi:type="dcterms:W3CDTF">2016-08-01T06:35:00Z</dcterms:created>
  <dcterms:modified xsi:type="dcterms:W3CDTF">2016-09-07T07:42:00Z</dcterms:modified>
</cp:coreProperties>
</file>