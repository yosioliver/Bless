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B737ABB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460166" w:rsidRPr="00460166">
        <w:rPr>
          <w:rFonts w:ascii="BPreplay" w:hAnsi="BPreplay"/>
          <w:b/>
          <w:color w:val="0070C0"/>
          <w:sz w:val="28"/>
          <w:szCs w:val="28"/>
        </w:rPr>
        <w:t xml:space="preserve">GANGGUAN </w:t>
      </w:r>
      <w:r w:rsidR="00E04AA2">
        <w:rPr>
          <w:rFonts w:ascii="BPreplay" w:hAnsi="BPreplay"/>
          <w:b/>
          <w:color w:val="0070C0"/>
          <w:sz w:val="28"/>
          <w:szCs w:val="28"/>
        </w:rPr>
        <w:t>TULANG BELAKANG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8"/>
        <w:gridCol w:w="338"/>
        <w:gridCol w:w="339"/>
        <w:gridCol w:w="340"/>
        <w:gridCol w:w="341"/>
        <w:gridCol w:w="157"/>
        <w:gridCol w:w="184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230"/>
        <w:gridCol w:w="111"/>
        <w:gridCol w:w="341"/>
        <w:gridCol w:w="341"/>
        <w:gridCol w:w="341"/>
        <w:gridCol w:w="341"/>
        <w:gridCol w:w="341"/>
        <w:gridCol w:w="341"/>
        <w:gridCol w:w="111"/>
        <w:gridCol w:w="230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4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154185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1F03FC">
        <w:trPr>
          <w:jc w:val="center"/>
        </w:trPr>
        <w:tc>
          <w:tcPr>
            <w:tcW w:w="402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2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E938BD" w:rsidRPr="00AA5BB0" w14:paraId="62FD952B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8857CC0" w14:textId="3B111BE5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40F84DB" w14:textId="31D507CE" w:rsidR="00E938BD" w:rsidRPr="004F6226" w:rsidRDefault="007A516B" w:rsidP="007A51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A516B">
              <w:rPr>
                <w:rFonts w:ascii="BPreplay" w:hAnsi="BPreplay"/>
                <w:sz w:val="18"/>
                <w:szCs w:val="18"/>
                <w:lang w:val="id-ID"/>
              </w:rPr>
              <w:t>Apakah Anda pernah menderita hernia</w:t>
            </w:r>
            <w:r>
              <w:rPr>
                <w:rFonts w:ascii="BPreplay" w:hAnsi="BPreplay"/>
                <w:sz w:val="18"/>
                <w:szCs w:val="18"/>
              </w:rPr>
              <w:t>/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spondylosis/</w:t>
            </w:r>
            <w:r w:rsidRPr="007A516B">
              <w:rPr>
                <w:rFonts w:ascii="BPreplay" w:hAnsi="BPreplay"/>
                <w:sz w:val="18"/>
                <w:szCs w:val="18"/>
                <w:lang w:val="id-ID"/>
              </w:rPr>
              <w:t>kelainan tulang belakang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687463" w14:textId="77777777" w:rsidR="00E938BD" w:rsidRPr="004F6226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C45E7F5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0E094B9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2B63434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938BD" w:rsidRPr="005E5909" w14:paraId="311F7682" w14:textId="77777777" w:rsidTr="0084065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550759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C6CC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9A54A2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1BC2A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06F80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6E8D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1FF129D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179E5C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0EDD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61365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6E440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833AE2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C2B0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BEC8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AF003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A7344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CCDB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8BD14D0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D44AE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4A438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C7F8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666A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D802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AC77C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853E6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BA7E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FAA0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7AB75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96F6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93D5F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83BE1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25D44" w:rsidRPr="00AA5BB0" w14:paraId="246CBA8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8391BD2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1ED373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25D44" w:rsidRPr="00F0200B" w14:paraId="34913FA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A3BF287" w14:textId="77777777" w:rsidR="00A25D44" w:rsidRPr="003B27D2" w:rsidRDefault="00A25D4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D4150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38CF9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FD5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3AEBE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9A8A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4717E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6CFCF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30857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DE16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3C1F5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8AB23A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E45DA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EA5A0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8D014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7043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9B9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AB98E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FD579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176333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457FB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41170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1E0E7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1D9C5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025B9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7F8D7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63B6B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65A78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D8DB7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67E34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8626F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25D44" w:rsidRPr="00AA5BB0" w14:paraId="5F228177" w14:textId="77777777" w:rsidTr="001F03F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3448BF1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B969F4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938BD" w:rsidRPr="004C50BB" w14:paraId="03FA79C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92E227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CF7EA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EF86D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43D0C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76BA85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E4CE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938B919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21A7A2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8CA7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D190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6899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397AD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95B4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0555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F7BA1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9B32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4AD9F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9991A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A495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C58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9C9F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F6AF2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92BA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C7504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E22020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B3BB6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92C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CC1F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C981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687B50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39B5A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B2712B4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1FD5796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20" w:type="dxa"/>
            <w:gridSpan w:val="1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F15E884" w14:textId="28829A80" w:rsidR="00CD4EC9" w:rsidRPr="004F6226" w:rsidRDefault="00CD4EC9" w:rsidP="007A51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K</w:t>
            </w: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>apan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pertama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7A516B">
              <w:rPr>
                <w:rFonts w:ascii="BPreplay" w:hAnsi="BPreplay"/>
                <w:sz w:val="18"/>
                <w:szCs w:val="18"/>
              </w:rPr>
              <w:t>dirasakan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685CD5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2939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783CDF5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811742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65FE23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D389A3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54150B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8374F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2EDCB2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D54A0C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86565E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31AC5434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CD4EC9" w:rsidRPr="00FF372B" w14:paraId="1A941EB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0545A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64CFAD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24003A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D875E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2F27A1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045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37A25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F5C417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86C3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C48B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2F04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9BD2EF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E90B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C1B88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1184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9CC0E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A0E3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31D16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3BBBD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A28D3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10237E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E483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94CBE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F6C0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C0463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51DD7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A99D8F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E387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97F11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408AF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2ECDA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7D3EA6E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ED9AC37" w14:textId="667719C6" w:rsidR="00CD4EC9" w:rsidRPr="004953D4" w:rsidRDefault="00CD4EC9" w:rsidP="00CD4EC9">
            <w:pPr>
              <w:ind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6143" w:type="dxa"/>
            <w:gridSpan w:val="20"/>
            <w:shd w:val="clear" w:color="auto" w:fill="auto"/>
            <w:vAlign w:val="center"/>
          </w:tcPr>
          <w:p w14:paraId="597EC293" w14:textId="76431547" w:rsidR="00CD4EC9" w:rsidRPr="004953D4" w:rsidRDefault="00CD4EC9" w:rsidP="00CD4EC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seringkah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timbul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12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4093" w:type="dxa"/>
            <w:gridSpan w:val="1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AEA3F0" w14:textId="420712B3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1633E8" w:rsidRPr="00FF372B" w14:paraId="60656D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5594C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CFA2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9C1BA4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DD5E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854B7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C03F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E220E3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889093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F388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C7BCA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1C05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48E55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93790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5BD8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4DDA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821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ADEF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1856F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CDF6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7C87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6974C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B2E66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3E59C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072F5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B0D73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3DC11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261E6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7FC2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03AC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1AE3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A7689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D2344" w:rsidRPr="004C50BB" w14:paraId="22E5E914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5505445" w14:textId="502CDFB0" w:rsidR="009D2344" w:rsidRPr="007E28A3" w:rsidRDefault="009D2344" w:rsidP="007E28A3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F999B41" w14:textId="39840759" w:rsidR="009D2344" w:rsidRPr="009D2344" w:rsidRDefault="009D2344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9D2344">
              <w:rPr>
                <w:rFonts w:ascii="BPreplay" w:hAnsi="BPreplay"/>
                <w:sz w:val="18"/>
                <w:szCs w:val="18"/>
                <w:lang w:val="id-ID"/>
              </w:rPr>
              <w:t>Mohon menjelaskan secar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 rinci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tubuh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mana?</w:t>
            </w:r>
          </w:p>
        </w:tc>
      </w:tr>
      <w:tr w:rsidR="007E28A3" w:rsidRPr="00E7183C" w14:paraId="51099FF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D8EB4A2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B4774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50D18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82459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471C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7D6A1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5B877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89FE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CBE35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DD932A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63972F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ABD99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C8397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519DD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21148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1C52C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AC2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F94AC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B6A2B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8DFC7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1AFF8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C8BA0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9560E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B478C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896C5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0E128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EAC054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E1423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B505F3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B2254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4DD5A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2C470804" w14:textId="77777777" w:rsidTr="001F03FC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94A80C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3C098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4C50BB" w14:paraId="4F8C1F5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0B583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44339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D3A43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50C3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7285C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3D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01C3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081DB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8A8E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23B0F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86C1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6773F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89AC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5B7A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35DD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4377E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B328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AF4B6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ED6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93E7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5DDCBB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9BDAF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1ED4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AF60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1DC01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5EFF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86814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1B604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4986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C9BA4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5FB94E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AA5BB0" w14:paraId="58E8D257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E982ACC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EAEB811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96CFC">
              <w:rPr>
                <w:rFonts w:ascii="BPreplay" w:hAnsi="BPreplay"/>
                <w:sz w:val="18"/>
                <w:szCs w:val="18"/>
                <w:lang w:val="id-ID"/>
              </w:rPr>
              <w:t>Apakah aktivitas Anda mengalami hambatan?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D8237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1D65EE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03C4B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39EA9E6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A32AFE" w:rsidRPr="005E5909" w14:paraId="6C50151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6DA421F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279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0A78F5B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33668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F14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0C823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EBD19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4D5743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D919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0D9C4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F28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7CBF8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B5D8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D0D2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7F34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DDA6F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5C25D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D242F6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B3FC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AD2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45883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888B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697E5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2185A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011700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26E0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445EC1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F40C4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86A9B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329FA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6B52B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32AFE" w:rsidRPr="00AA5BB0" w14:paraId="3E21D8F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45BD3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979BBA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32AFE" w:rsidRPr="00F0200B" w14:paraId="7171A6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8DD5B3" w14:textId="77777777" w:rsidR="00A32AFE" w:rsidRPr="003B27D2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4BF69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3ED78A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DFB22F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C3820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00EE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295F6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3DF34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AB6E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B227B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AB028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CEDD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8CB05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56AB29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F139C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4196A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3E447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D545F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B2D6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39229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06C0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6CD70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811D6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50C7D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0E4B87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74798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65D5D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C9E86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E6B4C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B30B7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CAC8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32AFE" w:rsidRPr="00AA5BB0" w14:paraId="0AF8306E" w14:textId="77777777" w:rsidTr="001F03F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01AE45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B6D43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4C50BB" w14:paraId="4F2AD31B" w14:textId="77777777" w:rsidTr="00E9602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E669565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7E2EB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D1FE7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BDDB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14AD9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53341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10355B1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7FB254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18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C72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7BC20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6CF96DA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DB234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44A6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0750CD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B37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7078E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DB997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9BA97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C0693C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1EF26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90622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12CB8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171E4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F1B6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D80D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73E83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A1078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9EB8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BD8A0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B66507E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10A34" w:rsidRPr="00AA5BB0" w14:paraId="7B28A60B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10BCE2B" w14:textId="6D32C0F5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5120" w:type="dxa"/>
            <w:gridSpan w:val="1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CF10E0E" w14:textId="0AE7B734" w:rsidR="00210A34" w:rsidRPr="004F6226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hambatan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B4FF09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8A8CED7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F13EE63" w14:textId="77777777" w:rsidR="00210A34" w:rsidRPr="004953D4" w:rsidRDefault="00210A34" w:rsidP="00E02B1D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AAD3577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E8E67C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DEC4C3" w14:textId="77777777" w:rsidR="00210A34" w:rsidRPr="004953D4" w:rsidRDefault="00210A34" w:rsidP="00E02B1D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2F6302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F5F900" w14:textId="77777777" w:rsidR="00210A34" w:rsidRPr="004F6226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5E5475" w14:textId="77777777" w:rsidR="00210A34" w:rsidRPr="004F6226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BDAF639" w14:textId="77777777" w:rsidR="00210A34" w:rsidRPr="004F6226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A24F43A" w14:textId="77777777" w:rsidR="00210A34" w:rsidRPr="004F6226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16BA10F1" w14:textId="77777777" w:rsidR="00210A34" w:rsidRPr="004953D4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210A34" w:rsidRPr="004C50BB" w14:paraId="61D47ED9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28E857A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A3752E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D35A13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336830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30D8BE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F7F306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330CB8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7B92A8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B6307E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6F2D1D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2751F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6F3F9F5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C901B8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53E841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01DB8E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0BD89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8420CB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5EAAE24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275CDD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22768E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2B117D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A8B19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C7421C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3FED23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C791DB2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53F88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1326A4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E1A13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B2317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77E218A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CD99276" w14:textId="77777777" w:rsidR="00210A34" w:rsidRPr="004C50BB" w:rsidRDefault="00210A34" w:rsidP="00E02B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AA5BB0" w14:paraId="0E71050C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C9416E2" w14:textId="73B1BAB2" w:rsidR="00EA7997" w:rsidRPr="00DD0DC4" w:rsidRDefault="00210A34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="00EA7997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7BE4344B" w14:textId="14DD11A2" w:rsidR="00210A34" w:rsidRPr="002E2C51" w:rsidDel="002E2C51" w:rsidRDefault="00210A34">
            <w:pPr>
              <w:ind w:left="-57" w:right="-57"/>
              <w:jc w:val="both"/>
              <w:rPr>
                <w:del w:id="0" w:author="Aulia Azhar" w:date="2016-08-15T14:42:00Z"/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</w:t>
            </w:r>
            <w:r w:rsidRPr="00EA7997">
              <w:rPr>
                <w:rFonts w:ascii="BPreplay" w:hAnsi="BPreplay"/>
                <w:sz w:val="18"/>
                <w:szCs w:val="18"/>
                <w:lang w:val="id-ID"/>
              </w:rPr>
              <w:t>ohon menjelaskan secar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 rinci pada kolom di bawah ini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menurut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commentRangeStart w:id="1"/>
            <w:commentRangeStart w:id="2"/>
            <w:commentRangeStart w:id="3"/>
            <w:commentRangeStart w:id="4"/>
            <w:commentRangeStart w:id="5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apa penyebab diagnosis 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ins w:id="6" w:author="Yuni Astuti" w:date="2016-08-13T15:50:00Z">
              <w:r w:rsidR="00AF323C">
                <w:rPr>
                  <w:rFonts w:ascii="BPreplay" w:hAnsi="BPreplay"/>
                  <w:sz w:val="18"/>
                  <w:szCs w:val="18"/>
                  <w:lang w:val="id-ID"/>
                </w:rPr>
                <w:t>gangguan tulang belakan</w:t>
              </w:r>
            </w:ins>
            <w:ins w:id="7" w:author="Aulia Azhar" w:date="2016-08-15T14:42:00Z">
              <w:r w:rsidR="002E2C51">
                <w:rPr>
                  <w:rFonts w:ascii="BPreplay" w:hAnsi="BPreplay"/>
                  <w:sz w:val="18"/>
                  <w:szCs w:val="18"/>
                </w:rPr>
                <w:t>g</w:t>
              </w:r>
            </w:ins>
            <w:ins w:id="8" w:author="Yuni Astuti" w:date="2016-08-13T15:50:00Z">
              <w:r w:rsidR="00AF323C">
                <w:rPr>
                  <w:rFonts w:ascii="BPreplay" w:hAnsi="BPreplay"/>
                  <w:sz w:val="18"/>
                  <w:szCs w:val="18"/>
                  <w:lang w:val="id-ID"/>
                </w:rPr>
                <w:t xml:space="preserve"> </w:t>
              </w:r>
            </w:ins>
            <w:r>
              <w:rPr>
                <w:rStyle w:val="CommentReference"/>
              </w:rPr>
              <w:commentReference w:id="2"/>
            </w:r>
            <w:commentRangeEnd w:id="3"/>
            <w:r w:rsidR="006A3359">
              <w:rPr>
                <w:rStyle w:val="CommentReference"/>
              </w:rPr>
              <w:commentReference w:id="3"/>
            </w:r>
            <w:commentRangeEnd w:id="4"/>
            <w:r w:rsidR="00AF323C">
              <w:rPr>
                <w:rStyle w:val="CommentReference"/>
              </w:rPr>
              <w:commentReference w:id="4"/>
            </w:r>
            <w:commentRangeEnd w:id="5"/>
            <w:r w:rsidR="008E42F4">
              <w:rPr>
                <w:rStyle w:val="CommentReference"/>
              </w:rPr>
              <w:commentReference w:id="5"/>
            </w:r>
            <w:r w:rsidRPr="003F462D">
              <w:rPr>
                <w:rFonts w:ascii="BPreplay" w:hAnsi="BPreplay"/>
                <w:sz w:val="18"/>
                <w:szCs w:val="18"/>
                <w:lang w:val="id-ID"/>
              </w:rPr>
              <w:t>tersebut?</w:t>
            </w:r>
            <w:ins w:id="9" w:author="Aulia Azhar" w:date="2016-08-15T14:42:00Z">
              <w:r w:rsidR="002E2C51">
                <w:rPr>
                  <w:rFonts w:ascii="BPreplay" w:hAnsi="BPreplay"/>
                  <w:sz w:val="18"/>
                  <w:szCs w:val="18"/>
                </w:rPr>
                <w:t xml:space="preserve"> </w:t>
              </w:r>
            </w:ins>
          </w:p>
          <w:p w14:paraId="3417C1C2" w14:textId="7CB72B69" w:rsidR="00EA7997" w:rsidRPr="00E96028" w:rsidRDefault="00210A34" w:rsidP="002E2C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E96028">
              <w:rPr>
                <w:rFonts w:ascii="BPreplay" w:hAnsi="BPreplay"/>
                <w:sz w:val="18"/>
                <w:szCs w:val="18"/>
              </w:rPr>
              <w:t xml:space="preserve">roses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penuaan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sewaktu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berolahraga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d</w:t>
            </w:r>
            <w:r>
              <w:rPr>
                <w:rFonts w:ascii="BPreplay" w:hAnsi="BPreplay"/>
                <w:sz w:val="18"/>
                <w:szCs w:val="18"/>
              </w:rPr>
              <w:t>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sebagainya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>)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696CFC" w:rsidRPr="00F0200B" w14:paraId="0263805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36FB0AA" w14:textId="77777777" w:rsidR="00696CFC" w:rsidRPr="003B27D2" w:rsidRDefault="00696C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D93B8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CCA43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C4E8D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243FB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AC31C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FDABC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B2E1A8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87BC0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444144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888B7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A61A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19B1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877D2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D8F2B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E372F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BEB245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C5A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AF6CAE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E93C1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B2C88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C4715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BC45C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E8BD0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A8E44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4A41BF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20F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018E4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BAF8C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E6C7B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8917D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96CFC" w:rsidRPr="00AA5BB0" w14:paraId="4B5122FE" w14:textId="77777777" w:rsidTr="001F03F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3EA9FF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0C7E2C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4C50BB" w14:paraId="636A7C3B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D9CE94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CD6E32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D50B69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23967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250D6A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6D88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EE489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A6327D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B2C6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E46EE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80C8D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A6961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D88EA0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478A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5610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992D6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EAD2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F616A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0AC5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02FA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E07C9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18C12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B6477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E05B7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5230AF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8EB9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3DB3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9DF6D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138DD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3554F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0A264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AA5BB0" w14:paraId="65EA0FE1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5A30CDA" w14:textId="300230B4" w:rsidR="00BF28D3" w:rsidRPr="00DD0DC4" w:rsidRDefault="00210A34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</w:t>
            </w:r>
            <w:r w:rsidR="00BF28D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B30F8C9" w14:textId="49764904" w:rsidR="00BF28D3" w:rsidRPr="004F6226" w:rsidRDefault="002A2ED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A2ED9">
              <w:rPr>
                <w:rFonts w:ascii="BPreplay" w:hAnsi="BPreplay"/>
                <w:sz w:val="18"/>
                <w:szCs w:val="18"/>
                <w:lang w:val="id-ID"/>
              </w:rPr>
              <w:t>Apakah Anda pernah menjalani X-ray, MRI, atau pemeriksaan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C51EF2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541015B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DDD8ED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ED7BFE8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BF28D3" w:rsidRPr="005E5909" w14:paraId="7F08BB31" w14:textId="77777777" w:rsidTr="0084065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01A7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3CDAC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EE6312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F86DB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953F45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932B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0AE7C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B6B771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C4A278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9ABC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5F2D56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E5AF96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1E06D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F8F83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58148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7524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BB8D1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1F659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8A513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982C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FA7B6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5E302E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B534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6299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E56C0F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5197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EFFB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44D14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1D09FA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14815B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EB3491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8426A" w:rsidRPr="004C50BB" w14:paraId="79D69286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0B6D8F2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95EEC" w14:textId="1B0AC736" w:rsidR="00C8426A" w:rsidRPr="00C8426A" w:rsidRDefault="00C8426A" w:rsidP="00C8426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BB66DD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661209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ED6BC" w14:textId="5056DC23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10C09E" w14:textId="77777777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BA2A7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5FBF27F" w14:textId="2F47FDD0" w:rsidR="00C8426A" w:rsidRPr="004C50BB" w:rsidRDefault="00C8426A" w:rsidP="00C8426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92AEC0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46F9E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EEF4C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2587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87931C4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76DFD5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5A79F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C7646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22A6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19C7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BD56E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BBC08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F0200B" w14:paraId="77B4DBD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AF5C9" w14:textId="77777777" w:rsidR="00BF28D3" w:rsidRPr="003B27D2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203DD6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950EFB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09F82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81EFE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DDFEF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C8AEF1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904443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AB9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9A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F309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FE828B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F9555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09A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E292BA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23D7A4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481E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C82DC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1AB6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69530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4023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13A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92BA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CA4E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ADEC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BCB2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C724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F7E31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D06531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C6CF4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BE09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600BB7F7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86939D5" w14:textId="77777777" w:rsidR="00210A34" w:rsidRPr="003B27D2" w:rsidRDefault="00210A34" w:rsidP="00E02B1D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DC71F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F0D563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B25AD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54E86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413D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C597B2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FD5E6B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012E7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6023E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4D65B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F44552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82B48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55258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8D1DE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C0344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A2651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0C8F9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ECD60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DC1D1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4E4E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DF55A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E6B82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34402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38E260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4EEA6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41A9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8BF25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DD8A6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13DA0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69F159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0333AD23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9D5978" w14:textId="77777777" w:rsidR="00210A34" w:rsidRPr="003B27D2" w:rsidRDefault="00210A34" w:rsidP="00E02B1D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B7E292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1FDD83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5BC8F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39543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5FB8F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346A09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78A71D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DB0B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B199D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670DB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E860C0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89687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79DFA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868AA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82C35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DFA0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FBD318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21420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F020C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26384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49C84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95D08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6E428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DFB33A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FA2646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9B2EA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58E99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05756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975074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A5A83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1C1487EC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085D90D" w14:textId="77777777" w:rsidR="00210A34" w:rsidRPr="003B27D2" w:rsidRDefault="00210A34" w:rsidP="00E02B1D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E4B08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555E02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83E95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19C8866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29955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F51D30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119EA3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3B3A0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E675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3FB9B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FC583E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1A1C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89763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87F02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158E9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0B2E9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0614B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55987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7850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46DE9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6358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D03A7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5F801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0C2715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82CEC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4712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5C77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B252C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1EBD2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94BCD6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223EC7F5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AAF1A7C" w14:textId="77777777" w:rsidR="00210A34" w:rsidRPr="003B27D2" w:rsidRDefault="00210A34" w:rsidP="00E02B1D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97F84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1C0DC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9C3F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F0B74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CF2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27BDE4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50A9B0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EA9B4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54126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525C1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BA4EA4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BC778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42C97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38B0E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E673D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F7D41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90DC1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580E6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2CB00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68C72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AC936F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A0DDC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689D3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16522E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F7ACA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A6CB1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953E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A54B2B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41809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9EE339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2BD0A2B4" w14:textId="77777777" w:rsidTr="00E02B1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89C523" w14:textId="77777777" w:rsidR="00210A34" w:rsidRPr="003B27D2" w:rsidRDefault="00210A34" w:rsidP="00E02B1D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5CC65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314C9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545961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3F5C93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35EB52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A91918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D89326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604A9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1AC8F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9C8F7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73872A4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2D01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45423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A259A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5154D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2FC7E3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9145A3C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D6728E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5ABB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98E88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6DC55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8242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CE95B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D52B99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A6B876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FF6235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674ED7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4861CD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8DCCB30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6BE8D9" w14:textId="77777777" w:rsidR="00210A34" w:rsidRPr="00F0200B" w:rsidRDefault="00210A34" w:rsidP="00E02B1D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5A359B1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931E29B" w14:textId="77777777" w:rsidR="00210A34" w:rsidRPr="003B27D2" w:rsidRDefault="00210A3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CF59FC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2BBCDD1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D3D0C0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DFC191C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C2C54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1D4E3B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14F24B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408747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927FDE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403B1E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828D51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83186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B69AC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21F846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3E7AF6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FFE790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6361FF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B32F9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35269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16694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D20E14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72F91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C9FF4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4533B87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1FAA1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CD44E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D8C76E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679051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18469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F5926E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10A34" w:rsidRPr="00F0200B" w14:paraId="66B566B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082762C" w14:textId="77777777" w:rsidR="00210A34" w:rsidRPr="003B27D2" w:rsidRDefault="00210A3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7FC2B5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017424F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78FCB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340FF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55AA41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7187E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C77B8B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5C10A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FB427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31EB62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11FD6C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7EA73F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E2DC66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2E1DF4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3FFEDF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173C7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C6346B4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C1DB7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CC36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51430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8519A5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35881C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38AB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EDD619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F52F1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1CC518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C22307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C6A061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038519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B160473" w14:textId="77777777" w:rsidR="00210A34" w:rsidRPr="00F0200B" w:rsidRDefault="00210A3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03B2B" w:rsidRPr="00503B2B" w14:paraId="7AE1BE3F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462299F" w14:textId="77777777" w:rsidR="00503B2B" w:rsidRPr="00503B2B" w:rsidRDefault="00503B2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9505BE1" w14:textId="3C1E1E6D" w:rsidR="00503B2B" w:rsidRPr="00503B2B" w:rsidRDefault="00503B2B" w:rsidP="00B67FA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6326E0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kesehatan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yan</w:t>
            </w:r>
            <w:r>
              <w:rPr>
                <w:rFonts w:ascii="BPreplay" w:hAnsi="BPreplay"/>
                <w:sz w:val="18"/>
                <w:szCs w:val="18"/>
              </w:rPr>
              <w:t xml:space="preserve">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67FA9">
              <w:rPr>
                <w:rFonts w:ascii="BPreplay" w:hAnsi="BPreplay"/>
                <w:sz w:val="18"/>
                <w:szCs w:val="18"/>
              </w:rPr>
              <w:t>tulang</w:t>
            </w:r>
            <w:proofErr w:type="spellEnd"/>
            <w:r w:rsidR="00B67FA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67FA9">
              <w:rPr>
                <w:rFonts w:ascii="BPreplay" w:hAnsi="BPreplay"/>
                <w:sz w:val="18"/>
                <w:szCs w:val="18"/>
              </w:rPr>
              <w:t>belakang</w:t>
            </w:r>
            <w:proofErr w:type="spellEnd"/>
            <w:r w:rsidRPr="009D1D6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. </w:t>
            </w:r>
            <w:r w:rsidRPr="006326E0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Lampirkan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i/>
                <w:sz w:val="18"/>
                <w:szCs w:val="18"/>
              </w:rPr>
              <w:t>fotokopi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hasil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503B2B" w:rsidRPr="00F0200B" w14:paraId="432FC35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E296A1F" w14:textId="77777777" w:rsidR="00503B2B" w:rsidRPr="003B27D2" w:rsidRDefault="00503B2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D8D0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B708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D081B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0BFCB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EA4EF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E468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D1EE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833C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863BCA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B0BC1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C234E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351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090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66F22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64961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DEB49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3D71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1F17A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DA042F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DF354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A983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7F3AA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F9A7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A19819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54B6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DD8D9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8D273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25D7D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D593A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D7E3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F28D3" w:rsidRPr="00AA5BB0" w14:paraId="7F5A88C9" w14:textId="77777777" w:rsidTr="001F03F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062F47D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A458A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3C0BF9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7EADB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4DC587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439E20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0435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4427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AE99A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4A5DE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027CB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77E2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43EC2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6367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B23EE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73811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2B468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3DDC0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2F8FD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AF643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A42B6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118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A984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57F85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DE51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F53A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E0AA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09E9C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59C95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8EC17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FB8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781BB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CD210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7794E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7C450BF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0FD9E46" w14:textId="7E973C2A" w:rsidR="00587E0D" w:rsidRPr="00DD0DC4" w:rsidRDefault="00210A34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="00587E0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CADA58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menggunakan tongkat untuk berjalan atau alat bantu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CB39ABC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143F9C8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D2658A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D8E50F3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207398C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15A7A6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16215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70A370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EF319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4E19F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47D83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3EF05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96967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1725C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209C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D1A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C5A92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F7277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B2DC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3178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AEAF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55CE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9DD996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38BF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2C6FD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C974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D358E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669E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1A0CB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D660EF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7D3D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6EA5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38385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702D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0945D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6E529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AA5BB0" w14:paraId="392567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DB839F9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6F94C3B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87E0D" w:rsidRPr="00F0200B" w14:paraId="59481EA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0EC3EE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7F6D3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8D6BE3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0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40E05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B852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02C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9E6D9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DE3E8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1175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CCA2B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8A5D3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268C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DE5B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7B1D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1EDAA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B6F27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7F8E4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8105B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C6115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94A6E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D3B36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9634D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75B4F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ACE6B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1BB2A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A2798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1D125A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55C62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9FE6F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6C641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AA5BB0" w14:paraId="6E438A34" w14:textId="77777777" w:rsidTr="001F03F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CC6F71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DC1CA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2EC246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019E9C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D2B092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0B196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A3E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9093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43FA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A4B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E6C926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A74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649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7B18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B30AC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B109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BD96E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1DE0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067E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FA25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AE4137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CB7B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24FD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EA79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0A2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6218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4D9B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B6059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55990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C77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5378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BF9D1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FA68E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0972ED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51FE346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40647DC" w14:textId="2369C505" w:rsidR="00587E0D" w:rsidRPr="00DD0DC4" w:rsidRDefault="008E4F27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</w:t>
            </w:r>
            <w:r w:rsidR="00587E0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FFF85E8" w14:textId="5316396D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rkan operasi untuk kelainan ini</w:t>
            </w: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C0FDF5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DB7067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73F570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29B913F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3BD310B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891B9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F5179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971F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EB17F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68A94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32F10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95519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C7831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C5F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009C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4EB1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AABC79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4DDD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EA5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7606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B097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6617B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A844B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60B84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B7F6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3379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82C9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27D8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7AA5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DED2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31EAE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C8E1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B48FE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007E0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F0DE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9BECA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222EC434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5C0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A392A8F" w14:textId="1AFC34A7" w:rsidR="00587E0D" w:rsidRPr="00C8426A" w:rsidRDefault="00587E0D" w:rsidP="00587E0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operasi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22660C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B1B9BF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2F90A0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CC4BD4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85C7A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B4A1283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B4FD3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61ECD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C8864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D3D07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7F074E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2042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55F0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A43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B40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836F1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49B0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AFC755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F0200B" w14:paraId="0B6E113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F73824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31AD3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D0208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7BCDC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3229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A3C58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DD22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D8863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35EC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75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5931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D88DE0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B8CD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17C29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0FFA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ABCF7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427A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668D0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1A85E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F5E2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1B242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7CCDB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AC6B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F686E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A1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0DFEC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390A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1C4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69FD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4DEE7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C2276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4C50BB" w14:paraId="35F94D2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52A5DD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5B1E0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0A30A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2141E2AE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1102B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FA21F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9AD450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3D7B4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B0126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027E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BC6D0C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45688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C78F8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DB213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96F52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47CAD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3D3C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40FC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25550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B18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36197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7C17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9D084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53295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64D1A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CAF91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C2948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C950E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32189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E6552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5DEC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540A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1D66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EC4DC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6FD4C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6323DA8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A1FCA2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C65C160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B830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4D9A8A5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83C4E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26043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7DCA6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CB231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80D25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7224D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FD181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C92E49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8E08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A998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58FB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C77E9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7A04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F71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00472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7AC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03B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1DC66A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A11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6B5F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B62B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5A2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125F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83A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61DF1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511D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1A3B6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681A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9320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50CCC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ECD860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1140796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B8F083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DEF9614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5D317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6191380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7E3AF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2A8C15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0DF5A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95F9B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9980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DAF05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44386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235146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D4B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A5A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C390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28D0A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666B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6043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442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87CA7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F58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90D6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8AF4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D430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6298B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9CB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7FCA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412F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88EF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0A9C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9E762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6E8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BC8F0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C8E7F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C77234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739350A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1E56B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5F1172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D11EB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FF45AE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4EF98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6CA4B8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C08A4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A85B8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156F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6F4C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C7CE6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450A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2764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6F43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C6B1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2483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E42F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3BB4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48E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5719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7C103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86C73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5CD3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EEAC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58A8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AF19A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71A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31C8A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B09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9AF7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FDD3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A2237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36C1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726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9DFCB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4C50BB" w14:paraId="2BE54280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AFA554D" w14:textId="4F9D4AFE" w:rsidR="001F03FC" w:rsidRPr="006040E1" w:rsidRDefault="00903E7F" w:rsidP="008E4F2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8E4F27"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1F03FC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17E7898" w14:textId="292FF9B3" w:rsidR="001F03FC" w:rsidRPr="004C50BB" w:rsidRDefault="001F03FC" w:rsidP="0059135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jelaskan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pengo</w:t>
            </w:r>
            <w:r w:rsidR="00591359">
              <w:rPr>
                <w:rFonts w:ascii="BPreplay" w:hAnsi="BPreplay"/>
                <w:sz w:val="18"/>
                <w:szCs w:val="18"/>
              </w:rPr>
              <w:t>batan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dahulu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1F03FC" w:rsidRPr="00BC7091" w14:paraId="614E634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34F5D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BC78AE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1278A72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F6ED7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FFBA1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935E2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9098F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48696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FBCE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FEBD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2C59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2242C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9F80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5E30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81967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75FCD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70B08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2FD86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8E6A5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938E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896E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2AB8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1B6B67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436F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CECA44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F54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38FCB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37EC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6355A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DA053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7F4F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91359" w:rsidRPr="00AA5BB0" w14:paraId="360A68D6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FFAC61A" w14:textId="60792F5D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28EB84D" w14:textId="401E2B8A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</w:t>
            </w:r>
            <w:r w:rsidRPr="001F03FC">
              <w:rPr>
                <w:rFonts w:ascii="BPreplay" w:hAnsi="BPreplay"/>
                <w:sz w:val="18"/>
                <w:szCs w:val="18"/>
              </w:rPr>
              <w:t>pakah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diberi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suntikan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41282F" w14:textId="77777777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6AF4E1E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54B3D5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283D18A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F03FC" w:rsidRPr="00F0200B" w14:paraId="643698BB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762C84E" w14:textId="77777777" w:rsidR="001F03FC" w:rsidRPr="007F4B2A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AB535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AA20BA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668C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DE284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BD10E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E3C3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99031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176B0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71F32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8A634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0E9C0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84126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C2E83C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54387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05F73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A646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1AB8A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2BCF5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BD23A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0E881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828A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8BAAEF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299C1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56159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8635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B17B45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D2F4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ECB60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0508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ED71E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F03FC" w:rsidRPr="00401391" w14:paraId="7B332DBE" w14:textId="77777777" w:rsidTr="00793D8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05240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7B7D96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Berobat</w:t>
            </w:r>
            <w:proofErr w:type="spellEnd"/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28DA282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A025D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0D8E0C1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1F03FC" w:rsidRPr="006C390B" w14:paraId="19D78077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56EC5DC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5A9823B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F5EE4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FC2A8ED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6576F644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B680C26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7137A" w14:textId="6BAECF0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30AF5" w14:textId="44F0F9E0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E83876" w14:textId="1E3A7D98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CAF071" w14:textId="77D0BEF4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5444AA5B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FD27907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79D1B7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46F40F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B1BCAEC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2D77A12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948511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5C4FCE" w14:textId="31153EF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6E40E3" w14:textId="7DD6B61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BC475E" w14:textId="34B77A2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0AA136" w14:textId="2C4A2D45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125BA5F9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2DC21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473C4CA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8515B50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28F56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A93A5BF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FAF9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CDEDE" w14:textId="039AAFA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53EB714" w14:textId="22A08853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02383C" w14:textId="03BA717D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41197" w14:textId="171E62A1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29CE213A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D4A6CB3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B38E07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0086CCE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E42F56D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190C63D5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3DD849C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354D02" w14:textId="1082BCA1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BD814A0" w14:textId="795D6F46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C223B" w14:textId="47AE00B1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FD9FEAF" w14:textId="605212F4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2C4896DF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5E975B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6E141A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AA02AA3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D9084EE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0DD6D110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D8E2F87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DA2114" w14:textId="6891486F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C20F9A" w14:textId="78A838A0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DD84AD" w14:textId="2FFF8543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37B2E4" w14:textId="028B2B0F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1F03FC" w14:paraId="47F5335F" w14:textId="77777777" w:rsidTr="00591359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1F0C70" w14:textId="77777777" w:rsidR="001F03FC" w:rsidRPr="001F03FC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CBF4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990A03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21DBAC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</w:tr>
      <w:tr w:rsidR="001F03FC" w:rsidRPr="004C50BB" w14:paraId="2049472F" w14:textId="77777777" w:rsidTr="00591359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9A38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364690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1F428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36EECF0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3CAA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06F1E9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1F5E32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17DD2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8D064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6A01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A88B8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AFD15C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950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F5D5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C69C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9B2162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09F9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BCD55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2375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2B7D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275E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7A2533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5E80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3593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62CC2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DE17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F2CA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1ED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FE5C18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D5C6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F0D3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B1E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5A335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7023F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F1F82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760A58D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28864CF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45900DF3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73F85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45EA467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FF6EB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478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B5C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54DE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D7529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87673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8F30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44931D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98BB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12B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25B65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8D1950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005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8B5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9A824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4AFB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54E13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7517CA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282C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373AD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D939F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E69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470B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9A1B0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0B3B9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B34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1728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93D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26BB1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E425C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D89A3D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3403A3D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D5D995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00924FD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DCBB20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73FF7E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AB0B06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76BC4E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6D53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8DB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795E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E178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F198D6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2528F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4383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E6AE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80B9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1117A5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90522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D3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FC7DE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76D9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CB0F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9D4C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7A2B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DC918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8A0D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D04BE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C9B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F6F08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57610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89EB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CCB34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5C5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7076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8647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668D1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6CEF2C7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167AD6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057351B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138C0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AF22BA" w14:paraId="2810E8C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E891E0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D52D6AD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0291A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A6F3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A3A2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85861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76FD39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DD42C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6D82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F3B8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8C022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73ACCDB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1ED1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144A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3478F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166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94D9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41EC6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1605E7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D3F6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A5BC5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3632D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4A0E0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999F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E641D7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CAAFB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347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9E0C00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3F32E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912FD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AE46C0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4C50BB" w14:paraId="13063B4A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F5F462C" w14:textId="6416DE93" w:rsidR="003C2711" w:rsidRPr="006040E1" w:rsidRDefault="00903E7F" w:rsidP="008E4F2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8E4F27"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3C2711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7513C8AB" w14:textId="5667D66A" w:rsidR="003C2711" w:rsidRPr="004C50BB" w:rsidRDefault="003C2711" w:rsidP="003C271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</w:t>
            </w:r>
            <w:r w:rsidRPr="003C2711">
              <w:rPr>
                <w:rFonts w:ascii="BPreplay" w:hAnsi="BPreplay"/>
                <w:sz w:val="18"/>
                <w:szCs w:val="18"/>
              </w:rPr>
              <w:t>okte</w:t>
            </w:r>
            <w:r>
              <w:rPr>
                <w:rFonts w:ascii="BPreplay" w:hAnsi="BPreplay"/>
                <w:sz w:val="18"/>
                <w:szCs w:val="18"/>
              </w:rPr>
              <w:t>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siapa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3C2711" w:rsidRPr="00BC7091" w14:paraId="2025DA37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1D4066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3C83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9E63D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8AD7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D33B7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E306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B2F0C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CAC4C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ECB82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752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D9245A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5464D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AD654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12E7C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188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FF576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C7CA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4A8D0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4BFC2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455E2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F750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452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C6D78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6F2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56628B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57E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1E3DC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58A0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C52D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00282A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B5A3EB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74D3A90D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04444CD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6103FF1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871E7BA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3ACD0232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0959C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CC6CD8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1C7E64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DAD02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70E44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340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F5C9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844ACE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AA19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1E9F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9A3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012749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F600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4D07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1DC42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C3B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BFF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EFEBA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2553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CF21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D3B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761DF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97A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85E4D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A9ED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F9806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BF71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81117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6FF2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F86D7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8C3B5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3A7B77A6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DA1B98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B61717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4B5EA9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6A0EF54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DA9F7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C8D39D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0F0FE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59442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98D7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9C93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D03A9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D63F6E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43CD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F933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EC5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5ACF2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C94F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F91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516F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FECC7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0BB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89F3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33FA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DA1F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FA5DD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EB8E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3942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B154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04564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E7AB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67B7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843C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4C262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611E6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D84D0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04A5EEF8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AE59849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35101863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846F12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073D2803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CCD430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990964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28AB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F1908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41C43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12190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857C6B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A70114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53E21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4FAD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372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13BF6C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8580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54BC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7C45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505C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C06B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19E59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8955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AE718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6BEE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79DB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9FC2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B1E0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5B3BA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0B172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33B0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D81C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E83BC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4B347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29736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2923D28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034BCA7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2362A0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F76D2B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AF22BA" w14:paraId="6D3620B8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E51537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FB2FA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6001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243BE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1B87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C1C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C529E8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899A0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B026F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2EBD3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ADFC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C28E6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DCCE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8AF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285C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F375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4031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A2686C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0C835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66EC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5870A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3A58F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29B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C611B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3A27AB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B75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D956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8A9046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DBC3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ABBAF8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D49A46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13BFE" w:rsidRPr="004C50BB" w14:paraId="5959CD71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6D4B20D" w14:textId="41BF5C21" w:rsidR="00E13BFE" w:rsidRPr="00FF372B" w:rsidRDefault="00E13BFE" w:rsidP="00903E7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8E4F27">
              <w:rPr>
                <w:rFonts w:ascii="BPreplay" w:hAnsi="BPreplay"/>
                <w:color w:val="FFFFFF" w:themeColor="background1"/>
                <w:sz w:val="18"/>
                <w:szCs w:val="18"/>
              </w:rPr>
              <w:t>3</w:t>
            </w:r>
            <w:r w:rsidRPr="00FF372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071" w:type="dxa"/>
            <w:gridSpan w:val="10"/>
            <w:shd w:val="clear" w:color="auto" w:fill="auto"/>
            <w:vAlign w:val="center"/>
          </w:tcPr>
          <w:p w14:paraId="68BF8219" w14:textId="0C701AB8" w:rsidR="00E13BFE" w:rsidRPr="00E13BFE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sering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1026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234BA3" w14:textId="77777777" w:rsidR="00E13BFE" w:rsidRPr="00E13BFE" w:rsidRDefault="00E13B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139" w:type="dxa"/>
            <w:gridSpan w:val="20"/>
            <w:shd w:val="clear" w:color="auto" w:fill="auto"/>
            <w:vAlign w:val="center"/>
          </w:tcPr>
          <w:p w14:paraId="71515C96" w14:textId="56BDCDE4" w:rsidR="00E13BFE" w:rsidRPr="004C50BB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 w:rsidR="00091B48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091B48">
              <w:rPr>
                <w:rFonts w:ascii="BPreplay" w:hAnsi="BPreplay"/>
                <w:sz w:val="18"/>
                <w:szCs w:val="18"/>
              </w:rPr>
              <w:t>*)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091B48" w:rsidRPr="00E13BFE">
              <w:rPr>
                <w:rFonts w:ascii="BPreplay" w:hAnsi="BPreplay"/>
                <w:sz w:val="14"/>
                <w:szCs w:val="18"/>
              </w:rPr>
              <w:t>*</w:t>
            </w:r>
            <w:r w:rsidR="00091B48" w:rsidRPr="00E13BFE">
              <w:rPr>
                <w:rFonts w:ascii="BPreplay" w:hAnsi="BPreplay"/>
                <w:sz w:val="14"/>
                <w:szCs w:val="18"/>
                <w:lang w:val="id-ID"/>
              </w:rPr>
              <w:t>coret yang tidak perlu</w:t>
            </w:r>
          </w:p>
        </w:tc>
      </w:tr>
      <w:tr w:rsidR="0028662E" w:rsidRPr="003365BB" w14:paraId="6A4B53FE" w14:textId="77777777" w:rsidTr="00560E7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8E2CD2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FE54B9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923C39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D120D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14A512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8AD4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BD0BC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7ADDD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9C57B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DD070E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647156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5CD47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50E77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CF6E8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28F5F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14D8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B8792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0DAF95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15A0B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C4B36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224A9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950954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93C05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47C2B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05EE4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1EC3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EA63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C198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CB04D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856E9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EF8EE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365BB" w:rsidRPr="004C50BB" w14:paraId="4523DCA8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89E9F2D" w14:textId="202FA356" w:rsidR="003365BB" w:rsidRPr="003365BB" w:rsidRDefault="00903E7F" w:rsidP="008E4F2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8E4F27">
              <w:rPr>
                <w:rFonts w:ascii="BPreplay" w:hAnsi="BPreplay"/>
                <w:color w:val="FFFFFF" w:themeColor="background1"/>
                <w:sz w:val="18"/>
                <w:szCs w:val="18"/>
              </w:rPr>
              <w:t>4</w:t>
            </w:r>
            <w:r w:rsidR="003365B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84D624E" w14:textId="1EEFC72E" w:rsidR="003365BB" w:rsidRPr="00C8426A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3365BB">
              <w:rPr>
                <w:rFonts w:ascii="BPreplay" w:hAnsi="BPreplay"/>
                <w:sz w:val="18"/>
                <w:szCs w:val="18"/>
              </w:rPr>
              <w:t xml:space="preserve">Kapan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C125D3" w14:textId="77777777" w:rsidR="003365BB" w:rsidRPr="00C8426A" w:rsidRDefault="003365BB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D4E12D" w14:textId="77777777" w:rsidR="003365BB" w:rsidRPr="00C8426A" w:rsidRDefault="003365BB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0CF46CD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DBFCF1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83748D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21B3E9B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A3DA40A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CAE47B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7AC1C27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C0B2FF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9FCEA2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C6E934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ED4D40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B97687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04F08E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8D7DC8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41F47C9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F11B399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C50BB" w14:paraId="0DE7313D" w14:textId="77777777" w:rsidTr="00560E7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CE5DB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6EEA81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B3A6C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118552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3465A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2C30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3B422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65A24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EEB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24EA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706D4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41D2C5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3BB1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2EBE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20C3A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FEA32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4EB1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7B19AE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529F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78997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A439C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A69E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CE9E1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92940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B4647B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3AB3B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0C50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E095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6889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738CB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EA5C6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0FFB" w:rsidRPr="00AA5BB0" w14:paraId="4DBADA40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65FD2AB" w14:textId="2C8BAE26" w:rsidR="00180FFB" w:rsidRPr="00DD0DC4" w:rsidRDefault="00903E7F" w:rsidP="008E4F2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8E4F27">
              <w:rPr>
                <w:rFonts w:ascii="BPreplay" w:hAnsi="BPreplay"/>
                <w:color w:val="FFFFFF" w:themeColor="background1"/>
                <w:sz w:val="18"/>
                <w:szCs w:val="18"/>
              </w:rPr>
              <w:t>5</w:t>
            </w:r>
            <w:r w:rsidR="00180FF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521A864" w14:textId="47EFAC3D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dalam jangka waktu lama karena kondisi ini 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45B5A1" w14:textId="77777777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855CF42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CF4C9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47ACBD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80FFB" w:rsidRPr="005E5909" w14:paraId="191247CC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453B261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EEE0A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C2CF6A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FE4C6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DC654C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E263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FCC50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F1E73A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8BC8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4F9C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F41B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A94EC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3F990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DDB97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210A6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9A15F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4AB12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7BE78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D501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6C22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3EBD3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ACF5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607C8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96AEC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BC9AD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8CA53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BD00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97A1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D5F07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2382D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5FFA4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0FFB" w:rsidRPr="004C50BB" w14:paraId="697EA8F6" w14:textId="77777777" w:rsidTr="00154185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D591F3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F0EA2F3" w14:textId="1BAD3C54" w:rsidR="00180FFB" w:rsidRPr="005E5909" w:rsidRDefault="008B7AE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10"/>
            <w:commentRangeStart w:id="11"/>
            <w:commentRangeStart w:id="12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  <w:commentRangeEnd w:id="10"/>
            <w:r>
              <w:rPr>
                <w:rStyle w:val="CommentReference"/>
              </w:rPr>
              <w:commentReference w:id="10"/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12"/>
            <w:r w:rsidR="00AF323C">
              <w:rPr>
                <w:rStyle w:val="CommentReference"/>
              </w:rPr>
              <w:commentReference w:id="12"/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8DF967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A5B5F1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441AA01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3BED6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5CBC6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4B3CEA0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0A8D7E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E2EB8C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732C5B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797861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10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00BC222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236239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2E7C16A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28662E" w:rsidRPr="005B75C6" w14:paraId="28E53E14" w14:textId="77777777" w:rsidTr="002D307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845CE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CED46A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5BCB08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CC79D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96A13C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86874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4FF6BA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D2CC5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65FE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903A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A0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C2C5D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14BE6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DA403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DEC8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7C237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2A3B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9FFF80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DBF0A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B052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1EA5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B7A30F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F74AA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862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DE33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60FDB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1F25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A57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348B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CF3326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EA2048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A2D190E" w14:textId="1B7D95F0" w:rsidR="0067536D" w:rsidRPr="00EC65BA" w:rsidRDefault="008E4F27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16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F26E874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A104E0" w14:textId="77777777" w:rsidR="0067536D" w:rsidRPr="008E35C0" w:rsidRDefault="0067536D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44F612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A0CB3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A092B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91D8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5E432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42B564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3573B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A57B7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7E5659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C3978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99185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47BCF1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281C6E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D7683F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C73EB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D8F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3620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A430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0FA44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1ECFC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6BD4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8CD93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A3467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D2F05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5AFA6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45B94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E1D3E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8B091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90F8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0562C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DF7556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55771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285EA5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50AB7" w:rsidRPr="00154185" w14:paraId="0E275E3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A005976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A74D551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2848E9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1ED3C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6E16E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2E925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7A6DC0D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754AD9F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5A7DF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5DA33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0953E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98A46A4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B042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AB409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C991DE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DA7E6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E984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46120F4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A0CBB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71E7A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8FF2B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1EE16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79730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FD412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15782E5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54231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911B7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97100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0C678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7ACFA5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7CD5EA" w14:textId="77777777" w:rsidR="00B50AB7" w:rsidRPr="00154185" w:rsidRDefault="00B50AB7" w:rsidP="00AF4FE6">
            <w:pPr>
              <w:ind w:left="-57" w:right="-57"/>
              <w:jc w:val="both"/>
              <w:rPr>
                <w:rFonts w:ascii="BPreplay" w:hAnsi="BPreplay"/>
                <w:sz w:val="12"/>
                <w:szCs w:val="20"/>
                <w:lang w:val="id-ID"/>
              </w:rPr>
            </w:pPr>
          </w:p>
        </w:tc>
      </w:tr>
      <w:tr w:rsidR="001C1D8A" w:rsidRPr="001C1D8A" w14:paraId="79C3E0E1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35973799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10084">
              <w:rPr>
                <w:rFonts w:ascii="BPreplay" w:hAnsi="BPreplay"/>
                <w:sz w:val="18"/>
                <w:szCs w:val="18"/>
              </w:rPr>
              <w:t>Tulang</w:t>
            </w:r>
            <w:proofErr w:type="spellEnd"/>
            <w:r w:rsidR="0081008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10084">
              <w:rPr>
                <w:rFonts w:ascii="BPreplay" w:hAnsi="BPreplay"/>
                <w:sz w:val="18"/>
                <w:szCs w:val="18"/>
              </w:rPr>
              <w:t>Belakang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13"/>
            <w:commentRangeStart w:id="14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15" w:author="Aulia Azhar" w:date="2016-08-15T14:42:00Z">
              <w:r w:rsidR="002E2C51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3"/>
            <w:r w:rsidR="00AF323C">
              <w:rPr>
                <w:rStyle w:val="CommentReference"/>
              </w:rPr>
              <w:commentReference w:id="13"/>
            </w:r>
            <w:commentRangeEnd w:id="14"/>
            <w:r w:rsidR="002E2C51">
              <w:rPr>
                <w:rStyle w:val="CommentReference"/>
              </w:rPr>
              <w:commentReference w:id="14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154185">
        <w:trPr>
          <w:trHeight w:val="283"/>
          <w:jc w:val="center"/>
        </w:trPr>
        <w:tc>
          <w:tcPr>
            <w:tcW w:w="1767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5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C220AC">
        <w:trPr>
          <w:trHeight w:val="113"/>
          <w:jc w:val="center"/>
        </w:trPr>
        <w:tc>
          <w:tcPr>
            <w:tcW w:w="3473" w:type="dxa"/>
            <w:gridSpan w:val="11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C50BB">
        <w:trPr>
          <w:jc w:val="center"/>
        </w:trPr>
        <w:tc>
          <w:tcPr>
            <w:tcW w:w="347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C50BB">
        <w:trPr>
          <w:jc w:val="center"/>
        </w:trPr>
        <w:tc>
          <w:tcPr>
            <w:tcW w:w="3473" w:type="dxa"/>
            <w:gridSpan w:val="11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uni Astuti" w:date="2016-07-23T21:32:00Z" w:initials="YA">
    <w:p w14:paraId="43631EE7" w14:textId="77777777" w:rsidR="00210A34" w:rsidRPr="00C608C9" w:rsidRDefault="00210A34" w:rsidP="00210A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Pertanyaan usulan untuk di re-arrange, kurang jelas.</w:t>
      </w:r>
    </w:p>
  </w:comment>
  <w:comment w:id="2" w:author="Monalita Koswanto" w:date="2016-08-01T13:40:00Z" w:initials="MK">
    <w:p w14:paraId="4CA55E0E" w14:textId="77777777" w:rsidR="00210A34" w:rsidRPr="00380F14" w:rsidRDefault="00210A34" w:rsidP="00210A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Comment </w:t>
      </w:r>
      <w:r>
        <w:rPr>
          <w:lang w:val="id-ID"/>
        </w:rPr>
        <w:t>idem</w:t>
      </w:r>
    </w:p>
  </w:comment>
  <w:comment w:id="3" w:author="Aulia Azhar" w:date="2016-08-11T09:39:00Z" w:initials="AA">
    <w:p w14:paraId="27596D1B" w14:textId="1393DC27" w:rsidR="006A3359" w:rsidRDefault="006A3359">
      <w:pPr>
        <w:pStyle w:val="CommentText"/>
      </w:pPr>
      <w:r>
        <w:rPr>
          <w:rStyle w:val="CommentReference"/>
        </w:rPr>
        <w:annotationRef/>
      </w:r>
      <w:proofErr w:type="spellStart"/>
      <w:r>
        <w:t>Penyebab</w:t>
      </w:r>
      <w:proofErr w:type="spellEnd"/>
      <w:r>
        <w:t xml:space="preserve"> diagnosis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kuesioner</w:t>
      </w:r>
      <w:proofErr w:type="spellEnd"/>
    </w:p>
  </w:comment>
  <w:comment w:id="4" w:author="Yuni Astuti" w:date="2016-08-13T15:50:00Z" w:initials="YA">
    <w:p w14:paraId="51F4EA7E" w14:textId="2B8A17F0" w:rsidR="00AF323C" w:rsidRPr="00AF323C" w:rsidRDefault="00AF323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Usulan ditambahkan penjelasan tersebut. Please confirm.</w:t>
      </w:r>
    </w:p>
  </w:comment>
  <w:comment w:id="5" w:author="Aulia Azhar" w:date="2016-08-15T17:00:00Z" w:initials="AA">
    <w:p w14:paraId="596568D5" w14:textId="0B1E8134" w:rsidR="008E42F4" w:rsidRDefault="008E42F4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10" w:author="Yuni Astuti" w:date="2016-07-23T21:34:00Z" w:initials="YA">
    <w:p w14:paraId="5FF013F7" w14:textId="77777777" w:rsidR="008B7AE9" w:rsidRPr="00C608C9" w:rsidRDefault="008B7AE9" w:rsidP="008B7A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Comment idem untuk hal yang sama di form lainnya.</w:t>
      </w:r>
    </w:p>
  </w:comment>
  <w:comment w:id="11" w:author="Aulia Azhar" w:date="2016-08-10T15:14:00Z" w:initials="AA">
    <w:p w14:paraId="7659A415" w14:textId="75E949E0" w:rsidR="008B7AE9" w:rsidRDefault="008B7AE9" w:rsidP="008B7AE9">
      <w:r>
        <w:rPr>
          <w:rStyle w:val="CommentReference"/>
        </w:rPr>
        <w:annotationRef/>
      </w:r>
      <w:r>
        <w:rPr>
          <w:lang w:val="id-ID"/>
        </w:rPr>
        <w:t xml:space="preserve">Menggunakan </w:t>
      </w:r>
      <w:r>
        <w:rPr>
          <w:lang w:val="id-ID"/>
        </w:rPr>
        <w:t>form penambahan SPAJ</w:t>
      </w:r>
    </w:p>
  </w:comment>
  <w:comment w:id="12" w:author="Yuni Astuti" w:date="2016-08-13T15:51:00Z" w:initials="YA">
    <w:p w14:paraId="6BC52189" w14:textId="59FB1D89" w:rsidR="00AF323C" w:rsidRPr="00AF323C" w:rsidRDefault="00AF323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13" w:author="Yuni Astuti" w:date="2016-08-13T15:52:00Z" w:initials="YA">
    <w:p w14:paraId="11A8E4FE" w14:textId="306CE78F" w:rsidR="00AF323C" w:rsidRPr="00AF323C" w:rsidRDefault="00AF323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14" w:author="Aulia Azhar" w:date="2016-08-15T14:42:00Z" w:initials="AA">
    <w:p w14:paraId="3C953E3D" w14:textId="3E8CAB5F" w:rsidR="002E2C51" w:rsidRDefault="002E2C51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kontrak</w:t>
      </w:r>
      <w:proofErr w:type="spellEnd"/>
      <w:r>
        <w:t>”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631EE7" w15:done="0"/>
  <w15:commentEx w15:paraId="4CA55E0E" w15:paraIdParent="43631EE7" w15:done="0"/>
  <w15:commentEx w15:paraId="27596D1B" w15:paraIdParent="43631EE7" w15:done="0"/>
  <w15:commentEx w15:paraId="51F4EA7E" w15:paraIdParent="43631EE7" w15:done="0"/>
  <w15:commentEx w15:paraId="596568D5" w15:paraIdParent="43631EE7" w15:done="0"/>
  <w15:commentEx w15:paraId="5FF013F7" w15:done="0"/>
  <w15:commentEx w15:paraId="7659A415" w15:paraIdParent="5FF013F7" w15:done="0"/>
  <w15:commentEx w15:paraId="6BC52189" w15:paraIdParent="5FF013F7" w15:done="0"/>
  <w15:commentEx w15:paraId="11A8E4FE" w15:done="0"/>
  <w15:commentEx w15:paraId="3C953E3D" w15:paraIdParent="11A8E4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55C28" w14:textId="77777777" w:rsidR="00013CD6" w:rsidRDefault="00013CD6" w:rsidP="005C652B">
      <w:pPr>
        <w:spacing w:after="0" w:line="240" w:lineRule="auto"/>
      </w:pPr>
      <w:r>
        <w:separator/>
      </w:r>
    </w:p>
  </w:endnote>
  <w:endnote w:type="continuationSeparator" w:id="0">
    <w:p w14:paraId="7C875B96" w14:textId="77777777" w:rsidR="00013CD6" w:rsidRDefault="00013CD6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342C95B0" w:rsidR="00D261CC" w:rsidRDefault="00154185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1437F378">
          <wp:simplePos x="0" y="0"/>
          <wp:positionH relativeFrom="column">
            <wp:posOffset>5197314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07B07AED">
              <wp:simplePos x="0" y="0"/>
              <wp:positionH relativeFrom="column">
                <wp:posOffset>-70959</wp:posOffset>
              </wp:positionH>
              <wp:positionV relativeFrom="paragraph">
                <wp:posOffset>78740</wp:posOffset>
              </wp:positionV>
              <wp:extent cx="2828925" cy="1746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5.6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D77407A">
              <wp:simplePos x="0" y="0"/>
              <wp:positionH relativeFrom="margin">
                <wp:posOffset>-19524</wp:posOffset>
              </wp:positionH>
              <wp:positionV relativeFrom="paragraph">
                <wp:posOffset>-8255</wp:posOffset>
              </wp:positionV>
              <wp:extent cx="6719001" cy="4445"/>
              <wp:effectExtent l="0" t="0" r="2476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19001" cy="4445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CF620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-.65pt" to="527.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379C1D26">
              <wp:simplePos x="0" y="0"/>
              <wp:positionH relativeFrom="column">
                <wp:posOffset>-67149</wp:posOffset>
              </wp:positionH>
              <wp:positionV relativeFrom="paragraph">
                <wp:posOffset>114300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77947620" w:rsidR="00D261CC" w:rsidRPr="00D73FBE" w:rsidRDefault="00810084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810084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OP/UW/0110/061601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8E42F4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67536D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5.3pt;margin-top:9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" filled="f" stroked="f" strokeweight=".5pt">
              <v:textbox inset="3.6pt,,,2.16pt">
                <w:txbxContent>
                  <w:p w14:paraId="78188E4C" w14:textId="77947620" w:rsidR="00D261CC" w:rsidRPr="00D73FBE" w:rsidRDefault="00810084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810084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OP/UW/0110/061601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8E42F4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67536D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C1FD2" w14:textId="77777777" w:rsidR="00013CD6" w:rsidRDefault="00013CD6" w:rsidP="005C652B">
      <w:pPr>
        <w:spacing w:after="0" w:line="240" w:lineRule="auto"/>
      </w:pPr>
      <w:r>
        <w:separator/>
      </w:r>
    </w:p>
  </w:footnote>
  <w:footnote w:type="continuationSeparator" w:id="0">
    <w:p w14:paraId="5E642E2C" w14:textId="77777777" w:rsidR="00013CD6" w:rsidRDefault="00013CD6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4AB4DBF8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lia Azhar">
    <w15:presenceInfo w15:providerId="AD" w15:userId="S-1-5-21-3395627702-3648964974-458776297-2699"/>
  </w15:person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3CD6"/>
    <w:rsid w:val="00015CAF"/>
    <w:rsid w:val="000164BC"/>
    <w:rsid w:val="0001733C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6096D"/>
    <w:rsid w:val="00062962"/>
    <w:rsid w:val="0006379C"/>
    <w:rsid w:val="00064040"/>
    <w:rsid w:val="00064B83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800"/>
    <w:rsid w:val="00091B48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7376"/>
    <w:rsid w:val="001501AD"/>
    <w:rsid w:val="00154185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5E5C"/>
    <w:rsid w:val="001963EC"/>
    <w:rsid w:val="00197E98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74BE"/>
    <w:rsid w:val="001F7C52"/>
    <w:rsid w:val="002045CD"/>
    <w:rsid w:val="00205621"/>
    <w:rsid w:val="00205F82"/>
    <w:rsid w:val="002061EF"/>
    <w:rsid w:val="002068D0"/>
    <w:rsid w:val="00210408"/>
    <w:rsid w:val="00210A34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2ED9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7E2F"/>
    <w:rsid w:val="002D3078"/>
    <w:rsid w:val="002D4F24"/>
    <w:rsid w:val="002D64AA"/>
    <w:rsid w:val="002E1133"/>
    <w:rsid w:val="002E1D70"/>
    <w:rsid w:val="002E2C51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5BB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B2B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377BF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0E7C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86A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5C6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359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1766"/>
    <w:rsid w:val="007926F5"/>
    <w:rsid w:val="00792D3B"/>
    <w:rsid w:val="007968B7"/>
    <w:rsid w:val="00796CE9"/>
    <w:rsid w:val="007A17EF"/>
    <w:rsid w:val="007A27CA"/>
    <w:rsid w:val="007A516B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10084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65B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41DA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B7AE9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42F4"/>
    <w:rsid w:val="008E4F27"/>
    <w:rsid w:val="008E58CB"/>
    <w:rsid w:val="008E6445"/>
    <w:rsid w:val="008E6617"/>
    <w:rsid w:val="008F55FE"/>
    <w:rsid w:val="008F58E0"/>
    <w:rsid w:val="00900688"/>
    <w:rsid w:val="00903B85"/>
    <w:rsid w:val="00903BF5"/>
    <w:rsid w:val="00903E7F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03D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1F20"/>
    <w:rsid w:val="00AE2989"/>
    <w:rsid w:val="00AE50C9"/>
    <w:rsid w:val="00AE6022"/>
    <w:rsid w:val="00AF105A"/>
    <w:rsid w:val="00AF16CA"/>
    <w:rsid w:val="00AF22BA"/>
    <w:rsid w:val="00AF323C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7DA3"/>
    <w:rsid w:val="00B67FA9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56B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8426A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5278"/>
    <w:rsid w:val="00DE61BB"/>
    <w:rsid w:val="00DE7190"/>
    <w:rsid w:val="00DF065A"/>
    <w:rsid w:val="00DF3814"/>
    <w:rsid w:val="00DF47E5"/>
    <w:rsid w:val="00DF5388"/>
    <w:rsid w:val="00DF5515"/>
    <w:rsid w:val="00DF6B12"/>
    <w:rsid w:val="00DF7556"/>
    <w:rsid w:val="00E00547"/>
    <w:rsid w:val="00E01DB7"/>
    <w:rsid w:val="00E03669"/>
    <w:rsid w:val="00E0385C"/>
    <w:rsid w:val="00E04590"/>
    <w:rsid w:val="00E0467D"/>
    <w:rsid w:val="00E04942"/>
    <w:rsid w:val="00E04AA2"/>
    <w:rsid w:val="00E06440"/>
    <w:rsid w:val="00E06E16"/>
    <w:rsid w:val="00E10011"/>
    <w:rsid w:val="00E111BF"/>
    <w:rsid w:val="00E13BFE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7183C"/>
    <w:rsid w:val="00E725DA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6028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79B1"/>
    <w:rsid w:val="00F50286"/>
    <w:rsid w:val="00F50566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24D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98D8F-AE0C-4820-9D71-0212767B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12</cp:revision>
  <cp:lastPrinted>2016-05-11T07:12:00Z</cp:lastPrinted>
  <dcterms:created xsi:type="dcterms:W3CDTF">2016-08-10T08:07:00Z</dcterms:created>
  <dcterms:modified xsi:type="dcterms:W3CDTF">2016-08-15T10:00:00Z</dcterms:modified>
</cp:coreProperties>
</file>