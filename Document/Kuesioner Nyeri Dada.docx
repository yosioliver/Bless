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5A35850B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2A6195">
        <w:rPr>
          <w:rFonts w:ascii="BPreplay" w:hAnsi="BPreplay"/>
          <w:b/>
          <w:color w:val="0070C0"/>
          <w:sz w:val="28"/>
          <w:szCs w:val="28"/>
        </w:rPr>
        <w:t>NYERI DADA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395"/>
        <w:gridCol w:w="388"/>
        <w:gridCol w:w="389"/>
        <w:gridCol w:w="390"/>
        <w:gridCol w:w="331"/>
        <w:gridCol w:w="331"/>
        <w:gridCol w:w="332"/>
        <w:gridCol w:w="331"/>
        <w:gridCol w:w="333"/>
        <w:gridCol w:w="331"/>
        <w:gridCol w:w="334"/>
        <w:gridCol w:w="333"/>
        <w:gridCol w:w="331"/>
        <w:gridCol w:w="339"/>
        <w:gridCol w:w="340"/>
        <w:gridCol w:w="337"/>
        <w:gridCol w:w="336"/>
        <w:gridCol w:w="336"/>
        <w:gridCol w:w="331"/>
        <w:gridCol w:w="331"/>
        <w:gridCol w:w="331"/>
        <w:gridCol w:w="331"/>
        <w:gridCol w:w="338"/>
        <w:gridCol w:w="331"/>
        <w:gridCol w:w="331"/>
        <w:gridCol w:w="338"/>
        <w:gridCol w:w="331"/>
        <w:gridCol w:w="331"/>
        <w:gridCol w:w="339"/>
        <w:gridCol w:w="338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5FE70AA1" w14:textId="77777777" w:rsidR="002121A7" w:rsidRDefault="00F4254F" w:rsidP="002121A7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2B91C63B" w14:textId="3D8FA1B9" w:rsidR="002121A7" w:rsidRPr="002121A7" w:rsidRDefault="002121A7" w:rsidP="002121A7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,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Formulir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Pernyataan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Amandemen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Untuk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SPAJ &amp;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Pelayanan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Polis yang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2121A7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2121A7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2A6195" w:rsidRPr="004F6226" w14:paraId="5662C040" w14:textId="77777777" w:rsidTr="00D536A1">
        <w:trPr>
          <w:trHeight w:val="283"/>
          <w:jc w:val="center"/>
        </w:trPr>
        <w:tc>
          <w:tcPr>
            <w:tcW w:w="400" w:type="dxa"/>
            <w:vMerge w:val="restart"/>
            <w:shd w:val="clear" w:color="auto" w:fill="00B0F0"/>
            <w:vAlign w:val="center"/>
          </w:tcPr>
          <w:p w14:paraId="0E49377E" w14:textId="3FA393B3" w:rsidR="002A6195" w:rsidRPr="00736676" w:rsidRDefault="002A6195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88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2A6195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2A6195" w:rsidRPr="004F6226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3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56983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1953EA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BB4EFC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75E9E58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ED910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E090B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11D26B6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A6195" w:rsidRPr="00736676" w14:paraId="1EA8481D" w14:textId="77777777" w:rsidTr="007F2A03">
        <w:trPr>
          <w:jc w:val="center"/>
        </w:trPr>
        <w:tc>
          <w:tcPr>
            <w:tcW w:w="400" w:type="dxa"/>
            <w:vMerge/>
            <w:shd w:val="clear" w:color="auto" w:fill="auto"/>
            <w:vAlign w:val="bottom"/>
          </w:tcPr>
          <w:p w14:paraId="2576309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5" w:type="dxa"/>
            <w:gridSpan w:val="11"/>
            <w:vMerge/>
            <w:shd w:val="clear" w:color="auto" w:fill="auto"/>
            <w:vAlign w:val="bottom"/>
          </w:tcPr>
          <w:p w14:paraId="7BC269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A0FE6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F4BA8A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490F6B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6855963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67147C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2DB57D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C49B15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7E4A4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FF42A8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228F89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D58A0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1C175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7B840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8B29B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CC7F8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45A91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75075D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D536A1">
        <w:trPr>
          <w:trHeight w:val="283"/>
          <w:jc w:val="center"/>
        </w:trPr>
        <w:tc>
          <w:tcPr>
            <w:tcW w:w="400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88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3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7F2A03">
        <w:trPr>
          <w:jc w:val="center"/>
        </w:trPr>
        <w:tc>
          <w:tcPr>
            <w:tcW w:w="400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5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41A9C" w:rsidRPr="004F6226" w14:paraId="605FE1CA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885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683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6D30D5" w:rsidRPr="004F6226" w14:paraId="358BDF39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43668C1C" w14:textId="4C570D00" w:rsidR="006D30D5" w:rsidRPr="00FD5B5A" w:rsidRDefault="006D30D5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6899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C94EC1" w14:textId="6DA03FF4" w:rsidR="006D30D5" w:rsidRPr="004F6226" w:rsidRDefault="006D30D5" w:rsidP="00F849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 xml:space="preserve">Kapan pertama kali Anda </w:t>
            </w:r>
            <w:proofErr w:type="spellStart"/>
            <w:r w:rsidR="00F8495A">
              <w:rPr>
                <w:rFonts w:ascii="BPreplay" w:hAnsi="BPreplay"/>
                <w:sz w:val="18"/>
                <w:szCs w:val="18"/>
              </w:rPr>
              <w:t>merasakan</w:t>
            </w:r>
            <w:proofErr w:type="spellEnd"/>
            <w:r w:rsidR="00F8495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8495A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="00F8495A">
              <w:rPr>
                <w:rFonts w:ascii="BPreplay" w:hAnsi="BPreplay"/>
                <w:sz w:val="18"/>
                <w:szCs w:val="18"/>
              </w:rPr>
              <w:t xml:space="preserve"> dada</w:t>
            </w: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DF1AE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17F320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D6D8FC" w14:textId="77777777" w:rsidR="006D30D5" w:rsidRPr="00FD5B5A" w:rsidRDefault="006D30D5" w:rsidP="00903DDE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4F1B87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DFFE0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2159A4" w14:textId="77777777" w:rsidR="006D30D5" w:rsidRPr="004F6226" w:rsidRDefault="006D30D5" w:rsidP="00903DDE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78AF29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5E495C7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52E3FC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011B95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D30D5" w:rsidRPr="00FF372B" w14:paraId="674CBDC1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C21C09C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5E71F60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EAB85B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53556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A5005F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B01822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EA55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FDB1E5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27EC3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A9DB02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7BAE8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9E302CE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4EF4E4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9A275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E548D8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285E6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DBBAB9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3B326A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ADE00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B5AFF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2C997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08DC1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F091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2168D2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324B5D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82171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3BC7AD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C147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DCDDD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38178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FEBE2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41A9C" w:rsidRPr="004F6226" w14:paraId="6DC565B7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35EEBA0D" w14:textId="45A68399" w:rsidR="00341A9C" w:rsidRPr="00341A9C" w:rsidRDefault="00341A9C" w:rsidP="00341A9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 w:rsidRPr="00341A9C"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4218" w:type="dxa"/>
            <w:gridSpan w:val="12"/>
            <w:shd w:val="clear" w:color="auto" w:fill="auto"/>
            <w:vAlign w:val="bottom"/>
          </w:tcPr>
          <w:p w14:paraId="2BA58ABA" w14:textId="3388D79B" w:rsidR="00341A9C" w:rsidRPr="004F6226" w:rsidRDefault="00341A9C" w:rsidP="00341A9C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41A9C">
              <w:rPr>
                <w:rFonts w:ascii="BPreplay" w:hAnsi="BPreplay"/>
                <w:sz w:val="18"/>
                <w:szCs w:val="18"/>
                <w:lang w:val="id-ID"/>
              </w:rPr>
              <w:t>Berapa lama serangan tersebut berlangsung?</w:t>
            </w:r>
          </w:p>
        </w:tc>
        <w:tc>
          <w:tcPr>
            <w:tcW w:w="101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6A7B7" w14:textId="77777777" w:rsidR="00341A9C" w:rsidRPr="004F6226" w:rsidRDefault="00341A9C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9" w:type="dxa"/>
            <w:gridSpan w:val="3"/>
            <w:shd w:val="clear" w:color="auto" w:fill="auto"/>
            <w:vAlign w:val="bottom"/>
          </w:tcPr>
          <w:p w14:paraId="2DBD954A" w14:textId="7C681EFC" w:rsidR="00341A9C" w:rsidRPr="00341A9C" w:rsidRDefault="00341A9C" w:rsidP="00341A9C">
            <w:pPr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Detik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/</w:t>
            </w:r>
          </w:p>
        </w:tc>
        <w:tc>
          <w:tcPr>
            <w:tcW w:w="99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00B03C" w14:textId="77777777" w:rsidR="00341A9C" w:rsidRPr="004F6226" w:rsidRDefault="00341A9C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14:paraId="0C178259" w14:textId="12203A50" w:rsidR="00341A9C" w:rsidRPr="00341A9C" w:rsidRDefault="00341A9C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Menit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/</w:t>
            </w:r>
          </w:p>
        </w:tc>
        <w:tc>
          <w:tcPr>
            <w:tcW w:w="100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C035EE" w14:textId="77777777" w:rsidR="00341A9C" w:rsidRPr="00341A9C" w:rsidRDefault="00341A9C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08" w:type="dxa"/>
            <w:gridSpan w:val="3"/>
            <w:shd w:val="clear" w:color="auto" w:fill="auto"/>
            <w:vAlign w:val="bottom"/>
          </w:tcPr>
          <w:p w14:paraId="7303A45C" w14:textId="5968F359" w:rsidR="00341A9C" w:rsidRPr="00341A9C" w:rsidRDefault="00341A9C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Jam</w:t>
            </w:r>
          </w:p>
        </w:tc>
      </w:tr>
      <w:tr w:rsidR="005B5399" w:rsidRPr="00FF372B" w14:paraId="3F95AEE3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494B97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89B661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3CA9519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6AC96C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66221B1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768C1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FE9FBF0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E732A5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2CF52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EC571A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A6962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CDBE2C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A9819D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23A79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E03F8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F17CA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646DF8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7F9992F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D76457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53B23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E87C2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EF1F3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8E167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4FFB82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47A3F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6A8D6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C0861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E5BAA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3645B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1CC43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5A1145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61AF8" w:rsidRPr="00AA5BB0" w14:paraId="799EB8F8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2F09D688" w14:textId="5E609942" w:rsidR="00661AF8" w:rsidRPr="00DD0DC4" w:rsidRDefault="00661AF8" w:rsidP="009E0F51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777E71D" w14:textId="63587A8B" w:rsidR="00661AF8" w:rsidRPr="004F6226" w:rsidRDefault="00661AF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61AF8">
              <w:rPr>
                <w:rFonts w:ascii="BPreplay" w:hAnsi="BPreplay"/>
                <w:sz w:val="18"/>
                <w:szCs w:val="18"/>
                <w:lang w:val="id-ID"/>
              </w:rPr>
              <w:t xml:space="preserve">Apakah ada serangan lanjutan sesudahnya?                                    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EA16DB" w14:textId="77777777" w:rsidR="00661AF8" w:rsidRPr="004F6226" w:rsidRDefault="00661AF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87BA8CC" w14:textId="77777777" w:rsidR="00661AF8" w:rsidRPr="00DD0DC4" w:rsidRDefault="00661AF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B0780C4" w14:textId="77777777" w:rsidR="00661AF8" w:rsidRPr="00DD0DC4" w:rsidRDefault="00661AF8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E38CD7" w14:textId="77777777" w:rsidR="00661AF8" w:rsidRPr="00DD0DC4" w:rsidRDefault="00661AF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211D56" w:rsidRPr="005B5399" w14:paraId="1FC9CAED" w14:textId="77777777" w:rsidTr="00A058DD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874A16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D61C0F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A34B2E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2C0F6DB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FCAF15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99A93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FE750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8DD8981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F0F798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8578B5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894BAB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B28A866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1D1439F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1BFA30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59CB9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FE45CF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6D0166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7F91623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9D2FB9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0A45D1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252FE0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AA931F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DAD191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3A6A88D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B9D133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F8328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3B81CF8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3C367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01CA40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DB89F0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B924E8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F2A03" w:rsidRPr="004F6226" w14:paraId="16A4D0F3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7EF6501" w14:textId="4BF0B3D3" w:rsidR="007F2A03" w:rsidRPr="00FD5B5A" w:rsidRDefault="007F2A03" w:rsidP="004E4F1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899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602B552" w14:textId="4611B718" w:rsidR="007F2A03" w:rsidRPr="004F6226" w:rsidRDefault="007F2A03" w:rsidP="004E4F1C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serangan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F30273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B1D2C3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1EF6CA3" w14:textId="77777777" w:rsidR="007F2A03" w:rsidRPr="00FD5B5A" w:rsidRDefault="007F2A03" w:rsidP="004E4F1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9279557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98E247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A2D960F" w14:textId="77777777" w:rsidR="007F2A03" w:rsidRPr="004F6226" w:rsidRDefault="007F2A03" w:rsidP="004E4F1C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1E2963E" w14:textId="77777777" w:rsidR="007F2A03" w:rsidRPr="00FD5B5A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AA855E" w14:textId="77777777" w:rsidR="007F2A03" w:rsidRPr="00FD5B5A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CB2D83" w14:textId="77777777" w:rsidR="007F2A03" w:rsidRPr="00FD5B5A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9D9D36" w14:textId="77777777" w:rsidR="007F2A03" w:rsidRPr="00FD5B5A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211D56" w:rsidRPr="005B5399" w14:paraId="0F3B1952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B7A964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48E3F3C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C0B751A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E984A8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370D07A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FA963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6170C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E316AD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DCE2C5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CF4748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92784DD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C20C4A3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0247D74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ED959F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F91BD5E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1A995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87A52F0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7CC860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C3F516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239EF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97020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3600F7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CFDA92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00100E2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8BC2E1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C01756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94C4A22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C4D8FC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C52532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30CD59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942B588" w14:textId="77777777" w:rsidR="00661AF8" w:rsidRPr="005B5399" w:rsidRDefault="00661AF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F2A03" w:rsidRPr="004F6226" w14:paraId="4458106B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669278F" w14:textId="77777777" w:rsidR="007F2A03" w:rsidRPr="00341A9C" w:rsidRDefault="007F2A03" w:rsidP="004E4F1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18" w:type="dxa"/>
            <w:gridSpan w:val="12"/>
            <w:shd w:val="clear" w:color="auto" w:fill="auto"/>
            <w:vAlign w:val="bottom"/>
          </w:tcPr>
          <w:p w14:paraId="2B1F69F3" w14:textId="77777777" w:rsidR="007F2A03" w:rsidRPr="004F6226" w:rsidRDefault="007F2A03" w:rsidP="004E4F1C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41A9C">
              <w:rPr>
                <w:rFonts w:ascii="BPreplay" w:hAnsi="BPreplay"/>
                <w:sz w:val="18"/>
                <w:szCs w:val="18"/>
                <w:lang w:val="id-ID"/>
              </w:rPr>
              <w:t>Berapa lama serangan tersebut berlangsung?</w:t>
            </w:r>
          </w:p>
        </w:tc>
        <w:tc>
          <w:tcPr>
            <w:tcW w:w="101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F305050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9" w:type="dxa"/>
            <w:gridSpan w:val="3"/>
            <w:shd w:val="clear" w:color="auto" w:fill="auto"/>
            <w:vAlign w:val="bottom"/>
          </w:tcPr>
          <w:p w14:paraId="2B860061" w14:textId="77777777" w:rsidR="007F2A03" w:rsidRPr="00341A9C" w:rsidRDefault="007F2A03" w:rsidP="004E4F1C">
            <w:pPr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Detik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/</w:t>
            </w:r>
          </w:p>
        </w:tc>
        <w:tc>
          <w:tcPr>
            <w:tcW w:w="99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C951B2" w14:textId="77777777" w:rsidR="007F2A03" w:rsidRPr="004F6226" w:rsidRDefault="007F2A03" w:rsidP="004E4F1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14:paraId="1C4FE5F2" w14:textId="77777777" w:rsidR="007F2A03" w:rsidRPr="00341A9C" w:rsidRDefault="007F2A03" w:rsidP="004E4F1C">
            <w:pPr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Menit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  /</w:t>
            </w:r>
          </w:p>
        </w:tc>
        <w:tc>
          <w:tcPr>
            <w:tcW w:w="100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3524F2" w14:textId="77777777" w:rsidR="007F2A03" w:rsidRPr="00341A9C" w:rsidRDefault="007F2A03" w:rsidP="004E4F1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08" w:type="dxa"/>
            <w:gridSpan w:val="3"/>
            <w:shd w:val="clear" w:color="auto" w:fill="auto"/>
            <w:vAlign w:val="bottom"/>
          </w:tcPr>
          <w:p w14:paraId="51D71BF3" w14:textId="77777777" w:rsidR="007F2A03" w:rsidRPr="00341A9C" w:rsidRDefault="007F2A03" w:rsidP="004E4F1C">
            <w:pPr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Jam</w:t>
            </w:r>
          </w:p>
        </w:tc>
      </w:tr>
      <w:tr w:rsidR="007F2A03" w:rsidRPr="005B5399" w14:paraId="2E91924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17ABC3B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C93D15D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DD3C3E4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00EBE5F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0AA135C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B589E3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779EA8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A0E8108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78B5E5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6E6EF8D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480DA7F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0E4B3805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6B0D149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59C392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6B0A12A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1239C1A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28751A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121303F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144DDDE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006696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6C79A2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832055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7C269B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E1FE52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AE66CDA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EAB199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AC2296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B78C76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947F02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FD93809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476F9C" w14:textId="77777777" w:rsidR="007F2A03" w:rsidRPr="005B5399" w:rsidRDefault="007F2A03" w:rsidP="004E4F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61AF8" w:rsidRPr="004F6226" w14:paraId="6D9380EA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D321AE6" w14:textId="4EC5757C" w:rsidR="00661AF8" w:rsidRPr="00341A9C" w:rsidRDefault="00661AF8" w:rsidP="009E0F51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18" w:type="dxa"/>
            <w:gridSpan w:val="12"/>
            <w:shd w:val="clear" w:color="auto" w:fill="auto"/>
            <w:vAlign w:val="bottom"/>
          </w:tcPr>
          <w:p w14:paraId="263EB0AA" w14:textId="210B4D15" w:rsidR="00661AF8" w:rsidRPr="004F6226" w:rsidRDefault="007F2A03" w:rsidP="009E0F51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Hingga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serangan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sudah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terjadi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sebanyak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101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0C2BB2" w14:textId="77777777" w:rsidR="00661AF8" w:rsidRPr="004F6226" w:rsidRDefault="00661AF8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9" w:type="dxa"/>
            <w:gridSpan w:val="3"/>
            <w:shd w:val="clear" w:color="auto" w:fill="auto"/>
            <w:vAlign w:val="bottom"/>
          </w:tcPr>
          <w:p w14:paraId="43F51F82" w14:textId="1B6F0EFC" w:rsidR="00661AF8" w:rsidRPr="00341A9C" w:rsidRDefault="007F2A03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Kali</w:t>
            </w:r>
          </w:p>
        </w:tc>
        <w:tc>
          <w:tcPr>
            <w:tcW w:w="993" w:type="dxa"/>
            <w:gridSpan w:val="3"/>
            <w:shd w:val="clear" w:color="auto" w:fill="auto"/>
            <w:vAlign w:val="bottom"/>
          </w:tcPr>
          <w:p w14:paraId="2DC6A1E2" w14:textId="77777777" w:rsidR="00661AF8" w:rsidRPr="004F6226" w:rsidRDefault="00661AF8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14:paraId="383D24E8" w14:textId="78D52B9C" w:rsidR="00661AF8" w:rsidRPr="00341A9C" w:rsidRDefault="00661AF8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14:paraId="1CBDAEE7" w14:textId="77777777" w:rsidR="00661AF8" w:rsidRPr="00341A9C" w:rsidRDefault="00661AF8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08" w:type="dxa"/>
            <w:gridSpan w:val="3"/>
            <w:shd w:val="clear" w:color="auto" w:fill="auto"/>
            <w:vAlign w:val="bottom"/>
          </w:tcPr>
          <w:p w14:paraId="33EB867F" w14:textId="120C318A" w:rsidR="00661AF8" w:rsidRPr="00341A9C" w:rsidRDefault="00661AF8" w:rsidP="009E0F51">
            <w:pPr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211D56" w:rsidRPr="00711B62" w14:paraId="0FC703A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87CF12C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C3D0A83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CC92239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B32CE6E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77263730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20157D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E5295D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27709D2B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64A3FEF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98367FA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38A57C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5313A59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C9839EF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F331E2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ACD7D72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527028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DA57E2E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0E687C5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6F38156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B581E1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447313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FF6DAE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1F7484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C5D0A8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E29BAA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E7AB269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1B1DF7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5972EE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59B0B60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8101F8A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D96DDC8" w14:textId="77777777" w:rsidR="00211D56" w:rsidRPr="00711B62" w:rsidRDefault="00211D5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11B62" w:rsidRPr="004F6226" w14:paraId="2D00DBAC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6987E82C" w14:textId="06E7D6C7" w:rsidR="00711B62" w:rsidRPr="00FD5B5A" w:rsidRDefault="00711B62" w:rsidP="009E0F51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6899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DE2D387" w14:textId="0F708ED0" w:rsidR="00711B62" w:rsidRPr="004F6226" w:rsidRDefault="00711B62" w:rsidP="00711B62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11B62">
              <w:rPr>
                <w:rFonts w:ascii="BPreplay" w:hAnsi="BPreplay"/>
                <w:sz w:val="18"/>
                <w:szCs w:val="18"/>
                <w:lang w:val="id-ID"/>
              </w:rPr>
              <w:t xml:space="preserve">Kapan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kali </w:t>
            </w:r>
            <w:r w:rsidRPr="00711B62">
              <w:rPr>
                <w:rFonts w:ascii="BPreplay" w:hAnsi="BPreplay"/>
                <w:sz w:val="18"/>
                <w:szCs w:val="18"/>
                <w:lang w:val="id-ID"/>
              </w:rPr>
              <w:t xml:space="preserve">nyeri dada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terjadi</w:t>
            </w:r>
            <w:r w:rsidRPr="00711B62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1D998F8" w14:textId="77777777" w:rsidR="00711B62" w:rsidRPr="004F6226" w:rsidRDefault="00711B62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CE1B0A" w14:textId="77777777" w:rsidR="00711B62" w:rsidRPr="004F6226" w:rsidRDefault="00711B62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4F02A46" w14:textId="77777777" w:rsidR="00711B62" w:rsidRPr="00FD5B5A" w:rsidRDefault="00711B62" w:rsidP="009E0F51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927887" w14:textId="77777777" w:rsidR="00711B62" w:rsidRPr="004F6226" w:rsidRDefault="00711B62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269640" w14:textId="77777777" w:rsidR="00711B62" w:rsidRPr="004F6226" w:rsidRDefault="00711B62" w:rsidP="009E0F51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5F12D4" w14:textId="77777777" w:rsidR="00711B62" w:rsidRPr="004F6226" w:rsidRDefault="00711B62" w:rsidP="009E0F51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B623958" w14:textId="77777777" w:rsidR="00711B62" w:rsidRPr="00FD5B5A" w:rsidRDefault="00711B62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3E8EC7" w14:textId="77777777" w:rsidR="00711B62" w:rsidRPr="00FD5B5A" w:rsidRDefault="00711B62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F84FC5" w14:textId="77777777" w:rsidR="00711B62" w:rsidRPr="00FD5B5A" w:rsidRDefault="00711B62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190C7D" w14:textId="77777777" w:rsidR="00711B62" w:rsidRPr="00FD5B5A" w:rsidRDefault="00711B62" w:rsidP="009E0F51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711B62" w:rsidRPr="00FF372B" w14:paraId="2F604356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4F81B2C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D37179E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591B775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237B9AE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7EDB0832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D66B03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3D42DE1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DF0D7C5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9281E6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E8E2C86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F4ECD99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D3233E9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9FE3681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7DC9EF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CB88BD9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D9DC3F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6E3439D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7A5B900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BB6FC1B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F2801C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298605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B072B1B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0D9AFB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DFF5670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A3FCED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2ADBB3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3B466E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09D315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F3C6C3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B1D0386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31D1FF8" w14:textId="77777777" w:rsidR="00711B62" w:rsidRPr="00FF372B" w:rsidRDefault="00711B6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C0275" w:rsidRPr="00AF22BA" w14:paraId="22551757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382B8599" w14:textId="7F5707F3" w:rsidR="005C0275" w:rsidRPr="0050369B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5ADCEC63" w14:textId="5479FBA1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sifat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 yang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rasakan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6865686E" w14:textId="77777777" w:rsidR="005C0275" w:rsidRPr="005C0275" w:rsidRDefault="005C0275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5643555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05EAA89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AC12D81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FFB5846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7647ED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CB22869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C531C3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12FC14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C5D56DE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DA670D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B046D8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19AC69B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C1DEC7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D8C7A85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1450E78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48D661" w14:textId="77777777" w:rsidR="005C0275" w:rsidRPr="00AF22BA" w:rsidRDefault="005C0275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96477" w:rsidRPr="00996477" w14:paraId="4D0541F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CC7774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B3847F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92DD91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EEF66E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14BBAA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4499D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CED301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C81978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29F829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C61C58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E4A5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7A3E8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60C30A4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CB305C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AF27DF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3D817B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6411D7C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B8F345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FD8125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45B0C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F9AF20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447BA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C4929A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DCF15E0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870D1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40EEA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B37B5B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44331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69810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C87CAC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07BEB7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96477" w:rsidRPr="00AF22BA" w14:paraId="3C9BDCFF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DC1A096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3A89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8AFAE78" w14:textId="47C18C69" w:rsidR="00996477" w:rsidRPr="00AF22BA" w:rsidRDefault="000C331E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C331E">
              <w:rPr>
                <w:rFonts w:ascii="BPreplay" w:hAnsi="BPreplay"/>
                <w:sz w:val="18"/>
                <w:szCs w:val="18"/>
                <w:lang w:val="id-ID"/>
              </w:rPr>
              <w:t>Sesak Nafas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C50C1B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41" w:type="dxa"/>
            <w:gridSpan w:val="7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06E51D6" w14:textId="6DF4D831" w:rsidR="00996477" w:rsidRPr="00AF22BA" w:rsidRDefault="000C331E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C331E">
              <w:rPr>
                <w:rFonts w:ascii="BPreplay" w:hAnsi="BPreplay"/>
                <w:sz w:val="18"/>
                <w:szCs w:val="18"/>
                <w:lang w:val="id-ID"/>
              </w:rPr>
              <w:t>Dada terasa diremas</w:t>
            </w: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46331F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665" w:type="dxa"/>
            <w:gridSpan w:val="8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723DE77" w14:textId="7DD31C0B" w:rsidR="00996477" w:rsidRPr="00AF22BA" w:rsidRDefault="000C331E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C331E">
              <w:rPr>
                <w:rFonts w:ascii="BPreplay" w:hAnsi="BPreplay"/>
                <w:sz w:val="18"/>
                <w:szCs w:val="18"/>
                <w:lang w:val="id-ID"/>
              </w:rPr>
              <w:t>Dada terasa tertekan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1A5509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B3CF551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96477">
              <w:rPr>
                <w:rFonts w:ascii="BPreplay" w:hAnsi="BPreplay"/>
                <w:sz w:val="18"/>
                <w:szCs w:val="18"/>
                <w:lang w:val="id-ID"/>
              </w:rPr>
              <w:t>Dada terasa panas</w:t>
            </w:r>
          </w:p>
        </w:tc>
      </w:tr>
      <w:tr w:rsidR="00996477" w:rsidRPr="00996477" w14:paraId="337F37B0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9918BAA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7F405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39490F9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2E7573D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00A9B06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1EA032D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88D8EC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1F6AE1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80EEA8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050A87B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5C3D7F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AAFD73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6DFA3DB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9DF62D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2FA1296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A7D018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6E70D1F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8EF476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E9274BB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952CFB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EB8D8D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A2111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75B7E1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1C127E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5FE7139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4A5E83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918BA62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B2FF92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033FD5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1B4A645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A5B8161" w14:textId="77777777" w:rsidR="0050369B" w:rsidRPr="00996477" w:rsidRDefault="0050369B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96477" w:rsidRPr="00AF22BA" w14:paraId="79DE2879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22ED79B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12124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A71877E" w14:textId="622D4525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96477">
              <w:rPr>
                <w:rFonts w:ascii="BPreplay" w:hAnsi="BPreplay"/>
                <w:sz w:val="18"/>
                <w:szCs w:val="18"/>
                <w:lang w:val="id-ID"/>
              </w:rPr>
              <w:t>Dada terasa berat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67B621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41" w:type="dxa"/>
            <w:gridSpan w:val="7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AC55034" w14:textId="46A2F131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96477">
              <w:rPr>
                <w:rFonts w:ascii="BPreplay" w:hAnsi="BPreplay"/>
                <w:sz w:val="18"/>
                <w:szCs w:val="18"/>
                <w:lang w:val="id-ID"/>
              </w:rPr>
              <w:t>Dada terasa ditusuk-tusuk</w:t>
            </w: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A2A9A5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665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F2A5BF3" w14:textId="6DA3D805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Samar-samar</w:t>
            </w:r>
            <w:r w:rsidRPr="00996477">
              <w:rPr>
                <w:rFonts w:ascii="BPreplay" w:hAnsi="BPreplay"/>
                <w:sz w:val="18"/>
                <w:szCs w:val="18"/>
                <w:lang w:val="id-ID"/>
              </w:rPr>
              <w:t>, tidak nyaman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271665A0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77" w:type="dxa"/>
            <w:gridSpan w:val="5"/>
            <w:shd w:val="clear" w:color="auto" w:fill="auto"/>
            <w:vAlign w:val="bottom"/>
          </w:tcPr>
          <w:p w14:paraId="691F892B" w14:textId="162D5DD4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37258" w:rsidRPr="00996477" w14:paraId="6B62757B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55BA15C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A10E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F773687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B738CE5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AF0FB57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E723C0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353733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377BF21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EC06AA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0C89202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962014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3F5998CD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B47BBC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FB89D3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1E336E7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4BDE7D4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473746E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C46643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37F4869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5099A19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695C2B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01A21B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B4C066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45D3AF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D6B71E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3BCBDE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D08F8E8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41E6BF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3E2100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84E141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C255CD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37258" w:rsidRPr="00AF22BA" w14:paraId="059D5224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B41F1FC" w14:textId="77777777" w:rsidR="00637258" w:rsidRPr="00AF22BA" w:rsidRDefault="0063725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BED2597" w14:textId="77777777" w:rsidR="00637258" w:rsidRPr="00996477" w:rsidRDefault="00637258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43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C20E927" w14:textId="17EAE779" w:rsidR="00637258" w:rsidRPr="00637258" w:rsidRDefault="00637258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…………………………………………………………………………………………………</w:t>
            </w:r>
          </w:p>
        </w:tc>
      </w:tr>
      <w:tr w:rsidR="00996477" w:rsidRPr="00AF22BA" w14:paraId="4C22BA9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AC3970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6B98C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788F1F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BB6B2B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AF23228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7AD3B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B17F8C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1AEDA9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04514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CAF181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43CEC2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03D337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6EB5FC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C6141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FFD4BB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34E560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F479E1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987C33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85A364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E04AC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A2AFF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450BC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E230A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D71799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51960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5F5690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CB0D5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CB3CE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EC97F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48F29C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42FE4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0374D" w:rsidRPr="00AF22BA" w14:paraId="7D099A00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2C86DFE0" w14:textId="77777777" w:rsidR="0030374D" w:rsidRPr="0050369B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4D47691E" w14:textId="3B3335D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Dimanakah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letak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47988E72" w14:textId="77777777" w:rsidR="0030374D" w:rsidRPr="005C0275" w:rsidRDefault="0030374D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29D907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1BD0CE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CA43582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2A59C4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669711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25422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E6789C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1CF57F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3030C69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6FFFAF9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54C12C7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791A7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F9D7BF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DD685EB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9DC3F71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7ABF4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0374D" w:rsidRPr="00996477" w14:paraId="2650764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465F89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6FDDB9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3DD447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A9917B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E2FE36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33E66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1A93D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EA5C50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85041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1FB097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A7515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0BE8E73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0FA72F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18FC4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929FB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404DFE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A0E11D2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8CE7B4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45D4D42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A69A27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8964C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EEBE1B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3EDE8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8EBD1F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E299F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3888A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DEF07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BBECD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7A6F6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71117E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CE4C4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0374D" w:rsidRPr="00AF22BA" w14:paraId="0F394FD2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D6C77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AE8D6D" w14:textId="77777777" w:rsidR="0030374D" w:rsidRPr="00C87276" w:rsidRDefault="0030374D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47451D0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  <w:lang w:val="id-ID"/>
              </w:rPr>
              <w:t>Di sisi kanan dada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4D73496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AD451D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54288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0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DA490B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tengah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4D4FF6F2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0FC18C8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0374D" w:rsidRPr="00996477" w14:paraId="4F71B225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4B7DBE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7C9BC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37170EC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205CDB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3B210B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37320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869A8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FE2BCB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6E1DC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37A4E9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24C55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BB3DBC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E02F8E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134B6D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414D1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23769E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2E6E17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E64798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F9828E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67257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158C4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B2E97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B34F4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F5109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893FE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6463D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58204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DB1B7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0B9454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EA36C5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E7F29C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0374D" w:rsidRPr="00AF22BA" w14:paraId="46FC2840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7CC17E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BD9FF5" w14:textId="77777777" w:rsidR="0030374D" w:rsidRPr="00C87276" w:rsidRDefault="0030374D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4AE45D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  <w:lang w:val="id-ID"/>
              </w:rPr>
              <w:t xml:space="preserve">Di sisi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kiri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  <w:lang w:val="id-ID"/>
              </w:rPr>
              <w:t xml:space="preserve"> dada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6CB9CF52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F537FE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5F090D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5EB17C8" w14:textId="01470AE2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bagian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</w:rPr>
              <w:t xml:space="preserve"> lain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dari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</w:rPr>
              <w:t xml:space="preserve"> dada</w:t>
            </w:r>
            <w:r w:rsidR="007F2A03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="007F2A03"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 w:rsidR="007F2A03">
              <w:rPr>
                <w:rFonts w:ascii="BPreplay" w:hAnsi="BPreplay"/>
                <w:sz w:val="18"/>
                <w:szCs w:val="18"/>
              </w:rPr>
              <w:t>: ……………………………………</w:t>
            </w:r>
            <w:r>
              <w:rPr>
                <w:rFonts w:ascii="BPreplay" w:hAnsi="BPreplay"/>
                <w:sz w:val="18"/>
                <w:szCs w:val="18"/>
              </w:rPr>
              <w:t>………………………..</w:t>
            </w:r>
          </w:p>
        </w:tc>
      </w:tr>
      <w:tr w:rsidR="0030374D" w:rsidRPr="00AF22BA" w14:paraId="4C2765E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2A0FBD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EB143F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97468E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1E8A88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5970C21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B91ED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EE0D13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1C6B372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EDF0A69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D9F2A7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E2E2780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BAE1991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1178EC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CCCCC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96E8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72DE5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FC824E5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C3C19A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8B0881E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7628AB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A70619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5C2F2C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8AA4F8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4E78CD8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1310A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07212B6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3448D43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EC1637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1CEB69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B7FF42A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6C69AA4" w14:textId="77777777" w:rsidR="0030374D" w:rsidRPr="00AF22BA" w:rsidRDefault="0030374D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AF22BA" w14:paraId="3345685B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30844B33" w14:textId="77777777" w:rsidR="000361CC" w:rsidRPr="0050369B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5E45A81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0374D">
              <w:rPr>
                <w:rFonts w:ascii="BPreplay" w:hAnsi="BPreplay"/>
                <w:sz w:val="18"/>
                <w:szCs w:val="18"/>
              </w:rPr>
              <w:t>Apaka</w:t>
            </w:r>
            <w:r>
              <w:rPr>
                <w:rFonts w:ascii="BPreplay" w:hAnsi="BPreplay"/>
                <w:sz w:val="18"/>
                <w:szCs w:val="18"/>
              </w:rPr>
              <w:t>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menjalar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314E358D" w14:textId="77777777" w:rsidR="000361CC" w:rsidRPr="005C0275" w:rsidRDefault="000361CC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06928B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D4C64D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6C5CDA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D6F13A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529A8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0FE2BB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DFF80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3BEC2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DDE986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F8A552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F1A4E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950867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444F5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A38B1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1C328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1CAFC8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996477" w14:paraId="2C09D127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8C14B3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7A6E725C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A26324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663953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55FA369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0CE3D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8D69C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2A1FB36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D31AA8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56763B8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69548C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5DD5C5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82D765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229D2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1F308E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3A960C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3F3A55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51AC0AA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E5E0D39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2E513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0EFBC6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1A644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786A50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375043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2ED8E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437DC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B3D9BD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90E27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4DF5F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3E281E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39EBEC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361CC" w:rsidRPr="00AF22BA" w14:paraId="7F4460DB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FA99E9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934A22C" w14:textId="77777777" w:rsidR="000361CC" w:rsidRPr="00C87276" w:rsidRDefault="000361CC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33E6419" w14:textId="77777777" w:rsidR="000361CC" w:rsidRPr="006555F7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Ke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bahu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3B93058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246C11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695A2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0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7B5689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555F7">
              <w:rPr>
                <w:rFonts w:ascii="BPreplay" w:hAnsi="BPreplay"/>
                <w:sz w:val="18"/>
                <w:szCs w:val="18"/>
              </w:rPr>
              <w:t>Ke</w:t>
            </w:r>
            <w:proofErr w:type="spellEnd"/>
            <w:r w:rsidRPr="006555F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555F7">
              <w:rPr>
                <w:rFonts w:ascii="BPreplay" w:hAnsi="BPreplay"/>
                <w:sz w:val="18"/>
                <w:szCs w:val="18"/>
              </w:rPr>
              <w:t>lengan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157AF09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286D2C2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996477" w14:paraId="15E0872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D44BFB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7AFF88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6A9E59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ED99BE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D3E18A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437EC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636B2A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2B13000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F5CBB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A95E36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341ED2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333485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16ABEF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2C0A4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9320C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A5C799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8B1318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0C4FCA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01E586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3171C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E6D8C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16287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1A906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239ED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91272C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989C0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A57DC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D5E8B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4EB17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FBFAE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D53860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361CC" w:rsidRPr="00AF22BA" w14:paraId="694410C8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ADB98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B48D59" w14:textId="77777777" w:rsidR="000361CC" w:rsidRPr="00C87276" w:rsidRDefault="000361CC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9F667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555F7">
              <w:rPr>
                <w:rFonts w:ascii="BPreplay" w:hAnsi="BPreplay"/>
                <w:sz w:val="18"/>
                <w:szCs w:val="18"/>
                <w:lang w:val="id-ID"/>
              </w:rPr>
              <w:t>Ke rahang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432B135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690B85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8FD622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0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BAB965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555F7">
              <w:rPr>
                <w:rFonts w:ascii="BPreplay" w:hAnsi="BPreplay"/>
                <w:sz w:val="18"/>
                <w:szCs w:val="18"/>
              </w:rPr>
              <w:t>Ke</w:t>
            </w:r>
            <w:proofErr w:type="spellEnd"/>
            <w:r w:rsidRPr="006555F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555F7">
              <w:rPr>
                <w:rFonts w:ascii="BPreplay" w:hAnsi="BPreplay"/>
                <w:sz w:val="18"/>
                <w:szCs w:val="18"/>
              </w:rPr>
              <w:t>perut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50B33A1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06C907F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996477" w14:paraId="2BBBF655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344B85F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E620E0C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2C1ADD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B35DB0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C208CEA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CAB0A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E86AC9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055729F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1AE9D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888EFA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5E19F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D177CE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91EEDF9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9C5DAB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C25EC3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2BA190E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6860337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DA2F5A1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FB6116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C7910A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13EBA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440FE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223E206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5A2BB5F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FB1862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E33E8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E242C4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2839DD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4092E7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650638F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085545" w14:textId="77777777" w:rsidR="000361CC" w:rsidRPr="00996477" w:rsidRDefault="000361CC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361CC" w:rsidRPr="00AF22BA" w14:paraId="6A8E51AC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4E5F28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496AC44" w14:textId="77777777" w:rsidR="000361CC" w:rsidRPr="00C87276" w:rsidRDefault="000361CC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35B8A8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555F7">
              <w:rPr>
                <w:rFonts w:ascii="BPreplay" w:hAnsi="BPreplay"/>
                <w:sz w:val="18"/>
                <w:szCs w:val="18"/>
                <w:lang w:val="id-ID"/>
              </w:rPr>
              <w:t>Ke punggung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69DDAD5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4EBB3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F710F0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F5BA9D0" w14:textId="735FC88B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87276"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bagian</w:t>
            </w:r>
            <w:proofErr w:type="spellEnd"/>
            <w:r w:rsidRPr="00C87276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87276">
              <w:rPr>
                <w:rFonts w:ascii="BPreplay" w:hAnsi="BPreplay"/>
                <w:sz w:val="18"/>
                <w:szCs w:val="18"/>
              </w:rPr>
              <w:t>lain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</w:t>
            </w:r>
            <w:r w:rsidR="007F2A03">
              <w:rPr>
                <w:rFonts w:ascii="BPreplay" w:hAnsi="BPreplay"/>
                <w:sz w:val="18"/>
                <w:szCs w:val="18"/>
              </w:rPr>
              <w:t>kan</w:t>
            </w:r>
            <w:proofErr w:type="spellEnd"/>
            <w:r w:rsidR="007F2A03">
              <w:rPr>
                <w:rFonts w:ascii="BPreplay" w:hAnsi="BPreplay"/>
                <w:sz w:val="18"/>
                <w:szCs w:val="18"/>
              </w:rPr>
              <w:t>: ……………………………………………………………………</w:t>
            </w:r>
            <w:r>
              <w:rPr>
                <w:rFonts w:ascii="BPreplay" w:hAnsi="BPreplay"/>
                <w:sz w:val="18"/>
                <w:szCs w:val="18"/>
              </w:rPr>
              <w:t>……………..</w:t>
            </w:r>
          </w:p>
        </w:tc>
      </w:tr>
      <w:tr w:rsidR="000361CC" w:rsidRPr="00AF22BA" w14:paraId="24B088D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0E02DC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48A2D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49B64C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875DDE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CCE454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044794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ED736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970413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83595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408120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A8C78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9FB3AD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60E32A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BA595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1E6D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D01EBE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DC4957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9A6390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8E618E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57516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6DBC32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DB637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84EA4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41CC29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6307E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33275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D785F0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E2CBD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0B2BC6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3F3090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DADEED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AF22BA" w14:paraId="760E95A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43B06A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77A72C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F932FA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C97622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69D0EC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4D443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3E838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E4825C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0DD765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B11D2F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D7A5D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D0163C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95E624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ECF71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D0EBA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ED308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46B49C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2F9A9D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EF460A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2D13E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615CF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380D4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7613FD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DA208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1E883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55CE0D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72AE57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B29B2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5F7814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279E1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E7D62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AF22BA" w14:paraId="536057E2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61F8DA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38A18D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3E7833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73A194A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8D14D1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0877DF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F93EC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CEB544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B0C1F4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B189C5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33971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83932F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565EC9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33925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F82C45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B30D2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E0D73F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526341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5A9A8D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BEAF9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64421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48A31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A61D7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C57C8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48261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E9CCF1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C68272C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B392D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E15CD8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7A721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7778C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361CC" w:rsidRPr="00AF22BA" w14:paraId="590DFCD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E5D810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42CEFD9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AFA11A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684FC6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6D2E9B0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5BAD3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123F7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318F86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FDF77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D0B294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3A963A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22A2135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ECC325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B40F9E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C7FC5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B28443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2CDA4B4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6348C7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8FDB3D5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7E8BCD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A20C87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C77156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539EFF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0783A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52F83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09E9B8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657FC1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6F5D7D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36281C3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1911B2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DC8BD2B" w14:textId="77777777" w:rsidR="000361CC" w:rsidRPr="00AF22BA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87276" w:rsidRPr="00AF22BA" w14:paraId="2E5CE6F5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2EB62861" w14:textId="7D1C2A67" w:rsidR="00C87276" w:rsidRPr="0050369B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8</w:t>
            </w:r>
            <w:r w:rsidR="00C87276"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1D37CFCE" w14:textId="2F1BD5BB" w:rsidR="00C87276" w:rsidRPr="00AF22BA" w:rsidRDefault="000361CC" w:rsidP="0030374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0361CC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terjadinya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dada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 w:rsidRPr="000361CC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012BDF04" w14:textId="77777777" w:rsidR="00C87276" w:rsidRPr="005C0275" w:rsidRDefault="00C87276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B175361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8E66930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A5E1736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6AD60B9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648328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08693A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B9ABCA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00366E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934EFD4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E177FF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AC565A1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1D88BDB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B7A3D80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B965BC0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4A9F27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C8832B" w14:textId="77777777" w:rsidR="00C87276" w:rsidRPr="00AF22BA" w:rsidRDefault="00C8727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87276" w:rsidRPr="00996477" w14:paraId="26A5162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D1512C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C7E4AF6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40EA412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0B9252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9D3F2A2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100F0A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A1DBDF0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20C68B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1A2E17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466FAA1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A9B6E5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2DA692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001B219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1A3F54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5FC2F9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BB796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12DE07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80983A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00CADF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7B5559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85DEA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1BC3B79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428F0F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D77274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2A15FF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C9ABD9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769120A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4E5F9F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B2C3D5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60F931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E8A31C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555F7" w:rsidRPr="00AF22BA" w14:paraId="1183D49A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B5E6537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5DA9A6" w14:textId="77777777" w:rsidR="006555F7" w:rsidRPr="00C87276" w:rsidRDefault="006555F7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74227C4" w14:textId="776C0D13" w:rsidR="006555F7" w:rsidRPr="006D1F24" w:rsidRDefault="000361CC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1F24">
              <w:rPr>
                <w:rFonts w:ascii="BPreplay" w:hAnsi="BPreplay"/>
                <w:sz w:val="18"/>
                <w:szCs w:val="18"/>
                <w:lang w:val="id-ID"/>
              </w:rPr>
              <w:t>Mendadak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0FFC313E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8F9E35A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93C6A5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0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1385E58" w14:textId="6C3CCC9A" w:rsidR="006555F7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Bertahap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3A880480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0F2174A0" w14:textId="77777777" w:rsidR="006555F7" w:rsidRPr="00AF22BA" w:rsidRDefault="006555F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555F7" w:rsidRPr="00996477" w14:paraId="6802BB92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97FCD73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F95C6B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75B2BB8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FA90A2E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2F88CD5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3FA69D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E7A9B5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A6641F8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FDB04C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26107FC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7C271D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8F551D7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6515177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AF0A16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22CF3F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8759B40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2D1A75C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00E6EB4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4B9DA03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ED9137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CE8A2A6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B4B8EF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72781C4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1AA06FC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2DAAFA9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A91D67D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7DE5499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7604D99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8D9C29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AC7F81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FA42A97" w14:textId="77777777" w:rsidR="006555F7" w:rsidRPr="00996477" w:rsidRDefault="006555F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D1F24" w:rsidRPr="00AF22BA" w14:paraId="029EF5FC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CF83FA2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AE0928" w14:textId="77777777" w:rsidR="006D1F24" w:rsidRPr="00C87276" w:rsidRDefault="006D1F24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1A24588" w14:textId="122FD5F2" w:rsidR="006D1F24" w:rsidRPr="006D1F24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waktu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istirahat</w:t>
            </w:r>
            <w:proofErr w:type="spellEnd"/>
          </w:p>
        </w:tc>
        <w:tc>
          <w:tcPr>
            <w:tcW w:w="331" w:type="dxa"/>
            <w:shd w:val="clear" w:color="auto" w:fill="auto"/>
            <w:vAlign w:val="bottom"/>
          </w:tcPr>
          <w:p w14:paraId="395251DE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61B74DC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5EF324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652694F" w14:textId="3D2332B1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Hanya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postur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tertentu</w:t>
            </w:r>
            <w:proofErr w:type="spellEnd"/>
          </w:p>
        </w:tc>
      </w:tr>
      <w:tr w:rsidR="006D1F24" w:rsidRPr="00996477" w14:paraId="0413F2BB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AFFF78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8C72C6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BFEBD0A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6A6F1C4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D95AA79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B9954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9FF2C0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E30673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F3D2E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1EE33B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A41F659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F94A77F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4EA9406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3D5857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72B0E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F8BF8C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DD911A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B866165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D534EF6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090318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4C86D6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19353F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1C9A43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656D728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88D2B4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080D9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FD6D22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0509C0C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7F6B60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64714C0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FF3B92E" w14:textId="77777777" w:rsidR="006D1F24" w:rsidRPr="00996477" w:rsidRDefault="006D1F24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D1F24" w:rsidRPr="00AF22BA" w14:paraId="504B8935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C539B52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7A52C8" w14:textId="77777777" w:rsidR="006D1F24" w:rsidRPr="00C87276" w:rsidRDefault="006D1F24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154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5C6B320" w14:textId="77777777" w:rsidR="006D1F24" w:rsidRPr="006D1F24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D1F24">
              <w:rPr>
                <w:rFonts w:ascii="BPreplay" w:hAnsi="BPreplay"/>
                <w:sz w:val="18"/>
                <w:szCs w:val="18"/>
                <w:lang w:val="id-ID"/>
              </w:rPr>
              <w:t xml:space="preserve">Hanya pada istirahat sehabis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olahraga</w:t>
            </w:r>
            <w:proofErr w:type="spellEnd"/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2D29ED4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523FA72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Diperburuk</w:t>
            </w:r>
            <w:proofErr w:type="spellEnd"/>
            <w:r w:rsidRPr="006D1F2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Pr="006D1F2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tarik</w:t>
            </w:r>
            <w:proofErr w:type="spellEnd"/>
            <w:r w:rsidRPr="006D1F2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nafas</w:t>
            </w:r>
            <w:proofErr w:type="spellEnd"/>
            <w:r w:rsidRPr="006D1F24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D1F24">
              <w:rPr>
                <w:rFonts w:ascii="BPreplay" w:hAnsi="BPreplay"/>
                <w:sz w:val="18"/>
                <w:szCs w:val="18"/>
              </w:rPr>
              <w:t>dalam</w:t>
            </w:r>
            <w:proofErr w:type="spellEnd"/>
          </w:p>
        </w:tc>
      </w:tr>
      <w:tr w:rsidR="00C87276" w:rsidRPr="00996477" w14:paraId="13EFD2D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E658456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929FC6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F08422E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ADF8A9E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7CD5BA2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53FD9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34F20E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536FF9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F925E4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62F7F6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37A1F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C4DF4E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5B9DA4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F88A45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DD7239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C73E9F7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5E3B334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B5E78C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24C4E8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46E2C0D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19CA460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15AAC7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E968CBF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A2547B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8FA508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BB268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1C11F53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DB5B50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4AF3B1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0739FC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C62E6C" w14:textId="77777777" w:rsidR="00C87276" w:rsidRPr="00996477" w:rsidRDefault="00C87276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D1F24" w:rsidRPr="00AF22BA" w14:paraId="4AAAAD2E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B5D4543" w14:textId="77777777" w:rsidR="006D1F24" w:rsidRPr="00AF22BA" w:rsidRDefault="006D1F24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3718B1" w14:textId="77777777" w:rsidR="006D1F24" w:rsidRPr="00C87276" w:rsidRDefault="006D1F24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43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DD18A12" w14:textId="13D984DE" w:rsidR="006D1F24" w:rsidRPr="00AF22BA" w:rsidRDefault="00BB3C55" w:rsidP="006555F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84E45">
              <w:rPr>
                <w:rFonts w:ascii="BPreplay" w:hAnsi="BPreplay"/>
                <w:sz w:val="18"/>
                <w:szCs w:val="18"/>
                <w:highlight w:val="yellow"/>
              </w:rPr>
              <w:t>Lain-lain</w:t>
            </w:r>
            <w:r w:rsidR="006D1F24" w:rsidRPr="00384E45">
              <w:rPr>
                <w:rFonts w:ascii="BPreplay" w:hAnsi="BPreplay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="006D1F24" w:rsidRPr="00384E45">
              <w:rPr>
                <w:rFonts w:ascii="BPreplay" w:hAnsi="BPreplay"/>
                <w:sz w:val="18"/>
                <w:szCs w:val="18"/>
                <w:highlight w:val="yellow"/>
              </w:rPr>
              <w:t>sebutkan</w:t>
            </w:r>
            <w:proofErr w:type="spellEnd"/>
            <w:r w:rsidR="006D1F24" w:rsidRPr="00384E45">
              <w:rPr>
                <w:rFonts w:ascii="BPreplay" w:hAnsi="BPreplay"/>
                <w:sz w:val="18"/>
                <w:szCs w:val="18"/>
                <w:highlight w:val="yellow"/>
              </w:rPr>
              <w:t>: ………………………………………………………………</w:t>
            </w:r>
            <w:bookmarkStart w:id="0" w:name="_GoBack"/>
            <w:bookmarkEnd w:id="0"/>
            <w:r w:rsidR="006D1F24">
              <w:rPr>
                <w:rFonts w:ascii="BPreplay" w:hAnsi="BPreplay"/>
                <w:sz w:val="18"/>
                <w:szCs w:val="18"/>
              </w:rPr>
              <w:t>..</w:t>
            </w:r>
          </w:p>
        </w:tc>
      </w:tr>
      <w:tr w:rsidR="0050369B" w:rsidRPr="00AF22BA" w14:paraId="42061B6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B0A937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FC8C5B4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4555313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860BAB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1E8153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F838A5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5E385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DA53A0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B0DEA4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A59EBD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BA05D3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97E649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0E6C9B4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D4E31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218EE5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17CDC5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E1DFA2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F12905E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6395D1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B3EC7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E83F0F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6C01C1C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0312B3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F11D2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F8C0A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04A6AE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67B486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294DC5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D7239E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F7E4F0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BAA5ED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0C40" w:rsidRPr="00AF22BA" w14:paraId="62EC2A6B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66FBCA2D" w14:textId="77777777" w:rsidR="00BE0C40" w:rsidRPr="0050369B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648803C7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Kondisi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memperburuk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dada?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5105C48E" w14:textId="77777777" w:rsidR="00BE0C40" w:rsidRPr="005C0275" w:rsidRDefault="00BE0C4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525E9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402B87E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76C8F1F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ABB4778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B18AB4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F22F98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CA82B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063AF8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10F95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3934E7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AF4D4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4352C1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E9FD4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9A71F42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B66E7F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DCCE88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0C40" w:rsidRPr="00996477" w14:paraId="29BF247B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924441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F55959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31590DF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079681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C9C00E5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DB1B4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BB2FEB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CE3611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11882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DA1FCE4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A6F88C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3DFEF5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0EEF39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A04C1A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85E1A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2DE60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5DDB29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51A33B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93EB59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C85D75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B62CEA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E5FDE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F4B3CA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63689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AFC44A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60A3281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40871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8B132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06AE04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F2A66C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8B66EA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E0C40" w:rsidRPr="00AF22BA" w14:paraId="333B7894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4E73E2E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4926BA" w14:textId="77777777" w:rsidR="00BE0C40" w:rsidRPr="00C87276" w:rsidRDefault="00BE0C4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F5F9A5E" w14:textId="77777777" w:rsidR="00BE0C40" w:rsidRPr="006D1F24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E0F51">
              <w:rPr>
                <w:rFonts w:ascii="BPreplay" w:hAnsi="BPreplay"/>
                <w:sz w:val="18"/>
                <w:szCs w:val="18"/>
                <w:lang w:val="id-ID"/>
              </w:rPr>
              <w:t>Kelelahan/emosi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21B1D819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EBC09A7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CB2BF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1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361F2C6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Tekanan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dada</w:t>
            </w:r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3FAB8C8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0C40" w:rsidRPr="00996477" w14:paraId="2F53FBD2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B8D9591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FA04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9A5DF3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B717675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ADA3DC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81860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0FFF9A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71A966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09AF7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89D0FD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7694D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C39944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7F9AE2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9BB41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598631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7DCE7A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766725D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E247FC0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945DB5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FB81E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B43038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AACD5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894DCF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ED154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56AED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7F659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68739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F277B1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A9F84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BA663E0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9528F6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E0C40" w:rsidRPr="00AF22BA" w14:paraId="289705DC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3F070DE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26DCB8" w14:textId="77777777" w:rsidR="00BE0C40" w:rsidRPr="00C87276" w:rsidRDefault="00BE0C4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154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FEE8A8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Batuk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menghirup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nafas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dalam</w:t>
            </w:r>
            <w:proofErr w:type="spellEnd"/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448D3F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EB7292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 ………………………………………………………………..</w:t>
            </w:r>
          </w:p>
        </w:tc>
      </w:tr>
      <w:tr w:rsidR="00BE0C40" w:rsidRPr="00AF22BA" w14:paraId="08FB9FF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4C892F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DBA5FC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1FA080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013A6A1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CEC220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E2B246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DE0A5A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29400E0A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676C54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FB38C1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110879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267EC87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8DCA9F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47209F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F4B49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7C04AA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6FC23E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1F978AE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A979469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4255AE1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1C68A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4E8366C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B7C9FF5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1141DD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18762F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7A93B6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6816E27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6BC17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EA7A80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C6A7324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AD00279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E0F51" w:rsidRPr="00AF22BA" w14:paraId="70096554" w14:textId="77777777" w:rsidTr="007F2A03">
        <w:trPr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1FA3D3CD" w14:textId="7DD787DC" w:rsidR="009E0F51" w:rsidRPr="0050369B" w:rsidRDefault="00BE0C40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10</w:t>
            </w:r>
            <w:r w:rsidR="009E0F51"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549" w:type="dxa"/>
            <w:gridSpan w:val="13"/>
            <w:shd w:val="clear" w:color="auto" w:fill="auto"/>
            <w:vAlign w:val="bottom"/>
          </w:tcPr>
          <w:p w14:paraId="6B011D83" w14:textId="72A3FDF0" w:rsidR="009E0F51" w:rsidRPr="00AF22BA" w:rsidRDefault="009E0F51" w:rsidP="00BE0C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Kondisi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="00BE0C40">
              <w:rPr>
                <w:rFonts w:ascii="BPreplay" w:hAnsi="BPreplay"/>
                <w:sz w:val="18"/>
                <w:szCs w:val="18"/>
              </w:rPr>
              <w:t>mengurangi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E0F51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Pr="009E0F51">
              <w:rPr>
                <w:rFonts w:ascii="BPreplay" w:hAnsi="BPreplay"/>
                <w:sz w:val="18"/>
                <w:szCs w:val="18"/>
              </w:rPr>
              <w:t xml:space="preserve"> dada?</w:t>
            </w:r>
          </w:p>
        </w:tc>
        <w:tc>
          <w:tcPr>
            <w:tcW w:w="339" w:type="dxa"/>
            <w:shd w:val="clear" w:color="auto" w:fill="auto"/>
            <w:vAlign w:val="bottom"/>
          </w:tcPr>
          <w:p w14:paraId="24D613B7" w14:textId="77777777" w:rsidR="009E0F51" w:rsidRPr="005C0275" w:rsidRDefault="009E0F51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3BF2753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7547ECF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F919502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F0E1DFB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A0FF20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A683966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B6F08E6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DB5295C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A008509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0FCA993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02372E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80BC431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725588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48120E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6E98025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6E5FC35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E0F51" w:rsidRPr="00996477" w14:paraId="2A3724A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3812CE5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7DA41DE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C1B7F5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5F1A37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21A060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65C13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B214D4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FD5DC2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6CE8BD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F29898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8EDFD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F2DC0A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9448B1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59851E2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F8A403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5CE542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577F0B4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FE1461D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04BA8C4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964610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0AAC00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75742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DF7166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B233366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77C2E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7D9CB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6F30A0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D482B0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7A6731B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9A8C22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EFEA61B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E0F51" w:rsidRPr="00AF22BA" w14:paraId="5502316E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08652D8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24EE13" w14:textId="77777777" w:rsidR="009E0F51" w:rsidRPr="00C87276" w:rsidRDefault="009E0F51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16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FCE454B" w14:textId="5C40D14F" w:rsidR="009E0F51" w:rsidRPr="006D1F24" w:rsidRDefault="00BE0C40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E0C40">
              <w:rPr>
                <w:rFonts w:ascii="BPreplay" w:hAnsi="BPreplay"/>
                <w:sz w:val="18"/>
                <w:szCs w:val="18"/>
                <w:lang w:val="id-ID"/>
              </w:rPr>
              <w:t>Istirahat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7745016B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D546866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A35D4B8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11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1059C09" w14:textId="1B6E0FDF" w:rsidR="009E0F51" w:rsidRPr="00AF22BA" w:rsidRDefault="00BE0C40" w:rsidP="00BE0C4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BE0C40">
              <w:rPr>
                <w:rFonts w:ascii="BPreplay" w:hAnsi="BPreplay"/>
                <w:sz w:val="18"/>
                <w:szCs w:val="18"/>
              </w:rPr>
              <w:t>Minum</w:t>
            </w:r>
            <w:proofErr w:type="spellEnd"/>
            <w:r w:rsidRPr="00BE0C4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</w:t>
            </w:r>
            <w:r w:rsidRPr="00BE0C40">
              <w:rPr>
                <w:rFonts w:ascii="BPreplay" w:hAnsi="BPreplay"/>
                <w:sz w:val="18"/>
                <w:szCs w:val="18"/>
              </w:rPr>
              <w:t>usu</w:t>
            </w:r>
            <w:proofErr w:type="spellEnd"/>
          </w:p>
        </w:tc>
        <w:tc>
          <w:tcPr>
            <w:tcW w:w="3339" w:type="dxa"/>
            <w:gridSpan w:val="10"/>
            <w:shd w:val="clear" w:color="auto" w:fill="auto"/>
            <w:vAlign w:val="bottom"/>
          </w:tcPr>
          <w:p w14:paraId="7F3FFE0D" w14:textId="77777777" w:rsidR="009E0F51" w:rsidRPr="00AF22BA" w:rsidRDefault="009E0F51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E0C40" w:rsidRPr="00996477" w14:paraId="451846A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E48813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E92F3B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69CF61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E98DFB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69CC2F4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93E738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E41AB4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8E1387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341101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21325C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9D6B4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9298C2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9F1F287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F220C0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DF3B64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EF65CC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6C51CB8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8FAE632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C5DDD4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00150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33E57D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FF7E9D6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D2B97F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322EF43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E41CB0A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16EF1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DFF304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7AC53B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ED4E09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D794CC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07434BE" w14:textId="77777777" w:rsidR="00BE0C40" w:rsidRPr="00996477" w:rsidRDefault="00BE0C4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E0C40" w:rsidRPr="00AF22BA" w14:paraId="26AF546B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F5C12A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A451053" w14:textId="77777777" w:rsidR="00BE0C40" w:rsidRPr="00C87276" w:rsidRDefault="00BE0C4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154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69010B3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E0C40">
              <w:rPr>
                <w:rFonts w:ascii="BPreplay" w:hAnsi="BPreplay"/>
                <w:sz w:val="18"/>
                <w:szCs w:val="18"/>
                <w:lang w:val="id-ID"/>
              </w:rPr>
              <w:t>Minum obat maag</w:t>
            </w: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DD86FB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350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09030DD" w14:textId="77777777" w:rsidR="00BE0C40" w:rsidRPr="00AF22BA" w:rsidRDefault="00BE0C4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 ………………………………………………………………..</w:t>
            </w:r>
          </w:p>
        </w:tc>
      </w:tr>
      <w:tr w:rsidR="009E0F51" w:rsidRPr="00996477" w14:paraId="6ECB7CC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02F3AC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EEEBAC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77F95D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4A4527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EFD6924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B75AD9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7252FB2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8A3729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70DEA9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21AA2E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E869E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932F2F9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29FF53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8E8EF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10EEFE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16FCE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DF2529D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4581931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2CB4391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AEBF88E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AB221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548E47D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727877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A8413D2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F927A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73B6CC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E386443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46B21FF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0434AA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5652F81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DC483A" w14:textId="77777777" w:rsidR="009E0F51" w:rsidRPr="00996477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C6A26" w:rsidRPr="00AF22BA" w14:paraId="30D5031D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F8003B1" w14:textId="77777777" w:rsidR="000C6A26" w:rsidRPr="00AF22BA" w:rsidRDefault="000C6A26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1A65C2" w14:textId="77777777" w:rsidR="000C6A26" w:rsidRPr="00C87276" w:rsidRDefault="000C6A26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43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0261A8A" w14:textId="0A450BA2" w:rsidR="000C6A26" w:rsidRPr="00AF22BA" w:rsidRDefault="000C6A26" w:rsidP="00E877D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E7EC1">
              <w:rPr>
                <w:rFonts w:ascii="BPreplay" w:hAnsi="BPreplay"/>
                <w:sz w:val="18"/>
                <w:szCs w:val="18"/>
                <w:lang w:val="id-ID"/>
              </w:rPr>
              <w:t>Setelah minum obat</w:t>
            </w:r>
            <w:r>
              <w:t xml:space="preserve"> (J</w:t>
            </w:r>
            <w:r w:rsidR="00E877DF">
              <w:rPr>
                <w:rFonts w:ascii="BPreplay" w:hAnsi="BPreplay"/>
                <w:sz w:val="18"/>
                <w:szCs w:val="18"/>
                <w:lang w:val="id-ID"/>
              </w:rPr>
              <w:t xml:space="preserve">elaskan secara rinci </w:t>
            </w:r>
            <w:r w:rsidRPr="000C6A26">
              <w:rPr>
                <w:rFonts w:ascii="BPreplay" w:hAnsi="BPreplay"/>
                <w:sz w:val="18"/>
                <w:szCs w:val="18"/>
                <w:lang w:val="id-ID"/>
              </w:rPr>
              <w:t>nama obat, dosis dan frekuensi penggunaannya pada kolom di bawah ini</w:t>
            </w:r>
            <w:r w:rsidR="00E877DF">
              <w:rPr>
                <w:rFonts w:ascii="BPreplay" w:hAnsi="BPreplay"/>
                <w:sz w:val="18"/>
                <w:szCs w:val="18"/>
              </w:rPr>
              <w:t>)</w:t>
            </w:r>
            <w:r w:rsidRPr="000C6A26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9E0F51" w:rsidRPr="007E7EC1" w14:paraId="364CF92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C9332B8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160D9929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2B964FB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D63B5AB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53D3BB6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9287FC0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1B998ED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82CB46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12D55F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B908FA0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E2DF76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1A3B943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10721D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AB3C61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938434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E7B0105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FE2F60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1065DB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C46EFA7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64CB42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DD69671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564372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663073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5D82EB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17454B9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E33804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5E8C034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22610E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F251F1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3E6E22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F13D12F" w14:textId="77777777" w:rsidR="009E0F51" w:rsidRPr="007E7EC1" w:rsidRDefault="009E0F51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E7EC1" w:rsidRPr="00AA5BB0" w14:paraId="6D0F00B5" w14:textId="77777777" w:rsidTr="007F2A03">
        <w:trPr>
          <w:trHeight w:val="454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97B222C" w14:textId="77777777" w:rsidR="007E7EC1" w:rsidRPr="004F6226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DAD44B" w14:textId="77777777" w:rsidR="007E7EC1" w:rsidRPr="004F6226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7EC1" w:rsidRPr="00FF372B" w14:paraId="361B99C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39B1A2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04875C9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6DB6B7A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7AB6D76C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53733B9A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C2560B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6BA854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5259189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4CE148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96B3696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19F183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5B52D9F9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148105D2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C8F87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CF1E440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CE2300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D216FD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6CD92AD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78100CA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082EA8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3F2C4BD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725B1A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1DE97B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793093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D68F80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4C04A2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75A7A51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13497F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F75F56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01123B0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C92C851" w14:textId="77777777" w:rsidR="007E7EC1" w:rsidRPr="00FF372B" w:rsidRDefault="007E7EC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476E" w:rsidRPr="00AA5BB0" w14:paraId="58270F92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4D9DFE18" w14:textId="29C8DFE7" w:rsidR="004B476E" w:rsidRPr="00DD0DC4" w:rsidRDefault="004B476E" w:rsidP="004B6D0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11.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129AC58" w14:textId="10DF09DB" w:rsidR="004B476E" w:rsidRPr="004F6226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4B476E">
              <w:rPr>
                <w:rFonts w:ascii="BPreplay" w:hAnsi="BPreplay"/>
                <w:sz w:val="18"/>
                <w:szCs w:val="18"/>
                <w:lang w:val="id-ID"/>
              </w:rPr>
              <w:t>Apakah keluhan nyeri dada ters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ebut pernah dikonsultasikan ke Dokter</w:t>
            </w:r>
            <w:r w:rsidRPr="004B476E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C58CB3" w14:textId="77777777" w:rsidR="004B476E" w:rsidRPr="004F6226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3B39BFA" w14:textId="77777777" w:rsidR="004B476E" w:rsidRPr="00DD0DC4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737D7D" w14:textId="77777777" w:rsidR="004B476E" w:rsidRPr="00DD0DC4" w:rsidRDefault="004B476E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5A2230A" w14:textId="77777777" w:rsidR="004B476E" w:rsidRPr="00DD0DC4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4B476E" w:rsidRPr="005E5909" w14:paraId="684E24E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D8D452E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FA3DA30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BF6539B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3F237EE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E58580A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E364269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9E9AA0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599EB5DA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B36235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4CB6850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A6DB5D5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DE56E03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5BA6DC9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12AC3C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3664912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0E181E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5C03C46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AD50932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9CE8CBF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3FA3D19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06CD62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A02189F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D775470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EF543B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97F4BE7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8FA90C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954F9D2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C009335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1C0848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769C8F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C60CABA" w14:textId="77777777" w:rsidR="004B476E" w:rsidRPr="005E5909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C3F6D" w:rsidRPr="004B476E" w14:paraId="089D0C34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1199A23" w14:textId="77777777" w:rsidR="00CC3F6D" w:rsidRPr="004B476E" w:rsidRDefault="00CC3F6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491493D8" w14:textId="3A6B11AC" w:rsidR="00CC3F6D" w:rsidRPr="004B476E" w:rsidRDefault="00CC3F6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alasannya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08D9EC" w14:textId="77777777" w:rsidR="00CC3F6D" w:rsidRPr="00CC3F6D" w:rsidRDefault="00CC3F6D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E40FF2" w:rsidRPr="00F0200B" w14:paraId="2BAF2E5E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DBD8B96" w14:textId="77777777" w:rsidR="00E40FF2" w:rsidRPr="003B27D2" w:rsidRDefault="00E40FF2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4BA0D607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43FB0E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A721FAD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7360BA3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693340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1DFD938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39D1150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BADE6FC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982F883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0847E7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5F3D8D9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D2B2D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C2453F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8B65E2F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480C09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202A2BE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A2A14F6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B72F537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35FC45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1BD33C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837B7E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254A5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A0F273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81E445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1EF147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1AEBD6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D64FAC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BB7F01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043D93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BB260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40FF2" w:rsidRPr="004B476E" w14:paraId="589D5EA7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DE2F7C6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827EE8A" w14:textId="5F710306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konsultasi</w:t>
            </w:r>
            <w:proofErr w:type="spellEnd"/>
            <w:r w:rsidR="00E24884"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F6F4AF" w14:textId="77777777" w:rsidR="00E40FF2" w:rsidRPr="00E40FF2" w:rsidRDefault="00E40FF2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3159B2B" w14:textId="77777777" w:rsidR="00E40FF2" w:rsidRPr="00E40FF2" w:rsidRDefault="00E40FF2" w:rsidP="00E40FF2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3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EEE7FEF" w14:textId="61ECE765" w:rsidR="00E40FF2" w:rsidRPr="004B476E" w:rsidRDefault="00E40FF2" w:rsidP="00E40FF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AEE052" w14:textId="77777777" w:rsidR="00E40FF2" w:rsidRPr="004B476E" w:rsidRDefault="00E40FF2" w:rsidP="00E40FF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E09B4F" w14:textId="77777777" w:rsidR="00E40FF2" w:rsidRPr="004B476E" w:rsidRDefault="00E40FF2" w:rsidP="00E40FF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4B2E04B" w14:textId="5875F564" w:rsidR="00E40FF2" w:rsidRPr="004B476E" w:rsidRDefault="00E40FF2" w:rsidP="00E40FF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78BC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4B95D2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BF64BD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88A37F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5F4E3ED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ED8DC0D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07EE092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7A38FF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E9876C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6FD0C94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D87B82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006F9BA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A723B2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11364F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05D5BF3" w14:textId="77777777" w:rsidR="00E40FF2" w:rsidRPr="004B476E" w:rsidRDefault="00E40FF2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40FF2" w:rsidRPr="00F0200B" w14:paraId="2416F654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22957ED" w14:textId="77777777" w:rsidR="00E40FF2" w:rsidRPr="003B27D2" w:rsidRDefault="00E40FF2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071EC62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2A3F88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782D670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61694B18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72D1B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E3B525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4A8FC3F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E1D26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F50B6BE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7F794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35B918C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AEB8705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A7988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092E7A7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CDDA7D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A43F209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BA90A3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EFA2D6E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ADD769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E2DBA20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B4A3571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F10564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168C94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BFDD39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AB80A2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72777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5E7F1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3EE4FB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6E3578A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AA20141" w14:textId="77777777" w:rsidR="00E40FF2" w:rsidRPr="00F0200B" w:rsidRDefault="00E40FF2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24884" w:rsidRPr="004B476E" w14:paraId="1C591CA9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3B80795" w14:textId="77777777" w:rsidR="00E24884" w:rsidRPr="004B476E" w:rsidRDefault="00E24884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46078B69" w14:textId="0D8DE8DB" w:rsidR="00E24884" w:rsidRPr="004B476E" w:rsidRDefault="00E24884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Diagnosa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F73FD9" w14:textId="77777777" w:rsidR="00E24884" w:rsidRPr="00E24884" w:rsidRDefault="00E24884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4B476E" w:rsidRPr="00F0200B" w14:paraId="2C5D8A5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52D5DA1" w14:textId="77777777" w:rsidR="004B476E" w:rsidRPr="003B27D2" w:rsidRDefault="004B476E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86DBCCF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4F12A71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2F5F157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0386A9A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F5E612D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C2BCE9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3D60E04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5E45AFD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48363D7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9A1754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7DE4D6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C087D6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27E904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233B35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A34ABB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769FAE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D8B572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B5AB16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712835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206275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6DD6E0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D94E4E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DD4C9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F903AD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0EE9D3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2D25BD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D6E38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A3AC6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BDB55E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E39F27" w14:textId="77777777" w:rsidR="004B476E" w:rsidRPr="00F0200B" w:rsidRDefault="004B476E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490462B9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8677CD7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552CFB1A" w14:textId="51CB93CF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A9FAB9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B2505" w:rsidRPr="00F0200B" w14:paraId="7A387ED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84C330A" w14:textId="77777777" w:rsidR="000B2505" w:rsidRPr="003B27D2" w:rsidRDefault="000B2505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E4EECB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4DADE8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7B988D0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668370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71361B5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981AA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F43072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97558F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5E430F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363C2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AEA39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C7E37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E9B8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52876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224F9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5347E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F9C3F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E038F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F6525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C1C20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3E3CA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AA652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F68A3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222B8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ED1DC1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9B600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C01AE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D4DD65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3E3EA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F5CFF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7B67C6FC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467C457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7BE438B6" w14:textId="6A3D379E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6088A9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B2505" w:rsidRPr="00F0200B" w14:paraId="03F20EA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7499AAC" w14:textId="77777777" w:rsidR="000B2505" w:rsidRPr="003B27D2" w:rsidRDefault="000B2505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DBF8C5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7877562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5319FC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BCBDF1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39BBC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E6E13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105B063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F0998B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E3545B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BFE95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66F46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BA4EA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67806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B6E52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8230A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08F6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DAD5A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43DAD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2F913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E3774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6489E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0B675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8766B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7B6D3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1AAE4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9DA47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BABFF1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627D8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76A35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65581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2FA1206B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828E665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541BA6B4" w14:textId="5143AAD9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3D72487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B2505" w:rsidRPr="00F0200B" w14:paraId="263309B7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566ACED" w14:textId="77777777" w:rsidR="000B2505" w:rsidRPr="003B27D2" w:rsidRDefault="000B2505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F04E3E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59A7ECA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A2EDDC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2FEA84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E89AFB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326BAC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4FD7253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BBBF4D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4ADB77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647A1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ACBC1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B8A23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34B68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4A637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D73FC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B568F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8898C1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5919D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409B4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91D4A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97C6B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AE145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50507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2B917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7755F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29F49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993B7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8B32A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23E6A5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5432F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7277F4BC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F0873DF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5251E2F0" w14:textId="521C12B9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7C027B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B2505" w:rsidRPr="00F0200B" w14:paraId="34890E93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3656663" w14:textId="77777777" w:rsidR="000B2505" w:rsidRPr="003B27D2" w:rsidRDefault="000B2505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7415C2A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01DA311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A9A8C9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6101DA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4F55C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599BA23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5868F3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30AA7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408525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4C063C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9806D6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4B0DD1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5DEF1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AAB30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A2F3AD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6B0F6A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3B07A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A0BF8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E134B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AFA4F2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57C3A9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FA0BE0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A67647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145CD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A2574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BBB778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7A58BF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AB95CB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E50B5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8AFFEE" w14:textId="77777777" w:rsidR="000B2505" w:rsidRPr="00F0200B" w:rsidRDefault="000B2505" w:rsidP="004B6D0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B2505" w:rsidRPr="004B476E" w14:paraId="6FE7BFCA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900F153" w14:textId="77777777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220" w:type="dxa"/>
            <w:gridSpan w:val="9"/>
            <w:shd w:val="clear" w:color="auto" w:fill="auto"/>
            <w:vAlign w:val="bottom"/>
          </w:tcPr>
          <w:p w14:paraId="0436C16A" w14:textId="1A072FDB" w:rsidR="000B2505" w:rsidRPr="004B476E" w:rsidRDefault="000B2505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018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3A6C531" w14:textId="77777777" w:rsidR="000B2505" w:rsidRPr="00CC3F6D" w:rsidRDefault="000B2505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4B476E" w:rsidRPr="004B476E" w14:paraId="1CDEF5A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4A3220E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15E38EB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6BA744D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A0C7B26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BDD3E18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A3D7AA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5957065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105B22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904561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33C27175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587597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747FFA6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CB628E4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4BAD30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93FD5BE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0F7A28F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723F4D6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97461A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0D30814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AE9BAE3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B36538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3EC52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1E184C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896FF1D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3C5DDC5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D98710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C1F4901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407D2F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0F5B6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324467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B76EFEB" w14:textId="77777777" w:rsidR="004B476E" w:rsidRPr="004B476E" w:rsidRDefault="004B476E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C5101" w:rsidRPr="00AA5BB0" w14:paraId="01079EFE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3E37C8A3" w14:textId="1956BA06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12.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D18DF04" w14:textId="0B7F4FEC" w:rsidR="005C5101" w:rsidRPr="004F6226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C5101">
              <w:rPr>
                <w:rFonts w:ascii="BPreplay" w:hAnsi="BPreplay"/>
                <w:sz w:val="18"/>
                <w:szCs w:val="18"/>
                <w:lang w:val="id-ID"/>
              </w:rPr>
              <w:t xml:space="preserve">Apakah ada pengobatan yang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diberikan sehubungan nyeri dada</w:t>
            </w:r>
            <w:r w:rsidRPr="005C5101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30996F" w14:textId="77777777" w:rsidR="005C5101" w:rsidRPr="004F6226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97B1043" w14:textId="77777777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2BCB7C" w14:textId="77777777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82A1229" w14:textId="77777777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5C5101" w:rsidRPr="005E5909" w14:paraId="23E070E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1C6B1F9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4A68E03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4A2DF0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4751ACF6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365286B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ACC5C8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07523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CEA8682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C372AB3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B6E106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8795274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15D2E24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EBFFA9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5FE2337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99C813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39D6B9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935BF9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E042374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FD0EEE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6B1FD6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1B14CD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DE27A1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AA31C8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E8B8852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F97A9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E1EE85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88261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22A9FB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83E1B61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1AD2CCB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B9C3D17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C5101" w:rsidRPr="00AA5BB0" w14:paraId="789E6FE9" w14:textId="77777777" w:rsidTr="007F2A03">
        <w:trPr>
          <w:trHeight w:val="283"/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55F7035A" w14:textId="77777777" w:rsidR="005C5101" w:rsidRPr="00DD0DC4" w:rsidRDefault="005C5101" w:rsidP="004B6D00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8" w:type="dxa"/>
            <w:gridSpan w:val="30"/>
            <w:shd w:val="clear" w:color="auto" w:fill="auto"/>
            <w:vAlign w:val="bottom"/>
          </w:tcPr>
          <w:p w14:paraId="0048818B" w14:textId="32A35B5F" w:rsidR="005C5101" w:rsidRPr="00DD0DC4" w:rsidRDefault="005C5101" w:rsidP="005C510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5C5101" w:rsidRPr="005E5909" w14:paraId="5C4C9E2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7138233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1BC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10615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720BBC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3904A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75A22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DAF103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5CCC12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0D890F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E4FD8F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377BD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5558BD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A24A6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9CD3E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07A8929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EC9295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C029C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10AF35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1E6941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B8DD2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07C76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7A8048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82245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67A248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C98FA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99D2C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385B4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12D96E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2C4FF7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048C00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7BAA9A" w14:textId="77777777" w:rsidR="005C5101" w:rsidRPr="005E5909" w:rsidRDefault="005C5101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C5101" w:rsidRPr="004C50BB" w14:paraId="549F12E1" w14:textId="77777777" w:rsidTr="007F2A03">
        <w:trPr>
          <w:trHeight w:val="567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25D0216" w14:textId="77777777" w:rsidR="005C5101" w:rsidRPr="004C50BB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525C262" w14:textId="77777777" w:rsidR="005C5101" w:rsidRPr="004C50BB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C5101" w:rsidRPr="00AF22BA" w14:paraId="458CFEEB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B65B807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8519CE3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DFCA115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FBC7CB1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2D0878E1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9121CD7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E93A6D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C7324AA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526906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7C93C7CB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C64B4ED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E7DBD71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8D96D9E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84F30DF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12B91E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54B97E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B5D11E2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C83CF5D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7B6E878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011A96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865C1EA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CCE42E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5A9F10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495074C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45CA52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46F9238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492D70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D60D2EA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8841CF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4518422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646CF56" w14:textId="77777777" w:rsidR="005C5101" w:rsidRPr="00AF22BA" w:rsidRDefault="005C5101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F2A03" w:rsidRPr="00AA5BB0" w14:paraId="46BDCF35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2E59DD6B" w14:textId="67357141" w:rsidR="007F2A03" w:rsidRPr="00DD0DC4" w:rsidRDefault="007F2A03" w:rsidP="004E4F1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13.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8901CB9" w14:textId="694A4A51" w:rsidR="007F2A03" w:rsidRPr="004F6226" w:rsidRDefault="007F2A03" w:rsidP="004E4F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55F8B">
              <w:rPr>
                <w:rFonts w:ascii="BPreplay" w:hAnsi="BPreplay"/>
                <w:sz w:val="18"/>
                <w:szCs w:val="18"/>
                <w:lang w:val="id-ID"/>
              </w:rPr>
              <w:t>Apakah pernah melakuk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an pemeriksaan sebagai berikut?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AAD0A7" w14:textId="77777777" w:rsidR="007F2A03" w:rsidRPr="004F6226" w:rsidRDefault="007F2A03" w:rsidP="004E4F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31382A4" w14:textId="77777777" w:rsidR="007F2A03" w:rsidRPr="00DD0DC4" w:rsidRDefault="007F2A03" w:rsidP="004E4F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879D9A" w14:textId="77777777" w:rsidR="007F2A03" w:rsidRPr="00DD0DC4" w:rsidRDefault="007F2A03" w:rsidP="004E4F1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3B5F67D" w14:textId="77777777" w:rsidR="007F2A03" w:rsidRPr="00DD0DC4" w:rsidRDefault="007F2A03" w:rsidP="004E4F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DE7050" w:rsidRPr="0092099E" w14:paraId="5315FBA6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E3E01B4" w14:textId="77777777" w:rsidR="00DE7050" w:rsidRPr="00E36E86" w:rsidRDefault="00DE705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7BD41BD9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33D3C49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2F3E7817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A91CD58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67F6B48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143797B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49832BD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DDF21F9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542738D4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BC0204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AA64DF5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909AF9C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3A2B3F6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DEB85D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539304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B3BC204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E8EEAD2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BD34C2F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41E955E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551F60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0A172C0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BC1787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6DF5F79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25E7F18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3EA943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4F05E9C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6A5666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E8144B8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036337D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A622AEF" w14:textId="77777777" w:rsidR="00DE7050" w:rsidRPr="0092099E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DE7050" w:rsidRPr="004C50BB" w14:paraId="5C18FB9C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E64043B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030ECB" w14:textId="77777777" w:rsidR="00DE7050" w:rsidRPr="00D66E24" w:rsidRDefault="00DE705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65B66E6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EKG/ ECG</w:t>
            </w:r>
          </w:p>
        </w:tc>
        <w:tc>
          <w:tcPr>
            <w:tcW w:w="33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8767A2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49FA922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Rontgen dada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288426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88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96276F4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Echocardiogram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7A3D9E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62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99A9B1D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Treadmill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B3D4A4E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677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958509A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Laboratorium</w:t>
            </w:r>
          </w:p>
        </w:tc>
      </w:tr>
      <w:tr w:rsidR="00DE7050" w:rsidRPr="00297EA7" w14:paraId="1C2D5AB8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45797D71" w14:textId="77777777" w:rsidR="00DE7050" w:rsidRPr="00E36E86" w:rsidRDefault="00DE7050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0CE35DC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61F522A5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143EF91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4EE6EFCD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C8A5C66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076F20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3F3EEFB3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C7E6E08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4950181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0B9663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03929AAF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A44CB1F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C3129CC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51D402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3368EA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54CDB50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0863ABE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8886B1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480D93A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E1A3C6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F8BBC9E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ECFCFA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5DA30A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4449604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3BFA0F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F4ECCA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02CC4F8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8D31C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3BBE819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C3FF7F" w14:textId="77777777" w:rsidR="00DE7050" w:rsidRPr="00297EA7" w:rsidRDefault="00DE7050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DE7050" w:rsidRPr="004C50BB" w14:paraId="63E3F8AF" w14:textId="77777777" w:rsidTr="00D536A1">
        <w:trPr>
          <w:trHeight w:val="283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2FE056F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233CD4" w14:textId="77777777" w:rsidR="00DE7050" w:rsidRPr="00D66E24" w:rsidRDefault="00DE7050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43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0E17220" w14:textId="77777777" w:rsidR="00DE7050" w:rsidRPr="004C50BB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Lainnya, sebutkan .............................................................................................</w:t>
            </w:r>
          </w:p>
        </w:tc>
      </w:tr>
      <w:tr w:rsidR="00440ACC" w:rsidRPr="00F83AF4" w14:paraId="71DF99D9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A6DFDF2" w14:textId="77777777" w:rsidR="00440ACC" w:rsidRPr="00E36E86" w:rsidRDefault="00440ACC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28B40D59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E70E068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6B5DBDC9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646B738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1EF81BC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50F173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084B8EB0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5ADBB78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4FDDA0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A182C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6421DB89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1F0042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FDCA096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E0998D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38AAA5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5F76D9D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034C235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30B182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BA9C8FC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B9064B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D73CF9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EEEAB6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32F520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EF28A8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9B8C525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6FD217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DB984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F6E4A37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21F91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35D004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440ACC" w:rsidRPr="00193287" w14:paraId="46F65FFD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2A1E0AAD" w14:textId="77777777" w:rsidR="00440ACC" w:rsidRPr="00193287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shd w:val="clear" w:color="auto" w:fill="auto"/>
            <w:vAlign w:val="bottom"/>
          </w:tcPr>
          <w:p w14:paraId="5D8C579A" w14:textId="77777777" w:rsidR="00440ACC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Jika “Ya”, mohon menjelaskan secara rinci pada kolom di bawah ini</w:t>
            </w:r>
          </w:p>
          <w:p w14:paraId="6C099718" w14:textId="77777777" w:rsidR="00440ACC" w:rsidRPr="00193287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(Kapan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hasilnya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serta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melampirkan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fotokopi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440ACC" w:rsidRPr="00F83AF4" w14:paraId="7F9F688F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74CD58E1" w14:textId="77777777" w:rsidR="00440ACC" w:rsidRPr="00E36E86" w:rsidRDefault="00440ACC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D7A62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0CF32A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D96E6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6DE8C0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86B43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BB763E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B41C70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B3CE86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06E2B7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346006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547BFA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250FB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D7EC6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94922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B84D4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7A0FA2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B6AE7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4EF0CE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78DAD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6F3E71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BB6FEF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2108B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0193D7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9175CC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0F30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57CD7A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727FCF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9E14C5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8FAAF8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9EF164" w14:textId="77777777" w:rsidR="00440ACC" w:rsidRPr="00F83AF4" w:rsidRDefault="00440ACC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440ACC" w:rsidRPr="00AA5BB0" w14:paraId="07B111C9" w14:textId="77777777" w:rsidTr="007F2A03">
        <w:trPr>
          <w:trHeight w:val="567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17B30FC" w14:textId="77777777" w:rsidR="00440ACC" w:rsidRPr="004F6226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12F0EB" w14:textId="77777777" w:rsidR="00440ACC" w:rsidRPr="004F6226" w:rsidRDefault="00440ACC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E7050" w:rsidRPr="006F3561" w14:paraId="1ABB556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3BC84138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0C7AD903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5FE40F7F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4B3358F2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0BE825A4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3F8C35E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96BCF3A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17F9DB5C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61127D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120F3CD9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D9E18D6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652BB8EF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596297F1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66BE0B4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981F4C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DF59281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31024E48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4081FDD1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55F316B6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9BB3183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D674FEC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F71E8B4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F8FE4F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E40EA07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B5ED368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E0ED7C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3038A70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9E29CBE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5A3E564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A3F8EE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C91A6DE" w14:textId="77777777" w:rsidR="00DE7050" w:rsidRPr="006F3561" w:rsidRDefault="00DE7050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114F6" w:rsidRPr="00AA5BB0" w14:paraId="278BAE00" w14:textId="77777777" w:rsidTr="00D536A1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bottom"/>
          </w:tcPr>
          <w:p w14:paraId="1C1F29CF" w14:textId="14F62E23" w:rsidR="008114F6" w:rsidRPr="00DD0DC4" w:rsidRDefault="008114F6" w:rsidP="008114F6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14.</w:t>
            </w:r>
          </w:p>
        </w:tc>
        <w:tc>
          <w:tcPr>
            <w:tcW w:w="8230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293A504" w14:textId="77777777" w:rsidR="008114F6" w:rsidRPr="004F622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Apakah Anda pernah tidak masuk kerja dalam jangka waktu lama karena kondisi ini ?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2E7AD9" w14:textId="77777777" w:rsidR="008114F6" w:rsidRPr="004F6226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32B9BFF" w14:textId="77777777" w:rsidR="008114F6" w:rsidRPr="00DD0DC4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0C2BDA" w14:textId="77777777" w:rsidR="008114F6" w:rsidRPr="00DD0DC4" w:rsidRDefault="008114F6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CFB1619" w14:textId="77777777" w:rsidR="008114F6" w:rsidRPr="00DD0DC4" w:rsidRDefault="008114F6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8114F6" w:rsidRPr="005E5909" w14:paraId="09E0F7A1" w14:textId="77777777" w:rsidTr="00A058DD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49F0593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53A5AE7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16240CAA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00069706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17DC7CAD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0A7B4DF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CD27CBD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72082902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E1A166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09DB5899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EE2A8D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8752AD6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1F91394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710BA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D9CFCE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05D128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358B4D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C2DE36A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77A21AA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36A4D87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02CF48F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AED47D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91A7E46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6B2C7C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29637A3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E13099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1222E5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3D15F58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24376A1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2AD926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3D97EC4" w14:textId="77777777" w:rsidR="008114F6" w:rsidRPr="005E5909" w:rsidRDefault="008114F6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058DD" w:rsidRPr="005B75C6" w14:paraId="69D5851C" w14:textId="77777777" w:rsidTr="00A058DD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69708878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224" w:type="dxa"/>
            <w:gridSpan w:val="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CD2668B" w14:textId="5CC39AA6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3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B4A507" w14:textId="77777777" w:rsidR="00A058DD" w:rsidRPr="00A058DD" w:rsidRDefault="00A058DD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2C0922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B674679" w14:textId="6D023360" w:rsidR="00A058DD" w:rsidRPr="005B75C6" w:rsidRDefault="00A058DD" w:rsidP="00A058DD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078A2A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04C50FC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ACBCAAF" w14:textId="3F63A6C9" w:rsidR="00A058DD" w:rsidRPr="005B75C6" w:rsidRDefault="00A058DD" w:rsidP="00A058DD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2B6E39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304199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51499A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814334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996" w:type="dxa"/>
            <w:gridSpan w:val="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38DF618" w14:textId="5F68C141" w:rsidR="00A058DD" w:rsidRPr="005B75C6" w:rsidRDefault="00A058DD" w:rsidP="00A058DD">
            <w:pPr>
              <w:ind w:left="-57" w:right="-57"/>
              <w:jc w:val="right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lama?</w:t>
            </w:r>
          </w:p>
        </w:tc>
        <w:tc>
          <w:tcPr>
            <w:tcW w:w="1000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394A27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69" w:type="dxa"/>
            <w:gridSpan w:val="2"/>
            <w:shd w:val="clear" w:color="auto" w:fill="auto"/>
            <w:vAlign w:val="center"/>
          </w:tcPr>
          <w:p w14:paraId="597CC974" w14:textId="68B50FCE" w:rsidR="00A058DD" w:rsidRPr="00A058DD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3495177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EC71267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19E0E5" w14:textId="77777777" w:rsidR="00A058DD" w:rsidRPr="005B75C6" w:rsidRDefault="00A058DD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71AB3" w:rsidRPr="005B75C6" w14:paraId="5F12619C" w14:textId="77777777" w:rsidTr="00A058DD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0FB0062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6EE889B0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69F7136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46AF668D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51FE01C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897A90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D3C5B0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7D853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6D89F7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1E52BEE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721BE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A5360D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20174EF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3E179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1B502D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DF85C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21CA67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302B2EC0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03AD377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735C78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533F363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50CEE0A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C14BDA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BC056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2855E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7440B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E325A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328B04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AFFF64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98C5A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7E2B3A3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058DD" w:rsidRPr="005B75C6" w14:paraId="26C64AF5" w14:textId="77777777" w:rsidTr="00621E1A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1392738C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74677C3A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4115AA04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7728397C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5D3248AD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D1AEDC9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D212929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3C34EE86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5AF6258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445CB7BD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401AB79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3F1C0451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30DE7C95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25E1BD8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5F24C1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011E08D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18E02BEF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6B0237D4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4F24AF35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D62735F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4F0EBA9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98D9EAB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0CCBA9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AEDB516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C48EAA8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45EE475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76F2389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DB3201A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BE35D6A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83686C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849EAEC" w14:textId="77777777" w:rsidR="00A058DD" w:rsidRPr="005B75C6" w:rsidRDefault="00A058DD" w:rsidP="00621E1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71AB3" w:rsidRPr="005B75C6" w14:paraId="3EB870FC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31236B7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36DF534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308AC5D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56D4133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20F2A7A3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815CC9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756956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6FAF1E88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C33407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453DE9A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338A6BE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5F61BE6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43D19D14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B83DC2F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A2E1B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B955B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4419FE42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343C0D55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7ED84A2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AA2611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273606F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F475B3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F822A9C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FA98B4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650C5C9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3C0833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B75BA1B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E716656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F6FEADA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917F77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FD3E301" w14:textId="77777777" w:rsidR="00F71AB3" w:rsidRPr="005B75C6" w:rsidRDefault="00F71AB3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7F2A03">
        <w:trPr>
          <w:trHeight w:val="283"/>
          <w:jc w:val="center"/>
        </w:trPr>
        <w:tc>
          <w:tcPr>
            <w:tcW w:w="400" w:type="dxa"/>
            <w:shd w:val="clear" w:color="auto" w:fill="00B0F0"/>
            <w:vAlign w:val="center"/>
          </w:tcPr>
          <w:p w14:paraId="1A2D190E" w14:textId="42A3D361" w:rsidR="0067536D" w:rsidRPr="00EC65BA" w:rsidRDefault="004C7E9E" w:rsidP="00903DD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15</w:t>
            </w:r>
            <w:r w:rsidR="0067536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8" w:type="dxa"/>
            <w:gridSpan w:val="30"/>
            <w:shd w:val="clear" w:color="auto" w:fill="auto"/>
            <w:vAlign w:val="bottom"/>
          </w:tcPr>
          <w:p w14:paraId="4F26E874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6BA104E0" w14:textId="77777777" w:rsidR="0067536D" w:rsidRPr="008E35C0" w:rsidRDefault="0067536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44F612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A0CB3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A092B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291D8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5E432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42B564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3573B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A57B7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7E5659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C39788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99185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47BCF1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281C6E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D7683F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C73EB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D8F7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36207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A430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0FA44D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1ECFCD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16BD4B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8CD93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A3467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D2F05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5AFA6C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45B948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E1D3E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8B091B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90F8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0562CC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7F2A03">
        <w:trPr>
          <w:trHeight w:val="454"/>
          <w:jc w:val="center"/>
        </w:trPr>
        <w:tc>
          <w:tcPr>
            <w:tcW w:w="400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7F55771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8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285EA5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50AB7" w:rsidRPr="00F71AB3" w14:paraId="0E275E35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3A005976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3A74D551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2F2848E9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3781ED3C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0E76E16E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1B2E925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7A6DC0D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bottom"/>
          </w:tcPr>
          <w:p w14:paraId="6754AD9F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95A7DF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2655DA33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A0953E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198A46A4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8C4B042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CAAB409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BC991DE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EEDA7E6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1E4EE984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46120F4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D3A0CBB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7071E7A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728FF2B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AD1EE16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2A79730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5FD412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15782E5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5454231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D0911B7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FF97100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F70C678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47ACFA5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67CD5EA" w14:textId="77777777" w:rsidR="00B50AB7" w:rsidRPr="00F71AB3" w:rsidRDefault="00B50AB7" w:rsidP="00903DDE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EA352F" w:rsidRPr="001C1D8A" w14:paraId="79C3E0E1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4A3788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EA352F" w:rsidRPr="001C1D8A" w14:paraId="5D129C65" w14:textId="77777777" w:rsidTr="007F2A03">
        <w:trPr>
          <w:jc w:val="center"/>
        </w:trPr>
        <w:tc>
          <w:tcPr>
            <w:tcW w:w="400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EC7394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20E4D19E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F71AB3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="00F71AB3">
              <w:rPr>
                <w:rFonts w:ascii="BPreplay" w:hAnsi="BPreplay"/>
                <w:sz w:val="18"/>
                <w:szCs w:val="18"/>
              </w:rPr>
              <w:t xml:space="preserve"> Dada</w:t>
            </w:r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ini sesuai dengan keadaan sebenarnya sebagai bagian dari kont</w:t>
            </w:r>
            <w:r w:rsidR="00E35916">
              <w:rPr>
                <w:rFonts w:ascii="BPreplay" w:hAnsi="BPreplay"/>
                <w:sz w:val="18"/>
                <w:szCs w:val="18"/>
              </w:rPr>
              <w:t>r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7F2A03">
        <w:trPr>
          <w:jc w:val="center"/>
        </w:trPr>
        <w:tc>
          <w:tcPr>
            <w:tcW w:w="400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D536A1">
        <w:trPr>
          <w:trHeight w:val="283"/>
          <w:jc w:val="center"/>
        </w:trPr>
        <w:tc>
          <w:tcPr>
            <w:tcW w:w="1962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666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3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bottom"/>
          </w:tcPr>
          <w:p w14:paraId="076C57B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bottom"/>
          </w:tcPr>
          <w:p w14:paraId="626E72FA" w14:textId="77777777" w:rsidR="00727C68" w:rsidRPr="00AA5BB0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bottom"/>
          </w:tcPr>
          <w:p w14:paraId="423DDD0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14:paraId="5A561BB4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bottom"/>
          </w:tcPr>
          <w:p w14:paraId="3471BC6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59ED5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F2BF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7AA7C3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26CA34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CC084F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BA4EC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6CE79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8BE586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79269C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7F2A03">
        <w:trPr>
          <w:trHeight w:val="113"/>
          <w:jc w:val="center"/>
        </w:trPr>
        <w:tc>
          <w:tcPr>
            <w:tcW w:w="3620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30246FC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5E86E45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A76689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692ECC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91ACA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484EC8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82F067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36F507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8C4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20830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7F2A03">
        <w:trPr>
          <w:jc w:val="center"/>
        </w:trPr>
        <w:tc>
          <w:tcPr>
            <w:tcW w:w="3620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56DB9D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2A8773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7F2A03">
        <w:trPr>
          <w:jc w:val="center"/>
        </w:trPr>
        <w:tc>
          <w:tcPr>
            <w:tcW w:w="362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060A39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1A81740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7F2A03">
        <w:trPr>
          <w:jc w:val="center"/>
        </w:trPr>
        <w:tc>
          <w:tcPr>
            <w:tcW w:w="40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5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8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9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036524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14:paraId="6F007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7F0B21A7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6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bottom"/>
          </w:tcPr>
          <w:p w14:paraId="677FB9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7F2A03">
        <w:trPr>
          <w:jc w:val="center"/>
        </w:trPr>
        <w:tc>
          <w:tcPr>
            <w:tcW w:w="3620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3B2813F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8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31" w:type="dxa"/>
            <w:shd w:val="clear" w:color="auto" w:fill="auto"/>
            <w:vAlign w:val="bottom"/>
          </w:tcPr>
          <w:p w14:paraId="2D3BA51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08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7F2A03">
        <w:trPr>
          <w:jc w:val="center"/>
        </w:trPr>
        <w:tc>
          <w:tcPr>
            <w:tcW w:w="400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8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3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8"/>
      <w:footerReference w:type="default" r:id="rId9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D527E" w14:textId="77777777" w:rsidR="00917028" w:rsidRDefault="00917028" w:rsidP="005C652B">
      <w:pPr>
        <w:spacing w:after="0" w:line="240" w:lineRule="auto"/>
      </w:pPr>
      <w:r>
        <w:separator/>
      </w:r>
    </w:p>
  </w:endnote>
  <w:endnote w:type="continuationSeparator" w:id="0">
    <w:p w14:paraId="6E39F9AC" w14:textId="77777777" w:rsidR="00917028" w:rsidRDefault="00917028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6950D93C" w:rsidR="009E0F51" w:rsidRDefault="002C7A81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D67778" wp14:editId="6C6ABCE1">
              <wp:simplePos x="0" y="0"/>
              <wp:positionH relativeFrom="margin">
                <wp:posOffset>-69110</wp:posOffset>
              </wp:positionH>
              <wp:positionV relativeFrom="paragraph">
                <wp:posOffset>-635</wp:posOffset>
              </wp:positionV>
              <wp:extent cx="6802755" cy="0"/>
              <wp:effectExtent l="0" t="0" r="3619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CE5E2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5pt,-.05pt" to="530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" strokecolor="#0070c0" strokeweight="1.75pt">
              <v:stroke joinstyle="miter"/>
              <w10:wrap anchorx="margin"/>
            </v:line>
          </w:pict>
        </mc:Fallback>
      </mc:AlternateContent>
    </w:r>
    <w:r w:rsidR="009E0F51"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9E0F51" w:rsidRPr="007864B7" w:rsidRDefault="009E0F51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9E0F51" w:rsidRPr="007864B7" w:rsidRDefault="009E0F51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9E0F51"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5DAABF84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46D17C6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48793191" w:rsidR="009E0F51" w:rsidRPr="00D73FBE" w:rsidRDefault="009E0F51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3354C2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OP/UW/0114/061601</w:t>
                          </w:r>
                          <w:r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E0346A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48793191" w:rsidR="009E0F51" w:rsidRPr="00D73FBE" w:rsidRDefault="009E0F51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3354C2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OP/UW/0114/061601</w:t>
                    </w:r>
                    <w:r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E0346A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9E0F51" w:rsidRPr="0007247D" w:rsidRDefault="009E0F51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9E0F51" w:rsidRPr="002F1600" w:rsidRDefault="009E0F51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810AF" w14:textId="77777777" w:rsidR="00917028" w:rsidRDefault="00917028" w:rsidP="005C652B">
      <w:pPr>
        <w:spacing w:after="0" w:line="240" w:lineRule="auto"/>
      </w:pPr>
      <w:r>
        <w:separator/>
      </w:r>
    </w:p>
  </w:footnote>
  <w:footnote w:type="continuationSeparator" w:id="0">
    <w:p w14:paraId="529F4614" w14:textId="77777777" w:rsidR="00917028" w:rsidRDefault="00917028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9E0F51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9E0F51" w:rsidRPr="0001733C" w:rsidRDefault="009E0F51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9E0F51" w:rsidRPr="0001733C" w:rsidRDefault="009E0F51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9E0F51" w:rsidRPr="0001733C" w:rsidRDefault="009E0F51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9E0F51" w:rsidRPr="0001733C" w:rsidRDefault="009E0F51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9E0F51" w:rsidRPr="00EE46CC" w:rsidRDefault="009E0F51" w:rsidP="00364059">
    <w:pPr>
      <w:pStyle w:val="Header"/>
    </w:pPr>
  </w:p>
  <w:p w14:paraId="57260F6E" w14:textId="7CE7A2CF" w:rsidR="009E0F51" w:rsidRPr="003B7746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9E0F51" w:rsidRPr="00364059" w:rsidRDefault="009E0F51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1CC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074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505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1E"/>
    <w:rsid w:val="000C332C"/>
    <w:rsid w:val="000C3E5B"/>
    <w:rsid w:val="000C6152"/>
    <w:rsid w:val="000C61C3"/>
    <w:rsid w:val="000C6A26"/>
    <w:rsid w:val="000C6E90"/>
    <w:rsid w:val="000C6F7A"/>
    <w:rsid w:val="000D0A91"/>
    <w:rsid w:val="000D3A63"/>
    <w:rsid w:val="000D3EEC"/>
    <w:rsid w:val="000D6D2D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6E6"/>
    <w:rsid w:val="001348E5"/>
    <w:rsid w:val="00136D4A"/>
    <w:rsid w:val="00142036"/>
    <w:rsid w:val="00144154"/>
    <w:rsid w:val="001450C9"/>
    <w:rsid w:val="00147376"/>
    <w:rsid w:val="001501AD"/>
    <w:rsid w:val="0015542D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336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474F"/>
    <w:rsid w:val="001F74BE"/>
    <w:rsid w:val="001F7C52"/>
    <w:rsid w:val="002024A3"/>
    <w:rsid w:val="002045CD"/>
    <w:rsid w:val="00205621"/>
    <w:rsid w:val="00205F82"/>
    <w:rsid w:val="002061EF"/>
    <w:rsid w:val="002068D0"/>
    <w:rsid w:val="00210408"/>
    <w:rsid w:val="00211D56"/>
    <w:rsid w:val="002121A7"/>
    <w:rsid w:val="0021222C"/>
    <w:rsid w:val="00212FEE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44A33"/>
    <w:rsid w:val="00250831"/>
    <w:rsid w:val="00250C2D"/>
    <w:rsid w:val="002514D3"/>
    <w:rsid w:val="00253B1C"/>
    <w:rsid w:val="00253FCD"/>
    <w:rsid w:val="00255E14"/>
    <w:rsid w:val="00257AB7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195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A81"/>
    <w:rsid w:val="002C7E2F"/>
    <w:rsid w:val="002D4F24"/>
    <w:rsid w:val="002D64AA"/>
    <w:rsid w:val="002D67FC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374D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4C2"/>
    <w:rsid w:val="00335F77"/>
    <w:rsid w:val="003365BB"/>
    <w:rsid w:val="00336696"/>
    <w:rsid w:val="00337DFC"/>
    <w:rsid w:val="00340CE6"/>
    <w:rsid w:val="00341A9C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770F2"/>
    <w:rsid w:val="00381897"/>
    <w:rsid w:val="003827BD"/>
    <w:rsid w:val="00384E45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15B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0974"/>
    <w:rsid w:val="00423696"/>
    <w:rsid w:val="00423C75"/>
    <w:rsid w:val="004254FA"/>
    <w:rsid w:val="004305D4"/>
    <w:rsid w:val="00432611"/>
    <w:rsid w:val="00434042"/>
    <w:rsid w:val="00436003"/>
    <w:rsid w:val="004404B2"/>
    <w:rsid w:val="00440ACC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472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A3788"/>
    <w:rsid w:val="004B3633"/>
    <w:rsid w:val="004B476E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C7E9E"/>
    <w:rsid w:val="004D03D0"/>
    <w:rsid w:val="004D098D"/>
    <w:rsid w:val="004D129E"/>
    <w:rsid w:val="004D20DE"/>
    <w:rsid w:val="004D311E"/>
    <w:rsid w:val="004D5CCB"/>
    <w:rsid w:val="004D6D64"/>
    <w:rsid w:val="004E2122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69B"/>
    <w:rsid w:val="00503B2B"/>
    <w:rsid w:val="00505906"/>
    <w:rsid w:val="00510443"/>
    <w:rsid w:val="0051268F"/>
    <w:rsid w:val="00515645"/>
    <w:rsid w:val="005177D4"/>
    <w:rsid w:val="00517CB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2BB5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5B42"/>
    <w:rsid w:val="00596AE4"/>
    <w:rsid w:val="005A012E"/>
    <w:rsid w:val="005A1D19"/>
    <w:rsid w:val="005A5706"/>
    <w:rsid w:val="005A5FAC"/>
    <w:rsid w:val="005A68D4"/>
    <w:rsid w:val="005B342A"/>
    <w:rsid w:val="005B37F6"/>
    <w:rsid w:val="005B3FE4"/>
    <w:rsid w:val="005B5399"/>
    <w:rsid w:val="005B6D41"/>
    <w:rsid w:val="005B72A3"/>
    <w:rsid w:val="005B75C6"/>
    <w:rsid w:val="005B7E86"/>
    <w:rsid w:val="005C0275"/>
    <w:rsid w:val="005C0494"/>
    <w:rsid w:val="005C1AA1"/>
    <w:rsid w:val="005C2CA0"/>
    <w:rsid w:val="005C2F88"/>
    <w:rsid w:val="005C3958"/>
    <w:rsid w:val="005C5101"/>
    <w:rsid w:val="005C652B"/>
    <w:rsid w:val="005D103C"/>
    <w:rsid w:val="005D16D8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46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37258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55F7"/>
    <w:rsid w:val="00657C6E"/>
    <w:rsid w:val="006604FC"/>
    <w:rsid w:val="00660AB8"/>
    <w:rsid w:val="00660BC2"/>
    <w:rsid w:val="00661AF8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2306"/>
    <w:rsid w:val="00694930"/>
    <w:rsid w:val="00694F38"/>
    <w:rsid w:val="00695407"/>
    <w:rsid w:val="00696CFC"/>
    <w:rsid w:val="006973AE"/>
    <w:rsid w:val="006A0BF7"/>
    <w:rsid w:val="006A39B8"/>
    <w:rsid w:val="006A3AB7"/>
    <w:rsid w:val="006A3E19"/>
    <w:rsid w:val="006B27C5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1F24"/>
    <w:rsid w:val="006D2A13"/>
    <w:rsid w:val="006D30D5"/>
    <w:rsid w:val="006D3424"/>
    <w:rsid w:val="006D4C2C"/>
    <w:rsid w:val="006E033A"/>
    <w:rsid w:val="006E0D52"/>
    <w:rsid w:val="006E1441"/>
    <w:rsid w:val="006E18EF"/>
    <w:rsid w:val="006E1E5D"/>
    <w:rsid w:val="006E2855"/>
    <w:rsid w:val="006E3C16"/>
    <w:rsid w:val="006E4D30"/>
    <w:rsid w:val="006E4D31"/>
    <w:rsid w:val="006F00EE"/>
    <w:rsid w:val="006F56F0"/>
    <w:rsid w:val="006F58BF"/>
    <w:rsid w:val="006F70E3"/>
    <w:rsid w:val="0070016F"/>
    <w:rsid w:val="007021C0"/>
    <w:rsid w:val="00711B62"/>
    <w:rsid w:val="00711E6B"/>
    <w:rsid w:val="00712D9B"/>
    <w:rsid w:val="00712E90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8B7"/>
    <w:rsid w:val="00796CE9"/>
    <w:rsid w:val="007A17EF"/>
    <w:rsid w:val="007A27CA"/>
    <w:rsid w:val="007A4177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E7EC1"/>
    <w:rsid w:val="007F0B4C"/>
    <w:rsid w:val="007F0C66"/>
    <w:rsid w:val="007F1488"/>
    <w:rsid w:val="007F14E2"/>
    <w:rsid w:val="007F23F3"/>
    <w:rsid w:val="007F2A03"/>
    <w:rsid w:val="007F4B2A"/>
    <w:rsid w:val="007F611D"/>
    <w:rsid w:val="007F6880"/>
    <w:rsid w:val="007F7BF3"/>
    <w:rsid w:val="008024C9"/>
    <w:rsid w:val="00802AFE"/>
    <w:rsid w:val="0080395A"/>
    <w:rsid w:val="00810D2D"/>
    <w:rsid w:val="008114F6"/>
    <w:rsid w:val="008129A1"/>
    <w:rsid w:val="00813F7D"/>
    <w:rsid w:val="00814BBE"/>
    <w:rsid w:val="008161DF"/>
    <w:rsid w:val="00817C31"/>
    <w:rsid w:val="0082059B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37F07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5422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3DDE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17028"/>
    <w:rsid w:val="00920EA3"/>
    <w:rsid w:val="00923305"/>
    <w:rsid w:val="009235F4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6D66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2432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77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0F51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8DD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0F"/>
    <w:rsid w:val="00A31C16"/>
    <w:rsid w:val="00A32AFE"/>
    <w:rsid w:val="00A34A40"/>
    <w:rsid w:val="00A35375"/>
    <w:rsid w:val="00A36BAF"/>
    <w:rsid w:val="00A36FE5"/>
    <w:rsid w:val="00A4229D"/>
    <w:rsid w:val="00A52F7F"/>
    <w:rsid w:val="00A56264"/>
    <w:rsid w:val="00A61086"/>
    <w:rsid w:val="00A61EB0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6A87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3D9F"/>
    <w:rsid w:val="00AE50C9"/>
    <w:rsid w:val="00AE6022"/>
    <w:rsid w:val="00AF105A"/>
    <w:rsid w:val="00AF16CA"/>
    <w:rsid w:val="00AF175C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098B"/>
    <w:rsid w:val="00B11866"/>
    <w:rsid w:val="00B1489D"/>
    <w:rsid w:val="00B15C5E"/>
    <w:rsid w:val="00B169BD"/>
    <w:rsid w:val="00B20099"/>
    <w:rsid w:val="00B20955"/>
    <w:rsid w:val="00B20A0A"/>
    <w:rsid w:val="00B22A19"/>
    <w:rsid w:val="00B22AEA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C6F"/>
    <w:rsid w:val="00B54DFD"/>
    <w:rsid w:val="00B55D79"/>
    <w:rsid w:val="00B602E2"/>
    <w:rsid w:val="00B62798"/>
    <w:rsid w:val="00B635B6"/>
    <w:rsid w:val="00B63EF7"/>
    <w:rsid w:val="00B64E3D"/>
    <w:rsid w:val="00B65AE5"/>
    <w:rsid w:val="00B66322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3C55"/>
    <w:rsid w:val="00BB442C"/>
    <w:rsid w:val="00BB4C28"/>
    <w:rsid w:val="00BB5287"/>
    <w:rsid w:val="00BB5CA4"/>
    <w:rsid w:val="00BB7445"/>
    <w:rsid w:val="00BC129B"/>
    <w:rsid w:val="00BC1AB1"/>
    <w:rsid w:val="00BC4769"/>
    <w:rsid w:val="00BC52DC"/>
    <w:rsid w:val="00BC7091"/>
    <w:rsid w:val="00BD0E20"/>
    <w:rsid w:val="00BD102C"/>
    <w:rsid w:val="00BD22F1"/>
    <w:rsid w:val="00BD3AC1"/>
    <w:rsid w:val="00BD5C25"/>
    <w:rsid w:val="00BE006E"/>
    <w:rsid w:val="00BE0C40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1A1C"/>
    <w:rsid w:val="00C13A99"/>
    <w:rsid w:val="00C1671C"/>
    <w:rsid w:val="00C16FC9"/>
    <w:rsid w:val="00C21237"/>
    <w:rsid w:val="00C21384"/>
    <w:rsid w:val="00C220AC"/>
    <w:rsid w:val="00C22EC6"/>
    <w:rsid w:val="00C246B4"/>
    <w:rsid w:val="00C24C11"/>
    <w:rsid w:val="00C25044"/>
    <w:rsid w:val="00C25CA0"/>
    <w:rsid w:val="00C32123"/>
    <w:rsid w:val="00C3421C"/>
    <w:rsid w:val="00C34FE7"/>
    <w:rsid w:val="00C372D2"/>
    <w:rsid w:val="00C402D9"/>
    <w:rsid w:val="00C40E37"/>
    <w:rsid w:val="00C4170F"/>
    <w:rsid w:val="00C424F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67388"/>
    <w:rsid w:val="00C70149"/>
    <w:rsid w:val="00C71178"/>
    <w:rsid w:val="00C711E8"/>
    <w:rsid w:val="00C71653"/>
    <w:rsid w:val="00C718E2"/>
    <w:rsid w:val="00C71D3A"/>
    <w:rsid w:val="00C73049"/>
    <w:rsid w:val="00C73640"/>
    <w:rsid w:val="00C74F11"/>
    <w:rsid w:val="00C76091"/>
    <w:rsid w:val="00C8030C"/>
    <w:rsid w:val="00C82F8D"/>
    <w:rsid w:val="00C8426A"/>
    <w:rsid w:val="00C87276"/>
    <w:rsid w:val="00C90E81"/>
    <w:rsid w:val="00C929ED"/>
    <w:rsid w:val="00C935E2"/>
    <w:rsid w:val="00C960C2"/>
    <w:rsid w:val="00CA2A48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1C65"/>
    <w:rsid w:val="00CC2416"/>
    <w:rsid w:val="00CC3B01"/>
    <w:rsid w:val="00CC3F6D"/>
    <w:rsid w:val="00CC6B9E"/>
    <w:rsid w:val="00CC72A1"/>
    <w:rsid w:val="00CD0947"/>
    <w:rsid w:val="00CD0CEA"/>
    <w:rsid w:val="00CD2126"/>
    <w:rsid w:val="00CD2B60"/>
    <w:rsid w:val="00CD2DED"/>
    <w:rsid w:val="00CD456C"/>
    <w:rsid w:val="00CD49C9"/>
    <w:rsid w:val="00CD4EC9"/>
    <w:rsid w:val="00CD7A1B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6FD1"/>
    <w:rsid w:val="00D47079"/>
    <w:rsid w:val="00D47D02"/>
    <w:rsid w:val="00D47F84"/>
    <w:rsid w:val="00D50F48"/>
    <w:rsid w:val="00D5154A"/>
    <w:rsid w:val="00D5197A"/>
    <w:rsid w:val="00D5229F"/>
    <w:rsid w:val="00D5318F"/>
    <w:rsid w:val="00D536A1"/>
    <w:rsid w:val="00D54A1B"/>
    <w:rsid w:val="00D54A2D"/>
    <w:rsid w:val="00D54B07"/>
    <w:rsid w:val="00D56295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6CE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767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050"/>
    <w:rsid w:val="00DE7190"/>
    <w:rsid w:val="00DF065A"/>
    <w:rsid w:val="00DF3814"/>
    <w:rsid w:val="00DF4160"/>
    <w:rsid w:val="00DF47E5"/>
    <w:rsid w:val="00DF5388"/>
    <w:rsid w:val="00DF5515"/>
    <w:rsid w:val="00DF6B12"/>
    <w:rsid w:val="00E00547"/>
    <w:rsid w:val="00E01DB7"/>
    <w:rsid w:val="00E0346A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31BB"/>
    <w:rsid w:val="00E13BFE"/>
    <w:rsid w:val="00E14837"/>
    <w:rsid w:val="00E16058"/>
    <w:rsid w:val="00E17251"/>
    <w:rsid w:val="00E2019C"/>
    <w:rsid w:val="00E22C6A"/>
    <w:rsid w:val="00E237A5"/>
    <w:rsid w:val="00E24884"/>
    <w:rsid w:val="00E24F66"/>
    <w:rsid w:val="00E26677"/>
    <w:rsid w:val="00E26E6F"/>
    <w:rsid w:val="00E3075B"/>
    <w:rsid w:val="00E30C4F"/>
    <w:rsid w:val="00E30C61"/>
    <w:rsid w:val="00E317DD"/>
    <w:rsid w:val="00E32B6C"/>
    <w:rsid w:val="00E33345"/>
    <w:rsid w:val="00E35916"/>
    <w:rsid w:val="00E36AEC"/>
    <w:rsid w:val="00E40FF2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5CE8"/>
    <w:rsid w:val="00E66305"/>
    <w:rsid w:val="00E66D32"/>
    <w:rsid w:val="00E67EBC"/>
    <w:rsid w:val="00E7183C"/>
    <w:rsid w:val="00E725DA"/>
    <w:rsid w:val="00E74C2D"/>
    <w:rsid w:val="00E74EE1"/>
    <w:rsid w:val="00E77044"/>
    <w:rsid w:val="00E81FB7"/>
    <w:rsid w:val="00E848F7"/>
    <w:rsid w:val="00E87666"/>
    <w:rsid w:val="00E877DF"/>
    <w:rsid w:val="00E87B71"/>
    <w:rsid w:val="00E910DF"/>
    <w:rsid w:val="00E913E7"/>
    <w:rsid w:val="00E9321C"/>
    <w:rsid w:val="00E938BD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52F"/>
    <w:rsid w:val="00EA3C3F"/>
    <w:rsid w:val="00EA50AF"/>
    <w:rsid w:val="00EA718C"/>
    <w:rsid w:val="00EA71FA"/>
    <w:rsid w:val="00EA7997"/>
    <w:rsid w:val="00EB0BB7"/>
    <w:rsid w:val="00EB1049"/>
    <w:rsid w:val="00EB346F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39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2D37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5A2D"/>
    <w:rsid w:val="00F479B1"/>
    <w:rsid w:val="00F50286"/>
    <w:rsid w:val="00F51DFA"/>
    <w:rsid w:val="00F536FC"/>
    <w:rsid w:val="00F55E11"/>
    <w:rsid w:val="00F57643"/>
    <w:rsid w:val="00F57927"/>
    <w:rsid w:val="00F60A10"/>
    <w:rsid w:val="00F622F4"/>
    <w:rsid w:val="00F65174"/>
    <w:rsid w:val="00F651CF"/>
    <w:rsid w:val="00F66C18"/>
    <w:rsid w:val="00F6724D"/>
    <w:rsid w:val="00F673CA"/>
    <w:rsid w:val="00F714DC"/>
    <w:rsid w:val="00F718CC"/>
    <w:rsid w:val="00F71AB3"/>
    <w:rsid w:val="00F7235A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95A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2A1D"/>
    <w:rsid w:val="00FC5D68"/>
    <w:rsid w:val="00FD02F2"/>
    <w:rsid w:val="00FD1072"/>
    <w:rsid w:val="00FD3EC1"/>
    <w:rsid w:val="00FD5014"/>
    <w:rsid w:val="00FD5337"/>
    <w:rsid w:val="00FD5B4A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3E42-F1EE-4587-AE94-13E6B42E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15</cp:revision>
  <cp:lastPrinted>2016-05-11T07:12:00Z</cp:lastPrinted>
  <dcterms:created xsi:type="dcterms:W3CDTF">2016-08-01T06:50:00Z</dcterms:created>
  <dcterms:modified xsi:type="dcterms:W3CDTF">2016-09-07T07:16:00Z</dcterms:modified>
</cp:coreProperties>
</file>