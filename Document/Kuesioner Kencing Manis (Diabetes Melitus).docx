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247CC" w14:textId="14B9CB0D" w:rsidR="0028575F" w:rsidRDefault="000075F2" w:rsidP="00A97CE1">
      <w:pPr>
        <w:spacing w:after="0" w:line="240" w:lineRule="auto"/>
        <w:jc w:val="center"/>
        <w:rPr>
          <w:rFonts w:ascii="BPreplay" w:hAnsi="BPreplay"/>
          <w:b/>
          <w:color w:val="0070C0"/>
          <w:sz w:val="28"/>
          <w:szCs w:val="28"/>
        </w:rPr>
      </w:pPr>
      <w:r w:rsidRPr="000075F2">
        <w:rPr>
          <w:rFonts w:ascii="BPreplay" w:hAnsi="BPreplay"/>
          <w:b/>
          <w:color w:val="0070C0"/>
          <w:sz w:val="28"/>
          <w:szCs w:val="28"/>
        </w:rPr>
        <w:t xml:space="preserve">KUESIONER </w:t>
      </w:r>
      <w:r w:rsidR="00BA6744" w:rsidRPr="00BA6744">
        <w:rPr>
          <w:rFonts w:ascii="BPreplay" w:hAnsi="BPreplay"/>
          <w:b/>
          <w:color w:val="0070C0"/>
          <w:sz w:val="28"/>
          <w:szCs w:val="28"/>
        </w:rPr>
        <w:t>DIABETES</w:t>
      </w:r>
      <w:r w:rsidR="00BA6744">
        <w:rPr>
          <w:rFonts w:ascii="BPreplay" w:hAnsi="BPreplay"/>
          <w:b/>
          <w:color w:val="0070C0"/>
          <w:sz w:val="28"/>
          <w:szCs w:val="28"/>
        </w:rPr>
        <w:t xml:space="preserve"> </w:t>
      </w:r>
      <w:r w:rsidR="00D5742A">
        <w:rPr>
          <w:rFonts w:ascii="BPreplay" w:hAnsi="BPreplay"/>
          <w:b/>
          <w:color w:val="0070C0"/>
          <w:sz w:val="28"/>
          <w:szCs w:val="28"/>
        </w:rPr>
        <w:t>MELITUS</w:t>
      </w:r>
    </w:p>
    <w:p w14:paraId="774945A2" w14:textId="77777777" w:rsidR="00057748" w:rsidRDefault="00057748" w:rsidP="00A97CE1">
      <w:pPr>
        <w:spacing w:after="0" w:line="240" w:lineRule="auto"/>
        <w:jc w:val="center"/>
        <w:rPr>
          <w:b/>
          <w:sz w:val="20"/>
          <w:szCs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B86C08" wp14:editId="329734FD">
                <wp:simplePos x="0" y="0"/>
                <wp:positionH relativeFrom="column">
                  <wp:posOffset>-84125</wp:posOffset>
                </wp:positionH>
                <wp:positionV relativeFrom="paragraph">
                  <wp:posOffset>91719</wp:posOffset>
                </wp:positionV>
                <wp:extent cx="6804000" cy="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5464" id="Straight Connector 3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7.2pt" to="529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" strokecolor="#0070c0" strokeweight="1pt">
                <v:stroke joinstyle="miter"/>
              </v:line>
            </w:pict>
          </mc:Fallback>
        </mc:AlternateContent>
      </w:r>
    </w:p>
    <w:p w14:paraId="5101409A" w14:textId="77777777" w:rsidR="00057748" w:rsidRPr="00057748" w:rsidRDefault="00057748" w:rsidP="00A97CE1">
      <w:pPr>
        <w:spacing w:after="0" w:line="240" w:lineRule="auto"/>
        <w:jc w:val="center"/>
        <w:rPr>
          <w:b/>
          <w:sz w:val="16"/>
          <w:szCs w:val="20"/>
          <w:lang w:val="id-ID"/>
        </w:rPr>
      </w:pPr>
    </w:p>
    <w:tbl>
      <w:tblPr>
        <w:tblStyle w:val="TableGrid"/>
        <w:tblW w:w="106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"/>
        <w:gridCol w:w="348"/>
        <w:gridCol w:w="338"/>
        <w:gridCol w:w="339"/>
        <w:gridCol w:w="340"/>
        <w:gridCol w:w="341"/>
        <w:gridCol w:w="341"/>
        <w:gridCol w:w="341"/>
        <w:gridCol w:w="341"/>
        <w:gridCol w:w="341"/>
        <w:gridCol w:w="341"/>
        <w:gridCol w:w="344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0"/>
        <w:gridCol w:w="343"/>
      </w:tblGrid>
      <w:tr w:rsidR="00F4254F" w:rsidRPr="00F4254F" w14:paraId="29F8B0D1" w14:textId="77777777" w:rsidTr="00927F48">
        <w:trPr>
          <w:jc w:val="center"/>
        </w:trPr>
        <w:tc>
          <w:tcPr>
            <w:tcW w:w="10638" w:type="dxa"/>
            <w:gridSpan w:val="31"/>
            <w:tcBorders>
              <w:top w:val="single" w:sz="2" w:space="0" w:color="0070C0"/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94366D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F4254F" w:rsidRPr="004419BF" w14:paraId="7B7C0B51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vAlign w:val="center"/>
          </w:tcPr>
          <w:p w14:paraId="4B5DFEA2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Perlu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diperhatikan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:</w:t>
            </w:r>
          </w:p>
          <w:p w14:paraId="6FFE778C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8"/>
                <w:szCs w:val="6"/>
              </w:rPr>
            </w:pPr>
          </w:p>
          <w:p w14:paraId="103D28E1" w14:textId="77777777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ajib diisi oleh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atau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dengan tinta hitam, huruf cetak, jelas dan memberi tanda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r w:rsidRPr="00927F48">
              <w:rPr>
                <w:rFonts w:ascii="Courier New" w:hAnsi="Courier New" w:cs="Courier New"/>
                <w:sz w:val="18"/>
                <w:szCs w:val="16"/>
                <w:lang w:val="id-ID"/>
              </w:rPr>
              <w:t>√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) pada kotak sesuai pilihan.</w:t>
            </w:r>
          </w:p>
          <w:p w14:paraId="1555EC53" w14:textId="7AF96434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menandatangani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setiap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koreksi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penulisan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jika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ada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)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.</w:t>
            </w:r>
          </w:p>
          <w:p w14:paraId="1C57E28E" w14:textId="77777777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Penulisan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tanggal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selalu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mempergunakan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format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Tanggal-Bulan-Tahun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.</w:t>
            </w:r>
          </w:p>
          <w:p w14:paraId="6F087215" w14:textId="77777777" w:rsid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Apabila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diperlukan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dapat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mempergunakan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lembar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terpisah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pada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kertas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HVS A4 yang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diisi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ditandatangani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oleh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Polis,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Tenaga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Penjual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.</w:t>
            </w:r>
          </w:p>
          <w:p w14:paraId="0D045D4D" w14:textId="73A61CBE" w:rsidR="00F4254F" w:rsidRPr="00927F48" w:rsidRDefault="00F4254F" w:rsidP="00927F48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Apabila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telah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diisi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lengkap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oleh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atau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diserahkan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ke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Kantor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Pusat</w:t>
            </w:r>
            <w:proofErr w:type="spellEnd"/>
            <w:r w:rsidR="00927F48">
              <w:rPr>
                <w:rFonts w:ascii="BPreplay" w:hAnsi="BPreplay"/>
                <w:sz w:val="18"/>
                <w:szCs w:val="16"/>
              </w:rPr>
              <w:t xml:space="preserve">      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PT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Asuransi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Jiwa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BCA (“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”).</w:t>
            </w:r>
          </w:p>
        </w:tc>
      </w:tr>
      <w:tr w:rsidR="00F4254F" w:rsidRPr="00F4254F" w14:paraId="23BA3827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01654A5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173961" w:rsidRPr="00173961" w14:paraId="37C8482F" w14:textId="77777777" w:rsidTr="004C50BB">
        <w:trPr>
          <w:jc w:val="center"/>
        </w:trPr>
        <w:tc>
          <w:tcPr>
            <w:tcW w:w="40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08ED8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8D718C" w14:textId="77777777" w:rsidR="00F4254F" w:rsidRPr="00173961" w:rsidRDefault="00F4254F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49B3F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8AF09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3C981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A4607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1647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C658AF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44F4B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6CBA5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3670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7C57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2B5D6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AC2D7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59D6E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95075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47AF1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6158D7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E1660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13D2D1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8B5F3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D078C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B736A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B95B6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F415A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EF40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ED9E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4A00A2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07038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1FCA4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9FFD6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927F48" w:rsidRPr="004419BF" w14:paraId="763EE7F7" w14:textId="77777777" w:rsidTr="00556663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0041C568" w14:textId="77777777" w:rsidR="00927F48" w:rsidRPr="000241AB" w:rsidRDefault="00927F48" w:rsidP="00D261CC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B22A19">
              <w:rPr>
                <w:rFonts w:ascii="BPreplay" w:hAnsi="BPreplay"/>
                <w:color w:val="FFFFFF" w:themeColor="background1"/>
                <w:sz w:val="20"/>
                <w:szCs w:val="20"/>
              </w:rPr>
              <w:t xml:space="preserve">I. DATA </w:t>
            </w:r>
            <w:r>
              <w:rPr>
                <w:rFonts w:ascii="BPreplay" w:hAnsi="BPreplay"/>
                <w:color w:val="FFFFFF" w:themeColor="background1"/>
                <w:sz w:val="20"/>
                <w:szCs w:val="20"/>
              </w:rPr>
              <w:t>(CALON) TERTANGGUNG</w:t>
            </w:r>
          </w:p>
        </w:tc>
      </w:tr>
      <w:tr w:rsidR="00927F48" w:rsidRPr="00927F48" w14:paraId="1B2BA09D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655EFF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9E46526" w14:textId="77777777" w:rsidR="00927F48" w:rsidRPr="00927F48" w:rsidRDefault="00927F48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A092B0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CC4D60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652C71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ADB353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C5406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45AE8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45407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C703C0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E7B38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FDEB5D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F26EE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95EC3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94A2D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382BA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EEC6A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480EF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7233C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3844D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B68C4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30704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E4F868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E951E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F892E5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280B9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51AD1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6A5A9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2344A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D0C972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710662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556663" w:rsidRPr="004F6226" w14:paraId="5662C040" w14:textId="77777777" w:rsidTr="00E00DDB">
        <w:trPr>
          <w:trHeight w:val="283"/>
          <w:jc w:val="center"/>
        </w:trPr>
        <w:tc>
          <w:tcPr>
            <w:tcW w:w="403" w:type="dxa"/>
            <w:vMerge w:val="restart"/>
            <w:shd w:val="clear" w:color="auto" w:fill="00B0F0"/>
            <w:vAlign w:val="center"/>
          </w:tcPr>
          <w:p w14:paraId="0E49377E" w14:textId="3FA393B3" w:rsidR="00556663" w:rsidRPr="00736676" w:rsidRDefault="00556663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3755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3455086" w14:textId="77777777" w:rsidR="00556663" w:rsidRDefault="00556663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Nomor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Surat Pengajuan Asuransi Jiwa:</w:t>
            </w:r>
          </w:p>
          <w:p w14:paraId="6D91637C" w14:textId="152EDBFB" w:rsidR="00556663" w:rsidRPr="004F6226" w:rsidRDefault="00556663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(SPAJ)/Polis Asuransi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DA28E6B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3EA12B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DB9EA07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053EE9A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EF55E89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38B0BE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E15658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ABA4854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75C0F7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78A6B6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A06BEF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B59852B" w14:textId="77777777" w:rsidR="00556663" w:rsidRPr="004F6226" w:rsidRDefault="00556663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569831" w14:textId="77777777" w:rsidR="00556663" w:rsidRPr="004F6226" w:rsidRDefault="00556663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1953EA" w14:textId="77777777" w:rsidR="00556663" w:rsidRPr="004F6226" w:rsidRDefault="00556663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B4EFC1" w14:textId="77777777" w:rsidR="00556663" w:rsidRPr="004F6226" w:rsidRDefault="00556663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5E9E58" w14:textId="77777777" w:rsidR="00556663" w:rsidRPr="004F6226" w:rsidRDefault="00556663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ED9101" w14:textId="77777777" w:rsidR="00556663" w:rsidRPr="004F6226" w:rsidRDefault="00556663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BE090BB" w14:textId="77777777" w:rsidR="00556663" w:rsidRPr="004F6226" w:rsidRDefault="00556663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11D26B6" w14:textId="77777777" w:rsidR="00556663" w:rsidRPr="004F6226" w:rsidRDefault="00556663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56663" w:rsidRPr="00736676" w14:paraId="1EA8481D" w14:textId="77777777" w:rsidTr="00556663">
        <w:trPr>
          <w:jc w:val="center"/>
        </w:trPr>
        <w:tc>
          <w:tcPr>
            <w:tcW w:w="403" w:type="dxa"/>
            <w:vMerge/>
            <w:shd w:val="clear" w:color="auto" w:fill="auto"/>
            <w:vAlign w:val="center"/>
          </w:tcPr>
          <w:p w14:paraId="25763091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5" w:type="dxa"/>
            <w:gridSpan w:val="11"/>
            <w:vMerge/>
            <w:shd w:val="clear" w:color="auto" w:fill="auto"/>
            <w:vAlign w:val="bottom"/>
          </w:tcPr>
          <w:p w14:paraId="7BC26964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left w:val="nil"/>
            </w:tcBorders>
            <w:shd w:val="clear" w:color="auto" w:fill="auto"/>
            <w:vAlign w:val="bottom"/>
          </w:tcPr>
          <w:p w14:paraId="6C521949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A0FE62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4BA8A1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90F6B7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55963B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7147C6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DB57D0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C49B15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7E4A46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F42A82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0F9737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28F898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D58A00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1C1757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B84064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8B29B9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CC7F8A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345A91A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275075D" w14:textId="77777777" w:rsidR="00556663" w:rsidRPr="00736676" w:rsidRDefault="00556663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582B72" w14:paraId="351885DA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38E3456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1EA0AC3" w14:textId="77777777" w:rsidR="00927F48" w:rsidRPr="00582B72" w:rsidRDefault="00927F48" w:rsidP="00D261CC">
            <w:pPr>
              <w:ind w:left="-57"/>
              <w:jc w:val="both"/>
              <w:rPr>
                <w:rFonts w:ascii="BPreplay" w:hAnsi="BPreplay"/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AAB90D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2E146B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7623EB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0E0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4F8B5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A2251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76712D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E0824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F2706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ACDE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43F70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69711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2417D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B4159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ADCE7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3D6D8C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446A4C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2B59E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23D797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12A74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A92118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6773A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CDAB8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39772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9C5C8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9730D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388031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B9AAF8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4D35D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</w:tr>
      <w:tr w:rsidR="00FD5B5A" w:rsidRPr="004F6226" w14:paraId="4399694E" w14:textId="77777777" w:rsidTr="00E00DDB">
        <w:trPr>
          <w:trHeight w:val="283"/>
          <w:jc w:val="center"/>
        </w:trPr>
        <w:tc>
          <w:tcPr>
            <w:tcW w:w="403" w:type="dxa"/>
            <w:vMerge w:val="restart"/>
            <w:shd w:val="clear" w:color="auto" w:fill="00B0F0"/>
            <w:vAlign w:val="center"/>
          </w:tcPr>
          <w:p w14:paraId="08D3CDDF" w14:textId="721EE35A" w:rsidR="00FD5B5A" w:rsidRPr="00FD5B5A" w:rsidRDefault="00FD5B5A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3755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72EA8F8" w14:textId="77777777" w:rsidR="00FD5B5A" w:rsidRPr="00FD5B5A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Nama Lengkap (Calon) Tertanggung:</w:t>
            </w:r>
          </w:p>
          <w:p w14:paraId="15AF7E62" w14:textId="54153A03" w:rsidR="00FD5B5A" w:rsidRPr="004F6226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(sesuai dengan KTP/Paspor)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890217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5F8322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73660B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29B45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6F71464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FD604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66BB7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31D1E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4DEA9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22ECAF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82CA96A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46C18E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03539D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4ABB33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A05E35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EF0906C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E162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A7BF00E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FB526A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5B5A" w:rsidRPr="00FD5B5A" w14:paraId="06F77B9F" w14:textId="77777777" w:rsidTr="00556663">
        <w:trPr>
          <w:jc w:val="center"/>
        </w:trPr>
        <w:tc>
          <w:tcPr>
            <w:tcW w:w="403" w:type="dxa"/>
            <w:vMerge/>
            <w:shd w:val="clear" w:color="auto" w:fill="auto"/>
            <w:vAlign w:val="center"/>
          </w:tcPr>
          <w:p w14:paraId="6F69A07D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5" w:type="dxa"/>
            <w:gridSpan w:val="11"/>
            <w:vMerge/>
            <w:shd w:val="clear" w:color="auto" w:fill="auto"/>
            <w:vAlign w:val="bottom"/>
          </w:tcPr>
          <w:p w14:paraId="564C5C8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A87103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A86186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61E12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07A3E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B27D61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4D3641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72725C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3E1AF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23B5C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9026C7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D08CA49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4501F2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368A04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FDA2EF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49A6B5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48D3ED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9B01306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2D6960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D45B9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4F6226" w14:paraId="605FE1CA" w14:textId="77777777" w:rsidTr="00E00DDB">
        <w:trPr>
          <w:trHeight w:val="283"/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F4E48A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946B404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874ECE0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8B004A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3B0164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53427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298A3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A79E9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7B0AE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5EEF4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0F489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85FDC9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09E2E47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F620DD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BAE0B5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4B382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3B6E79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ADEA1F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9F90123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AD6539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10F67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CB833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A752B2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C060330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B517D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614171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1862D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793D2C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D0AEB5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F480BD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CFBBBC8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4F6226" w14:paraId="1CD78FF8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965DF3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4314335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0EC164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C1E98D3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CD9AEF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1B260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8EDFF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33DA0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3F442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27A78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52A17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509074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691FB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F258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44345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98BEFA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E360B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0191B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40C9E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8EF01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9CC91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EDC50E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19637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08F3F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48425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CA9C4A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E9ABE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A74C57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CC7319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C5D71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0D8EBB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750D" w:rsidRPr="004F6226" w14:paraId="59225D85" w14:textId="77777777" w:rsidTr="00E00DDB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14BAD153" w14:textId="45AAD52E" w:rsidR="00FD750D" w:rsidRPr="00FD5B5A" w:rsidRDefault="00FD750D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3755" w:type="dxa"/>
            <w:gridSpan w:val="11"/>
            <w:shd w:val="clear" w:color="auto" w:fill="auto"/>
            <w:vAlign w:val="bottom"/>
          </w:tcPr>
          <w:p w14:paraId="0E90ACF8" w14:textId="620C0719" w:rsidR="00FD750D" w:rsidRPr="004F6226" w:rsidRDefault="00FD750D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Tempat, Tanggal lahir (Calon) Tertanggung:</w:t>
            </w:r>
          </w:p>
        </w:tc>
        <w:tc>
          <w:tcPr>
            <w:tcW w:w="2728" w:type="dxa"/>
            <w:gridSpan w:val="8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66BE6D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9A40D6D" w14:textId="285EF197" w:rsidR="00FD750D" w:rsidRPr="004F6226" w:rsidRDefault="00FD750D" w:rsidP="00FD5B5A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,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A3E06B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AE55032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A427A83" w14:textId="48779898" w:rsidR="00FD750D" w:rsidRPr="00FD5B5A" w:rsidRDefault="00FD750D" w:rsidP="00FD5B5A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362C017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E701DA8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E2E6DB3" w14:textId="59A4139F" w:rsidR="00FD750D" w:rsidRPr="004F6226" w:rsidRDefault="00FD750D" w:rsidP="00FD5B5A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336AA8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8F87F9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60263C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1A7B047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AA5BB0" w14:paraId="0AD88CE0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66AAD5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5884C94" w14:textId="77777777" w:rsidR="00927F48" w:rsidRPr="00AA5BB0" w:rsidRDefault="00927F48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8EE94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3B71D9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2F83B1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FFFBD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6DEF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7F7FC4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556EE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8B8E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D9FF0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E1AAA7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0A1357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94930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D828C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A1A0E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A7923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A22ED1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EAB6A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6F18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01ACA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89FD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28BE8B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22A04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6ABB93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AAC7D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C1BAA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237FC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EAA61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F309F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D300F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AA5BB0" w:rsidRPr="004419BF" w14:paraId="3B63D47B" w14:textId="77777777" w:rsidTr="00E65784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22A552BD" w14:textId="5C970FA5" w:rsidR="00AA5BB0" w:rsidRPr="000241AB" w:rsidRDefault="000A7EBC" w:rsidP="00B93EB0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0A7EBC">
              <w:rPr>
                <w:rFonts w:ascii="BPreplay" w:hAnsi="BPreplay"/>
                <w:color w:val="FFFFFF" w:themeColor="background1"/>
                <w:sz w:val="20"/>
                <w:szCs w:val="20"/>
              </w:rPr>
              <w:t>II. WAJIB DILENGKAPI (CALON) TERTANGGUNG</w:t>
            </w:r>
          </w:p>
        </w:tc>
      </w:tr>
      <w:tr w:rsidR="00AA5BB0" w:rsidRPr="00927F48" w14:paraId="742BBD66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FDB58E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CEDCD04" w14:textId="77777777" w:rsidR="00AA5BB0" w:rsidRPr="00927F48" w:rsidRDefault="00AA5BB0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9DED01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3E2FB8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5D8EBDF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DDA4D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09123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0B85B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14B1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E523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8A73D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A89C1E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E0EF33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452C0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B7D53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7BE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91B5C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F6951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C357D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0ED3D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E294A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6CF267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9C3475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953A94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F523F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70C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C72B7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DC0F9B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4FAC2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68C8EA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949ED9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D26060" w:rsidRPr="00AA5BB0" w14:paraId="122897ED" w14:textId="77777777" w:rsidTr="00E00DDB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78404380" w14:textId="77777777" w:rsidR="00D26060" w:rsidRPr="00525100" w:rsidRDefault="00D26060" w:rsidP="00114E85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6483" w:type="dxa"/>
            <w:gridSpan w:val="19"/>
            <w:shd w:val="clear" w:color="auto" w:fill="auto"/>
            <w:vAlign w:val="bottom"/>
          </w:tcPr>
          <w:p w14:paraId="1710AB46" w14:textId="2542F1D8" w:rsidR="00D26060" w:rsidRPr="004F622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D26060">
              <w:rPr>
                <w:rFonts w:ascii="BPreplay" w:hAnsi="BPreplay"/>
                <w:sz w:val="18"/>
                <w:szCs w:val="18"/>
                <w:lang w:val="id-ID"/>
              </w:rPr>
              <w:t>Kapan pertama kali diketahui menderita diabetes?</w:t>
            </w: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5875A9E" w14:textId="77777777" w:rsidR="00D26060" w:rsidRPr="004F622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4AC5675" w14:textId="77777777" w:rsidR="00D26060" w:rsidRPr="004F622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27DB878" w14:textId="77777777" w:rsidR="00D26060" w:rsidRPr="004F622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C1AB7FF" w14:textId="77777777" w:rsidR="00D26060" w:rsidRPr="004F6226" w:rsidRDefault="00D26060" w:rsidP="00114E85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8119AC3" w14:textId="77777777" w:rsidR="00D26060" w:rsidRPr="004F622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66AFEAF" w14:textId="77777777" w:rsidR="00D26060" w:rsidRPr="004F6226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1B9633B" w14:textId="77777777" w:rsidR="00D26060" w:rsidRPr="004F6226" w:rsidRDefault="00D26060" w:rsidP="00114E85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20983E" w14:textId="77777777" w:rsidR="00D26060" w:rsidRPr="00525100" w:rsidRDefault="00D26060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D7D32C6" w14:textId="77777777" w:rsidR="00D26060" w:rsidRPr="00525100" w:rsidRDefault="00D26060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711D53C" w14:textId="77777777" w:rsidR="00D26060" w:rsidRPr="00525100" w:rsidRDefault="00D26060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22E380A" w14:textId="77777777" w:rsidR="00D26060" w:rsidRPr="00525100" w:rsidRDefault="00D26060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D26060" w:rsidRPr="00D26060" w14:paraId="307A1FB4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A590CBB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54A2D2A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9B365D3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25600A8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863FEED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37B865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A9BC8F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B36077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8876A5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3C6160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7053A8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A45F4DA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CF181A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DC842D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C766F2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C53F61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1D7AFB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03A3B5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AC3D42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B6D309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CAD3BD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529E0D5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A3503A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499CDC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136AF4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8FAF3F9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6E6F6D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B56583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044648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08FD04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DF5985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953D4" w:rsidRPr="00AA5BB0" w14:paraId="57A2C60F" w14:textId="77777777" w:rsidTr="00E00DDB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59323056" w14:textId="5F4E59A7" w:rsidR="004953D4" w:rsidRPr="004953D4" w:rsidRDefault="009770C7" w:rsidP="00114E85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</w:t>
            </w:r>
            <w:r w:rsidR="004953D4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348" w:type="dxa"/>
            <w:shd w:val="clear" w:color="auto" w:fill="auto"/>
            <w:vAlign w:val="bottom"/>
          </w:tcPr>
          <w:p w14:paraId="75753146" w14:textId="1C794288" w:rsidR="004953D4" w:rsidRPr="0029728A" w:rsidRDefault="004953D4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a.</w:t>
            </w:r>
          </w:p>
        </w:tc>
        <w:tc>
          <w:tcPr>
            <w:tcW w:w="4771" w:type="dxa"/>
            <w:gridSpan w:val="14"/>
            <w:shd w:val="clear" w:color="auto" w:fill="auto"/>
            <w:vAlign w:val="bottom"/>
          </w:tcPr>
          <w:p w14:paraId="2BF0490F" w14:textId="59FD3DE1" w:rsidR="004953D4" w:rsidRPr="004F6226" w:rsidRDefault="004953D4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commentRangeStart w:id="0"/>
            <w:commentRangeStart w:id="1"/>
            <w:commentRangeStart w:id="2"/>
            <w:commentRangeStart w:id="3"/>
            <w:del w:id="4" w:author="Aulia Azhar" w:date="2016-08-15T14:56:00Z">
              <w:r w:rsidRPr="004953D4" w:rsidDel="007C6A12">
                <w:rPr>
                  <w:rFonts w:ascii="BPreplay" w:hAnsi="BPreplay"/>
                  <w:sz w:val="18"/>
                  <w:szCs w:val="18"/>
                  <w:lang w:val="id-ID"/>
                </w:rPr>
                <w:delText xml:space="preserve">Bagaimana </w:delText>
              </w:r>
            </w:del>
            <w:proofErr w:type="spellStart"/>
            <w:ins w:id="5" w:author="Aulia Azhar" w:date="2016-08-15T14:56:00Z">
              <w:r w:rsidR="007C6A12">
                <w:rPr>
                  <w:rFonts w:ascii="BPreplay" w:hAnsi="BPreplay"/>
                  <w:sz w:val="18"/>
                  <w:szCs w:val="18"/>
                </w:rPr>
                <w:t>Berapa</w:t>
              </w:r>
              <w:proofErr w:type="spellEnd"/>
              <w:r w:rsidR="007C6A12" w:rsidRPr="004953D4">
                <w:rPr>
                  <w:rFonts w:ascii="BPreplay" w:hAnsi="BPreplay"/>
                  <w:sz w:val="18"/>
                  <w:szCs w:val="18"/>
                  <w:lang w:val="id-ID"/>
                </w:rPr>
                <w:t xml:space="preserve"> </w:t>
              </w:r>
            </w:ins>
            <w:r w:rsidR="00E00DDB">
              <w:rPr>
                <w:rFonts w:ascii="BPreplay" w:hAnsi="BPreplay"/>
                <w:sz w:val="18"/>
                <w:szCs w:val="18"/>
              </w:rPr>
              <w:t xml:space="preserve">kali </w:t>
            </w:r>
            <w:r w:rsidRPr="004953D4">
              <w:rPr>
                <w:rFonts w:ascii="BPreplay" w:hAnsi="BPreplay"/>
                <w:sz w:val="18"/>
                <w:szCs w:val="18"/>
                <w:lang w:val="id-ID"/>
              </w:rPr>
              <w:t>frekuensi kontrol ke dokter?</w:t>
            </w:r>
            <w:commentRangeEnd w:id="0"/>
            <w:r w:rsidR="00C5399A">
              <w:rPr>
                <w:rStyle w:val="CommentReference"/>
              </w:rPr>
              <w:commentReference w:id="0"/>
            </w:r>
            <w:commentRangeEnd w:id="1"/>
            <w:r w:rsidR="00160DDB">
              <w:rPr>
                <w:rStyle w:val="CommentReference"/>
              </w:rPr>
              <w:commentReference w:id="1"/>
            </w:r>
            <w:commentRangeEnd w:id="2"/>
            <w:r w:rsidR="00D77E81">
              <w:rPr>
                <w:rStyle w:val="CommentReference"/>
              </w:rPr>
              <w:commentReference w:id="2"/>
            </w:r>
            <w:commentRangeEnd w:id="3"/>
            <w:r w:rsidR="00176B07">
              <w:rPr>
                <w:rStyle w:val="CommentReference"/>
              </w:rPr>
              <w:commentReference w:id="3"/>
            </w:r>
          </w:p>
        </w:tc>
        <w:tc>
          <w:tcPr>
            <w:tcW w:w="1364" w:type="dxa"/>
            <w:gridSpan w:val="4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E2F609C" w14:textId="77777777" w:rsidR="004953D4" w:rsidRPr="004953D4" w:rsidRDefault="004953D4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23" w:type="dxa"/>
            <w:gridSpan w:val="3"/>
            <w:shd w:val="clear" w:color="auto" w:fill="auto"/>
            <w:vAlign w:val="bottom"/>
          </w:tcPr>
          <w:p w14:paraId="2C917B91" w14:textId="2AE5554F" w:rsidR="004953D4" w:rsidRPr="004953D4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k</w:t>
            </w:r>
            <w:r w:rsidR="004953D4">
              <w:rPr>
                <w:rFonts w:ascii="BPreplay" w:hAnsi="BPreplay"/>
                <w:sz w:val="18"/>
                <w:szCs w:val="18"/>
              </w:rPr>
              <w:t>ali      per</w:t>
            </w:r>
          </w:p>
        </w:tc>
        <w:tc>
          <w:tcPr>
            <w:tcW w:w="1364" w:type="dxa"/>
            <w:gridSpan w:val="4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9FA6364" w14:textId="77777777" w:rsidR="004953D4" w:rsidRPr="004F6226" w:rsidRDefault="004953D4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5" w:type="dxa"/>
            <w:gridSpan w:val="4"/>
            <w:shd w:val="clear" w:color="auto" w:fill="auto"/>
            <w:vAlign w:val="bottom"/>
          </w:tcPr>
          <w:p w14:paraId="1F6DF027" w14:textId="285E6620" w:rsidR="004953D4" w:rsidRPr="004953D4" w:rsidRDefault="004953D4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Minggu</w:t>
            </w:r>
            <w:proofErr w:type="spellEnd"/>
          </w:p>
        </w:tc>
      </w:tr>
      <w:tr w:rsidR="00525100" w:rsidRPr="00622371" w14:paraId="2F5248D7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23A8A0E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ACF234F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78A80F0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7815F1E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92AB2FA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20F9AF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1798BF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4BBFFE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111644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9001DF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A4B9AD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67410BF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B31C45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505556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E6AF03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D50013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70A7A7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DC87D6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53F23D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80CB4D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042B34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FA48C0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C5C5F0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478060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14A3D7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DE3516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A77FDB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E0DFDA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F8B299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6E8498F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85AD2B5" w14:textId="77777777" w:rsidR="00525100" w:rsidRPr="00622371" w:rsidRDefault="00525100" w:rsidP="008A1699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F51123" w:rsidRPr="0068735F" w14:paraId="163867E7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782A4D4" w14:textId="77777777" w:rsidR="00F51123" w:rsidRPr="0068735F" w:rsidRDefault="00F51123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9FA266A" w14:textId="4A201D4C" w:rsidR="00F51123" w:rsidRPr="004953D4" w:rsidRDefault="00F51123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b.</w:t>
            </w:r>
          </w:p>
        </w:tc>
        <w:tc>
          <w:tcPr>
            <w:tcW w:w="9887" w:type="dxa"/>
            <w:gridSpan w:val="29"/>
            <w:shd w:val="clear" w:color="auto" w:fill="auto"/>
            <w:vAlign w:val="bottom"/>
          </w:tcPr>
          <w:p w14:paraId="213C027E" w14:textId="445E7AF2" w:rsidR="00F51123" w:rsidRPr="0068735F" w:rsidRDefault="00F51123" w:rsidP="00F51123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melengkapi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bawah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dengan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F51123">
              <w:rPr>
                <w:rFonts w:ascii="BPreplay" w:hAnsi="BPreplay"/>
                <w:sz w:val="18"/>
                <w:szCs w:val="18"/>
              </w:rPr>
              <w:t>nama</w:t>
            </w:r>
            <w:proofErr w:type="spellEnd"/>
            <w:r w:rsidRPr="00F5112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F51123">
              <w:rPr>
                <w:rFonts w:ascii="BPreplay" w:hAnsi="BPreplay"/>
                <w:sz w:val="18"/>
                <w:szCs w:val="18"/>
              </w:rPr>
              <w:t>dan</w:t>
            </w:r>
            <w:proofErr w:type="spellEnd"/>
            <w:r w:rsidRPr="00F5112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F51123">
              <w:rPr>
                <w:rFonts w:ascii="BPreplay" w:hAnsi="BPreplay"/>
                <w:sz w:val="18"/>
                <w:szCs w:val="18"/>
              </w:rPr>
              <w:t>alamat</w:t>
            </w:r>
            <w:proofErr w:type="spellEnd"/>
            <w:r w:rsidRPr="00F5112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F51123">
              <w:rPr>
                <w:rFonts w:ascii="BPreplay" w:hAnsi="BPreplay"/>
                <w:sz w:val="18"/>
                <w:szCs w:val="18"/>
              </w:rPr>
              <w:t>lengkap</w:t>
            </w:r>
            <w:proofErr w:type="spellEnd"/>
            <w:r w:rsidRPr="00F5112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F51123">
              <w:rPr>
                <w:rFonts w:ascii="BPreplay" w:hAnsi="BPreplay"/>
                <w:sz w:val="18"/>
                <w:szCs w:val="18"/>
              </w:rPr>
              <w:t>dokter</w:t>
            </w:r>
            <w:proofErr w:type="spellEnd"/>
            <w:r w:rsidRPr="00F51123">
              <w:rPr>
                <w:rFonts w:ascii="BPreplay" w:hAnsi="BPreplay"/>
                <w:sz w:val="18"/>
                <w:szCs w:val="18"/>
              </w:rPr>
              <w:t xml:space="preserve"> yang </w:t>
            </w:r>
            <w:proofErr w:type="spellStart"/>
            <w:r w:rsidRPr="00F51123">
              <w:rPr>
                <w:rFonts w:ascii="BPreplay" w:hAnsi="BPreplay"/>
                <w:sz w:val="18"/>
                <w:szCs w:val="18"/>
              </w:rPr>
              <w:t>bi</w:t>
            </w:r>
            <w:r>
              <w:rPr>
                <w:rFonts w:ascii="BPreplay" w:hAnsi="BPreplay"/>
                <w:sz w:val="18"/>
                <w:szCs w:val="18"/>
              </w:rPr>
              <w:t>a</w:t>
            </w:r>
            <w:r w:rsidRPr="00F51123">
              <w:rPr>
                <w:rFonts w:ascii="BPreplay" w:hAnsi="BPreplay"/>
                <w:sz w:val="18"/>
                <w:szCs w:val="18"/>
              </w:rPr>
              <w:t>sa</w:t>
            </w:r>
            <w:proofErr w:type="spellEnd"/>
            <w:r w:rsidRPr="00F5112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F51123">
              <w:rPr>
                <w:rFonts w:ascii="BPreplay" w:hAnsi="BPreplay"/>
                <w:sz w:val="18"/>
                <w:szCs w:val="18"/>
              </w:rPr>
              <w:t>dikunjungi</w:t>
            </w:r>
            <w:proofErr w:type="spellEnd"/>
            <w:r w:rsidRPr="00F5112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F51123">
              <w:rPr>
                <w:rFonts w:ascii="BPreplay" w:hAnsi="BPreplay"/>
                <w:sz w:val="18"/>
                <w:szCs w:val="18"/>
              </w:rPr>
              <w:t>untuk</w:t>
            </w:r>
            <w:proofErr w:type="spellEnd"/>
            <w:r w:rsidRPr="00F5112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F51123">
              <w:rPr>
                <w:rFonts w:ascii="BPreplay" w:hAnsi="BPreplay"/>
                <w:sz w:val="18"/>
                <w:szCs w:val="18"/>
              </w:rPr>
              <w:t>kontrol</w:t>
            </w:r>
            <w:proofErr w:type="spellEnd"/>
            <w:r w:rsidRPr="00F51123">
              <w:rPr>
                <w:rFonts w:ascii="BPreplay" w:hAnsi="BPreplay"/>
                <w:sz w:val="18"/>
                <w:szCs w:val="18"/>
              </w:rPr>
              <w:t>?</w:t>
            </w:r>
          </w:p>
        </w:tc>
      </w:tr>
      <w:tr w:rsidR="004953D4" w:rsidRPr="00622371" w14:paraId="7F31A859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CF6D161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3CB1C26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03DA8F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8E48A6B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9F2F57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FE82233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74F9A2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D99A667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A917C22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A53FF78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37C4D47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AD567C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DBCE00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17AD90D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0E595B8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ADB76B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D625C36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1786360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28938F6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55AFC1A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8636E6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F5245D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0810C14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1B944B1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B8D0395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BCF3754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78A874E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875837E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F424F8B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DF24803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C15DA0" w14:textId="77777777" w:rsidR="004953D4" w:rsidRPr="00622371" w:rsidRDefault="004953D4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0149FB" w:rsidRPr="0068735F" w14:paraId="08BF3E9B" w14:textId="77777777" w:rsidTr="00E00DDB">
        <w:trPr>
          <w:trHeight w:val="283"/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D806047" w14:textId="77777777" w:rsidR="000149FB" w:rsidRPr="0068735F" w:rsidRDefault="000149FB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20FA5F82" w14:textId="77777777" w:rsidR="000149FB" w:rsidRPr="0068735F" w:rsidRDefault="000149FB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7" w:type="dxa"/>
            <w:gridSpan w:val="1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44682983" w14:textId="58F9EDA7" w:rsidR="000149FB" w:rsidRPr="0068735F" w:rsidRDefault="000149FB" w:rsidP="00B66E7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 xml:space="preserve">Nama </w:t>
            </w:r>
            <w:r w:rsidR="00B66E7A">
              <w:rPr>
                <w:rFonts w:ascii="BPreplay" w:hAnsi="BPreplay"/>
                <w:sz w:val="18"/>
                <w:szCs w:val="18"/>
              </w:rPr>
              <w:t>D</w:t>
            </w: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>okter</w:t>
            </w:r>
          </w:p>
        </w:tc>
        <w:tc>
          <w:tcPr>
            <w:tcW w:w="3751" w:type="dxa"/>
            <w:gridSpan w:val="11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6A498289" w14:textId="020FB64F" w:rsidR="000149FB" w:rsidRPr="0068735F" w:rsidRDefault="000149FB" w:rsidP="00B66E7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 xml:space="preserve">Alamat </w:t>
            </w:r>
            <w:r w:rsidR="00B66E7A">
              <w:rPr>
                <w:rFonts w:ascii="BPreplay" w:hAnsi="BPreplay"/>
                <w:sz w:val="18"/>
                <w:szCs w:val="18"/>
              </w:rPr>
              <w:t>D</w:t>
            </w: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>okter</w:t>
            </w:r>
          </w:p>
        </w:tc>
        <w:tc>
          <w:tcPr>
            <w:tcW w:w="2729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4F0B8A23" w14:textId="1EDA8947" w:rsidR="000149FB" w:rsidRPr="0068735F" w:rsidRDefault="000149FB" w:rsidP="00B66E7A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F51123">
              <w:rPr>
                <w:rFonts w:ascii="BPreplay" w:hAnsi="BPreplay"/>
                <w:sz w:val="18"/>
                <w:szCs w:val="18"/>
                <w:lang w:val="id-ID"/>
              </w:rPr>
              <w:t xml:space="preserve">Tanggal </w:t>
            </w:r>
            <w:r w:rsidR="00B66E7A">
              <w:rPr>
                <w:rFonts w:ascii="BPreplay" w:hAnsi="BPreplay"/>
                <w:sz w:val="18"/>
                <w:szCs w:val="18"/>
              </w:rPr>
              <w:t>P</w:t>
            </w:r>
            <w:r w:rsidRPr="00F51123">
              <w:rPr>
                <w:rFonts w:ascii="BPreplay" w:hAnsi="BPreplay"/>
                <w:sz w:val="18"/>
                <w:szCs w:val="18"/>
                <w:lang w:val="id-ID"/>
              </w:rPr>
              <w:t xml:space="preserve">emeriksaan </w:t>
            </w:r>
            <w:r w:rsidR="00B66E7A">
              <w:rPr>
                <w:rFonts w:ascii="BPreplay" w:hAnsi="BPreplay"/>
                <w:sz w:val="18"/>
                <w:szCs w:val="18"/>
              </w:rPr>
              <w:t>T</w:t>
            </w:r>
            <w:r w:rsidRPr="00F51123">
              <w:rPr>
                <w:rFonts w:ascii="BPreplay" w:hAnsi="BPreplay"/>
                <w:sz w:val="18"/>
                <w:szCs w:val="18"/>
                <w:lang w:val="id-ID"/>
              </w:rPr>
              <w:t>erakhir</w:t>
            </w:r>
          </w:p>
        </w:tc>
      </w:tr>
      <w:tr w:rsidR="00B66E7A" w:rsidRPr="00B66E7A" w14:paraId="033424D8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33DE86B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90A2385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5016634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1BABE45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4222DB0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E3FA3DD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A7E107B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14B0532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612FFB9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1E9044C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35691E8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B2830E6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FE8A333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AC9A57B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4DE443E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DECA8DB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B16CB73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487D837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A7E7CDD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188FDAF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F78DC6C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AACD766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3D05EC9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BD1333C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3A78C6B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DC2B604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1CDACCA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A6AAC9B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96C8D60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4787843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CAA7AC2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66E7A" w:rsidRPr="0068735F" w14:paraId="7A483D4A" w14:textId="77777777" w:rsidTr="00556663">
        <w:trPr>
          <w:trHeight w:val="454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417C9D1" w14:textId="77777777" w:rsidR="00B66E7A" w:rsidRPr="0068735F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FA600F5" w14:textId="77777777" w:rsidR="00B66E7A" w:rsidRPr="0068735F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7" w:type="dxa"/>
            <w:gridSpan w:val="1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E7FB362" w14:textId="77777777" w:rsidR="00B66E7A" w:rsidRPr="0068735F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751" w:type="dxa"/>
            <w:gridSpan w:val="11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411A486" w14:textId="77777777" w:rsidR="00B66E7A" w:rsidRPr="0068735F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3E16E11" w14:textId="77777777" w:rsidR="00B66E7A" w:rsidRPr="0068735F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66E7A" w:rsidRPr="00B66E7A" w14:paraId="071EC56F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0644C26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2CA28D7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08DB48C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541CAD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DCED11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7F90C6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E1CF7A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E1431A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D816BC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FECFF6A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0F6C89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C3943E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1AEB83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C9C407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72064E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6895EE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04CC320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E6592C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F7CFD0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EC4EE2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9AF25F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50D7D1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743456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087EB1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3F10FA9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F2AB8C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ABFBF1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ED1D7A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908B64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404C66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1BFD36D" w14:textId="77777777" w:rsidR="00B66E7A" w:rsidRPr="00B66E7A" w:rsidRDefault="00B66E7A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66E7A" w:rsidRPr="0068735F" w14:paraId="54FE76BE" w14:textId="77777777" w:rsidTr="00556663">
        <w:trPr>
          <w:trHeight w:val="454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2762713" w14:textId="77777777" w:rsidR="00B66E7A" w:rsidRPr="0068735F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9C5A4A7" w14:textId="77777777" w:rsidR="00B66E7A" w:rsidRPr="0068735F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7" w:type="dxa"/>
            <w:gridSpan w:val="1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30A89D5" w14:textId="77777777" w:rsidR="00B66E7A" w:rsidRPr="0068735F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751" w:type="dxa"/>
            <w:gridSpan w:val="11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117F04" w14:textId="77777777" w:rsidR="00B66E7A" w:rsidRPr="0068735F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9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6C9C104" w14:textId="77777777" w:rsidR="00B66E7A" w:rsidRPr="0068735F" w:rsidRDefault="00B66E7A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66E7A" w:rsidRPr="00622371" w14:paraId="51D68284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11E2B05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D652A0B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D0ACFEB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D7681A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CC17F7E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644DAA5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84A58F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D052EF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0AA1EC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F2A163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265E2F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F7F770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ADC264E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B65507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E8CD73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1EA1CD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31F3F6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6910F0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BBA8AB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428E07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4F5738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3D1CD6B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C2660E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D1D4F0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E301AF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C48924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CDF995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EC71E3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DA0A79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D0AB48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47D582" w14:textId="77777777" w:rsidR="00B66E7A" w:rsidRPr="00622371" w:rsidRDefault="00B66E7A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B66E7A" w:rsidRPr="0068735F" w14:paraId="5E34C6CB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7D566EF" w14:textId="77777777" w:rsidR="00B66E7A" w:rsidRPr="004F4831" w:rsidRDefault="00B66E7A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0DA9632" w14:textId="689ABCED" w:rsidR="00B66E7A" w:rsidRPr="004953D4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c</w:t>
            </w:r>
            <w:r w:rsidR="00B66E7A">
              <w:rPr>
                <w:rFonts w:ascii="BPreplay" w:hAnsi="BPreplay"/>
                <w:sz w:val="18"/>
                <w:szCs w:val="18"/>
              </w:rPr>
              <w:t>.</w:t>
            </w:r>
          </w:p>
        </w:tc>
        <w:tc>
          <w:tcPr>
            <w:tcW w:w="9887" w:type="dxa"/>
            <w:gridSpan w:val="29"/>
            <w:shd w:val="clear" w:color="auto" w:fill="auto"/>
            <w:vAlign w:val="bottom"/>
          </w:tcPr>
          <w:p w14:paraId="0CC0DEEC" w14:textId="3D6BA75D" w:rsidR="00B66E7A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D26060">
              <w:rPr>
                <w:rFonts w:ascii="BPreplay" w:hAnsi="BPreplay"/>
                <w:sz w:val="18"/>
                <w:szCs w:val="18"/>
              </w:rPr>
              <w:t>Pengobatan</w:t>
            </w:r>
            <w:proofErr w:type="spellEnd"/>
            <w:r w:rsidRPr="00D2606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D26060">
              <w:rPr>
                <w:rFonts w:ascii="BPreplay" w:hAnsi="BPreplay"/>
                <w:sz w:val="18"/>
                <w:szCs w:val="18"/>
              </w:rPr>
              <w:t>apa</w:t>
            </w:r>
            <w:proofErr w:type="spellEnd"/>
            <w:r w:rsidRPr="00D2606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D26060">
              <w:rPr>
                <w:rFonts w:ascii="BPreplay" w:hAnsi="BPreplay"/>
                <w:sz w:val="18"/>
                <w:szCs w:val="18"/>
              </w:rPr>
              <w:t>saja</w:t>
            </w:r>
            <w:proofErr w:type="spellEnd"/>
            <w:r w:rsidRPr="00D26060">
              <w:rPr>
                <w:rFonts w:ascii="BPreplay" w:hAnsi="BPreplay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D26060">
              <w:rPr>
                <w:rFonts w:ascii="BPreplay" w:hAnsi="BPreplay"/>
                <w:sz w:val="18"/>
                <w:szCs w:val="18"/>
              </w:rPr>
              <w:t>diperoleh</w:t>
            </w:r>
            <w:proofErr w:type="spellEnd"/>
            <w:r w:rsidRPr="00D26060">
              <w:rPr>
                <w:rFonts w:ascii="BPreplay" w:hAnsi="BPreplay"/>
                <w:sz w:val="18"/>
                <w:szCs w:val="18"/>
              </w:rPr>
              <w:t>?</w:t>
            </w:r>
          </w:p>
        </w:tc>
      </w:tr>
      <w:tr w:rsidR="00D26060" w:rsidRPr="00D26060" w14:paraId="0074581D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43E34F4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1826A21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32E46A2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1589C1A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F6976D3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004D47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A1615B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209B41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F0D320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E0232D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B26A29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29F878D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201233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67109D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F501AB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4DE486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44CCA3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6B4887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CA4F8A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5A3B91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AC3318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30FEA7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A62BD4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EC31B8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3C212F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D1CA89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53C807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2DA1B8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A1B5FB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BCF497C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A42D1B8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D26060" w:rsidRPr="0068735F" w14:paraId="57077E4B" w14:textId="77777777" w:rsidTr="00E00DDB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A6502F7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02F7A92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87E2B44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20" w:type="dxa"/>
            <w:gridSpan w:val="3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4AA832A" w14:textId="59A169DB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Insulin</w:t>
            </w:r>
          </w:p>
        </w:tc>
        <w:tc>
          <w:tcPr>
            <w:tcW w:w="1364" w:type="dxa"/>
            <w:gridSpan w:val="4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E9F7343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7" w:type="dxa"/>
            <w:gridSpan w:val="4"/>
            <w:shd w:val="clear" w:color="auto" w:fill="auto"/>
            <w:vAlign w:val="bottom"/>
          </w:tcPr>
          <w:p w14:paraId="0ADAAD87" w14:textId="180648FB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unit/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hari</w:t>
            </w:r>
            <w:proofErr w:type="spellEnd"/>
          </w:p>
        </w:tc>
        <w:tc>
          <w:tcPr>
            <w:tcW w:w="341" w:type="dxa"/>
            <w:shd w:val="clear" w:color="auto" w:fill="auto"/>
            <w:vAlign w:val="bottom"/>
          </w:tcPr>
          <w:p w14:paraId="023FDCCD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066642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8DDE3F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9419CA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AE1A73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396CDE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12583D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D002F7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0E794D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5041F7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FF53AD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39EE53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78B97A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703032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F5D4D2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8F229EB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D3F0DF6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26060" w:rsidRPr="00D26060" w14:paraId="4B324909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584DA9D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4C38AEE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CB5BAC2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2CA6657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9C4E47B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7E2A76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2FBA4D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0ACFC0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D0BFEF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600B1D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9748D5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3D1B912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B5A907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224D72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01CCC1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18E6BF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591709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D5929B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661217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D09E4C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55AE50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0D2016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94AA8F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5FFD21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7E91EA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B076F4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D04A47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BE6540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3F31FA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46D029D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509FCC0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D26060" w:rsidRPr="0068735F" w14:paraId="66761E49" w14:textId="77777777" w:rsidTr="00E00DDB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328BEB3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D28D077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1D22D3D" w14:textId="77777777" w:rsidR="00D26060" w:rsidRPr="00D26060" w:rsidRDefault="00D26060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043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48360006" w14:textId="75B73B23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Diet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khusus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jelaskan</w:t>
            </w:r>
            <w:proofErr w:type="spellEnd"/>
          </w:p>
        </w:tc>
        <w:tc>
          <w:tcPr>
            <w:tcW w:w="7506" w:type="dxa"/>
            <w:gridSpan w:val="22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C02E775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26060" w:rsidRPr="00965640" w14:paraId="79A1D2AF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C74CBDB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7BD7BA3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B3CBEFC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47787D0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8A20E3A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08B4D8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0E79EA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67EFBB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64BE16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8DD3439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294D91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0918BDF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AF9578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D0603EB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D1462F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7E3DA2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0F5169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B2EFA8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A0B096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A338F0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CC5635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141562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851A2F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4A3EC9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578A53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625BCF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68DCE2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EE84EB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6E1BC3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2BF35D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D24035D" w14:textId="77777777" w:rsidR="00D26060" w:rsidRPr="00965640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C9420E" w:rsidRPr="0068735F" w14:paraId="273D1704" w14:textId="77777777" w:rsidTr="00E00DDB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01C83DA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0FB1AD5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C415902" w14:textId="77777777" w:rsidR="00C9420E" w:rsidRPr="00C9420E" w:rsidRDefault="00C9420E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043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7822CF8E" w14:textId="0B1D0526" w:rsidR="00C9420E" w:rsidRPr="00C9420E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Oral/tablet.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6A816488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FAAF9E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C2FFDB1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24391B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AFA2EE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0A45A6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1ECC31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8C5A4E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712865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277E29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1FD212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CADAF3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3E7106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82B75C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C14FDE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21AC7A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E279F7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6DFB08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4436F4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FCE856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C69FFD6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988915B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C9420E" w:rsidRPr="00622371" w14:paraId="1D7932F0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574EEDD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1FC41C4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573DFDB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95FC4DF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A10AA00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56C01B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149A2F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6BD6C3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1AE0F0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3438D2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749DC5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CD53B00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453DD3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61A4CA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FBAAC2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D291FF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379BFC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67DCCD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8E7E8A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99345A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7A075B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7923C5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5E2431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9F4DBC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75E848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5CFAD6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0F8DB3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BC0171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9017CF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AEE05D1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861DD72" w14:textId="77777777" w:rsidR="00C9420E" w:rsidRPr="00622371" w:rsidRDefault="00C9420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C9420E" w:rsidRPr="0068735F" w14:paraId="0065A135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274E6D6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9C85FF5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7160708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9549" w:type="dxa"/>
            <w:gridSpan w:val="28"/>
            <w:shd w:val="clear" w:color="auto" w:fill="auto"/>
            <w:vAlign w:val="bottom"/>
          </w:tcPr>
          <w:p w14:paraId="43B48BD7" w14:textId="62B25ACC" w:rsidR="00C9420E" w:rsidRPr="00C9420E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M</w:t>
            </w:r>
            <w:r w:rsidRPr="00C9420E">
              <w:rPr>
                <w:rFonts w:ascii="BPreplay" w:hAnsi="BPreplay"/>
                <w:sz w:val="18"/>
                <w:szCs w:val="18"/>
                <w:lang w:val="id-ID"/>
              </w:rPr>
              <w:t>ohon menjelaskan secar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a rinci pada kolom di bawah ini (nama obat</w:t>
            </w:r>
            <w:r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dosis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frekuensi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penggunaan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lain-lain).</w:t>
            </w:r>
          </w:p>
        </w:tc>
      </w:tr>
      <w:tr w:rsidR="00D26060" w:rsidRPr="00C9420E" w14:paraId="462B1422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DA8CED0" w14:textId="77777777" w:rsidR="00D26060" w:rsidRPr="005F0A15" w:rsidRDefault="00D26060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0130404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48DCA11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8DEC5A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5B14231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C451144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B431C6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BE64B20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CDCEE6F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2B3C9B4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4DCCC5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1B554E4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48698ED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AA59DBB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A0DC68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C347AF0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45D3E60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82EC602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56F3276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5EFBCBE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928CA1A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CDDEB55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89A1C4E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3CC30F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51417C6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EE0F48D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7129519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EEEABB0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53D3CFA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9592BF2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CF7B6C1" w14:textId="77777777" w:rsidR="00D26060" w:rsidRPr="00C9420E" w:rsidRDefault="00D26060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4"/>
                <w:lang w:val="id-ID"/>
              </w:rPr>
            </w:pPr>
          </w:p>
        </w:tc>
      </w:tr>
      <w:tr w:rsidR="00C9420E" w:rsidRPr="0068735F" w14:paraId="03F40C21" w14:textId="77777777" w:rsidTr="00556663">
        <w:trPr>
          <w:trHeight w:val="454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DB0264D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9BA62E3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E7095AD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9549" w:type="dxa"/>
            <w:gridSpan w:val="2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EB4AA3F" w14:textId="77777777" w:rsidR="00C9420E" w:rsidRPr="0068735F" w:rsidRDefault="00C9420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26060" w:rsidRPr="0068735F" w14:paraId="1A8D38E3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4820E47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C6A8DCA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ECE499D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EACD99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CDE3DF2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FB652C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653747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068706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7697B1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A64913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4E4DB1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3077FCD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BEC918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356D97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BA2BD2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2FFBC4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DA7E4C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2BF943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E063609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53E80A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F98945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13FA67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7A0F31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A5B978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C9154D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42E33E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C14AB2C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F7AC40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97D0FD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396D87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82B9202" w14:textId="77777777" w:rsidR="00D26060" w:rsidRPr="0068735F" w:rsidRDefault="00D26060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770C7" w:rsidRPr="0068735F" w14:paraId="0C567052" w14:textId="77777777" w:rsidTr="00556663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422F18A5" w14:textId="6B1FAFF6" w:rsidR="009770C7" w:rsidRPr="009770C7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9770C7"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348" w:type="dxa"/>
            <w:shd w:val="clear" w:color="auto" w:fill="auto"/>
            <w:vAlign w:val="bottom"/>
          </w:tcPr>
          <w:p w14:paraId="23D137A0" w14:textId="079B4963" w:rsidR="009770C7" w:rsidRPr="004953D4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a.</w:t>
            </w:r>
          </w:p>
        </w:tc>
        <w:tc>
          <w:tcPr>
            <w:tcW w:w="9887" w:type="dxa"/>
            <w:gridSpan w:val="29"/>
            <w:shd w:val="clear" w:color="auto" w:fill="auto"/>
            <w:vAlign w:val="bottom"/>
          </w:tcPr>
          <w:p w14:paraId="2C4FCC1E" w14:textId="6156B773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9770C7">
              <w:rPr>
                <w:rFonts w:ascii="BPreplay" w:hAnsi="BPreplay"/>
                <w:sz w:val="18"/>
                <w:szCs w:val="18"/>
              </w:rPr>
              <w:t>Bagaimana</w:t>
            </w:r>
            <w:proofErr w:type="spellEnd"/>
            <w:r w:rsidRPr="009770C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9770C7">
              <w:rPr>
                <w:rFonts w:ascii="BPreplay" w:hAnsi="BPreplay"/>
                <w:sz w:val="18"/>
                <w:szCs w:val="18"/>
              </w:rPr>
              <w:t>frekuensi</w:t>
            </w:r>
            <w:proofErr w:type="spellEnd"/>
            <w:r w:rsidRPr="009770C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9770C7">
              <w:rPr>
                <w:rFonts w:ascii="BPreplay" w:hAnsi="BPreplay"/>
                <w:sz w:val="18"/>
                <w:szCs w:val="18"/>
              </w:rPr>
              <w:t>melakukan</w:t>
            </w:r>
            <w:proofErr w:type="spellEnd"/>
            <w:r w:rsidRPr="009770C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9770C7">
              <w:rPr>
                <w:rFonts w:ascii="BPreplay" w:hAnsi="BPreplay"/>
                <w:sz w:val="18"/>
                <w:szCs w:val="18"/>
              </w:rPr>
              <w:t>pemeriksaan</w:t>
            </w:r>
            <w:proofErr w:type="spellEnd"/>
            <w:r w:rsidRPr="009770C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9770C7">
              <w:rPr>
                <w:rFonts w:ascii="BPreplay" w:hAnsi="BPreplay"/>
                <w:sz w:val="18"/>
                <w:szCs w:val="18"/>
              </w:rPr>
              <w:t>kadar</w:t>
            </w:r>
            <w:proofErr w:type="spellEnd"/>
            <w:r w:rsidRPr="009770C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9770C7">
              <w:rPr>
                <w:rFonts w:ascii="BPreplay" w:hAnsi="BPreplay"/>
                <w:sz w:val="18"/>
                <w:szCs w:val="18"/>
              </w:rPr>
              <w:t>gula</w:t>
            </w:r>
            <w:proofErr w:type="spellEnd"/>
            <w:r w:rsidRPr="009770C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9770C7">
              <w:rPr>
                <w:rFonts w:ascii="BPreplay" w:hAnsi="BPreplay"/>
                <w:sz w:val="18"/>
                <w:szCs w:val="18"/>
              </w:rPr>
              <w:t>dalam</w:t>
            </w:r>
            <w:proofErr w:type="spellEnd"/>
            <w:r w:rsidRPr="009770C7">
              <w:rPr>
                <w:rFonts w:ascii="BPreplay" w:hAnsi="BPreplay"/>
                <w:sz w:val="18"/>
                <w:szCs w:val="18"/>
              </w:rPr>
              <w:t xml:space="preserve"> urine?</w:t>
            </w:r>
          </w:p>
        </w:tc>
      </w:tr>
      <w:tr w:rsidR="009770C7" w:rsidRPr="0011223B" w14:paraId="26665774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279140A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A02A437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262B0FE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F2CC009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2D00937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FE44D8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A3DF59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BC1ABE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5ADAD0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895E11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EA7970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0416732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20DB21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836565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D59673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F9B3E9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77CE56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3360CF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159514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05083A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198712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5F6386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7A0F67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1ADD67B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0A1463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BCDC6D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611FDB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1001BB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1F2F6F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B6BA09E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AFDD1CB" w14:textId="77777777" w:rsidR="009770C7" w:rsidRPr="0011223B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</w:tr>
      <w:tr w:rsidR="009770C7" w:rsidRPr="0068735F" w14:paraId="7659442A" w14:textId="77777777" w:rsidTr="00E00DDB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2B1549B3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AB929EC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C8A3107" w14:textId="77777777" w:rsidR="009770C7" w:rsidRPr="00C9420E" w:rsidRDefault="009770C7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043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C87C1C5" w14:textId="72998CAE" w:rsidR="009770C7" w:rsidRPr="00C9420E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Setiap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hari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F216F71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9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4D0F0BC" w14:textId="3F051539" w:rsidR="009770C7" w:rsidRPr="009770C7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Setiap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minggu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EB02DBE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6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F615F1A" w14:textId="6F3410A8" w:rsidR="009770C7" w:rsidRPr="009770C7" w:rsidRDefault="009770C7" w:rsidP="009770C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Setiap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bulan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58A49B5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5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51EEA67A" w14:textId="3B7001CF" w:rsidR="009770C7" w:rsidRPr="009770C7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pernah</w:t>
            </w:r>
            <w:proofErr w:type="spellEnd"/>
          </w:p>
        </w:tc>
        <w:tc>
          <w:tcPr>
            <w:tcW w:w="343" w:type="dxa"/>
            <w:shd w:val="clear" w:color="auto" w:fill="auto"/>
            <w:vAlign w:val="bottom"/>
          </w:tcPr>
          <w:p w14:paraId="4B758417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770C7" w:rsidRPr="00B5565D" w14:paraId="1979F549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13B358F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7826234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FFE21A8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35E0FC8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A905F1F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9DFE93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3C5731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E9F481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55BC87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2E3B57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A77091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4963D19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B2BA6D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A6D957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ECAE1A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E010EF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F67378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B8A9D9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58A8D9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525D75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D81610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2D34560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191404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21DABD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4D143D3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23D436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90FE4C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788BEB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9C75D7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16166D1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0B20BC3" w14:textId="77777777" w:rsidR="009770C7" w:rsidRPr="00B5565D" w:rsidRDefault="009770C7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11223B" w:rsidRPr="0068735F" w14:paraId="0CFDAE63" w14:textId="77777777" w:rsidTr="00E00DDB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6C3AE65" w14:textId="77777777" w:rsidR="0011223B" w:rsidRPr="0068735F" w:rsidRDefault="0011223B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C065C14" w14:textId="1F30ACAD" w:rsidR="0011223B" w:rsidRPr="0011223B" w:rsidRDefault="0011223B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b.</w:t>
            </w:r>
          </w:p>
        </w:tc>
        <w:tc>
          <w:tcPr>
            <w:tcW w:w="6476" w:type="dxa"/>
            <w:gridSpan w:val="19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1047998" w14:textId="1D6F6B5B" w:rsidR="0011223B" w:rsidRPr="0068735F" w:rsidRDefault="0011223B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1223B">
              <w:rPr>
                <w:rFonts w:ascii="BPreplay" w:hAnsi="BPreplay"/>
                <w:sz w:val="18"/>
                <w:szCs w:val="18"/>
                <w:lang w:val="id-ID"/>
              </w:rPr>
              <w:t>Kapan terakhir melakukan pemeriksaan kadar gula dalam urine?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3B9A220" w14:textId="77777777" w:rsidR="0011223B" w:rsidRPr="0068735F" w:rsidRDefault="0011223B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38D5A4E" w14:textId="77777777" w:rsidR="0011223B" w:rsidRPr="0068735F" w:rsidRDefault="0011223B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0CE0A0C" w14:textId="22EDFDDC" w:rsidR="0011223B" w:rsidRPr="0068735F" w:rsidRDefault="0011223B" w:rsidP="0011223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64528A" w14:textId="77777777" w:rsidR="0011223B" w:rsidRPr="0068735F" w:rsidRDefault="0011223B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2BF4C5A" w14:textId="77777777" w:rsidR="0011223B" w:rsidRPr="0068735F" w:rsidRDefault="0011223B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FE0F8D3" w14:textId="54037009" w:rsidR="0011223B" w:rsidRPr="0068735F" w:rsidRDefault="0011223B" w:rsidP="0011223B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4B6B894" w14:textId="77777777" w:rsidR="0011223B" w:rsidRPr="0011223B" w:rsidRDefault="0011223B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0D3DE69" w14:textId="77777777" w:rsidR="0011223B" w:rsidRPr="0011223B" w:rsidRDefault="0011223B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B08110D" w14:textId="77777777" w:rsidR="0011223B" w:rsidRPr="0011223B" w:rsidRDefault="0011223B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F82EE52" w14:textId="77777777" w:rsidR="0011223B" w:rsidRPr="0011223B" w:rsidRDefault="0011223B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770C7" w:rsidRPr="005554BE" w14:paraId="46917491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B17C355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9AD9CFF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46CCC0F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CDD4B19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096A413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2123E6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6B14D4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0B06E5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5145F07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8E4F4F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855347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CD8B2DE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52D408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9CE12B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76F32F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5C1BA4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79D33C4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D7A57B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F4358C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B74234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F73B8F4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8B5058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C96026E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E81438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5C95AA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DE6751F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280258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EEF33E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3F63C03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868F232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D202E00" w14:textId="77777777" w:rsidR="009770C7" w:rsidRPr="005554BE" w:rsidRDefault="009770C7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554BE" w:rsidRPr="0068735F" w14:paraId="50859109" w14:textId="77777777" w:rsidTr="00E00DDB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F9DBCB1" w14:textId="77777777" w:rsidR="005554BE" w:rsidRPr="0068735F" w:rsidRDefault="005554B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15CD7AD" w14:textId="77777777" w:rsidR="005554BE" w:rsidRPr="0068735F" w:rsidRDefault="005554B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0" w:type="dxa"/>
            <w:gridSpan w:val="6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E893181" w14:textId="748180E0" w:rsidR="005554BE" w:rsidRPr="0068735F" w:rsidRDefault="005554B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Bagaimana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hasilnya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03CDCD6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7183A63F" w14:textId="05BE5BE3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+</w:t>
            </w:r>
          </w:p>
        </w:tc>
        <w:tc>
          <w:tcPr>
            <w:tcW w:w="344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28DB293" w14:textId="77777777" w:rsidR="005554BE" w:rsidRPr="0068735F" w:rsidRDefault="005554B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1089C9F" w14:textId="77777777" w:rsidR="005554BE" w:rsidRPr="0068735F" w:rsidRDefault="005554B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6D689D56" w14:textId="72D7BA33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++</w:t>
            </w: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168D2AB" w14:textId="77777777" w:rsidR="005554BE" w:rsidRPr="0068735F" w:rsidRDefault="005554B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66CFA7" w14:textId="77777777" w:rsidR="005554BE" w:rsidRPr="0068735F" w:rsidRDefault="005554B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6FA38DF7" w14:textId="590F3335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+++</w:t>
            </w: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08A1F09" w14:textId="77777777" w:rsidR="005554BE" w:rsidRPr="0068735F" w:rsidRDefault="005554B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DD58218" w14:textId="77777777" w:rsidR="005554BE" w:rsidRPr="0068735F" w:rsidRDefault="005554B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518A034F" w14:textId="5FF6AB85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++++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36ADD45B" w14:textId="77777777" w:rsidR="005554BE" w:rsidRPr="0068735F" w:rsidRDefault="005554B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B86BB1" w14:textId="77777777" w:rsidR="005554BE" w:rsidRPr="0068735F" w:rsidRDefault="005554B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084DD3" w14:textId="77777777" w:rsidR="005554BE" w:rsidRPr="0068735F" w:rsidRDefault="005554B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9E8068" w14:textId="77777777" w:rsidR="005554BE" w:rsidRPr="0068735F" w:rsidRDefault="005554B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B0C6B6" w14:textId="77777777" w:rsidR="005554BE" w:rsidRPr="0068735F" w:rsidRDefault="005554B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C3FF0C" w14:textId="77777777" w:rsidR="005554BE" w:rsidRPr="0068735F" w:rsidRDefault="005554B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11C3B69" w14:textId="77777777" w:rsidR="005554BE" w:rsidRPr="0068735F" w:rsidRDefault="005554B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3201300" w14:textId="77777777" w:rsidR="005554BE" w:rsidRPr="0068735F" w:rsidRDefault="005554B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554BE" w:rsidRPr="00B5565D" w14:paraId="4452DF8C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33CD20F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F537307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F709B67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E06794F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968C310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0FFDEE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8D4104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042114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75C1F4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9E5E44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93527C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AD03B95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8AA97B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94B22B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83F755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B45E4E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92BBDE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3DEBD8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8DA027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45B41C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1B7C01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70E013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50E4BC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63E41B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329130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F8ACD1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0A8141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0D5E5A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E95DF7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CC69A35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A16B60D" w14:textId="77777777" w:rsidR="005554BE" w:rsidRPr="00B5565D" w:rsidRDefault="005554BE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5554BE" w:rsidRPr="0068735F" w14:paraId="16EA1DAC" w14:textId="77777777" w:rsidTr="00556663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A56DAFF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11C3A03" w14:textId="5DD10C45" w:rsidR="005554BE" w:rsidRPr="0011223B" w:rsidRDefault="005554BE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c.</w:t>
            </w:r>
          </w:p>
        </w:tc>
        <w:tc>
          <w:tcPr>
            <w:tcW w:w="9887" w:type="dxa"/>
            <w:gridSpan w:val="29"/>
            <w:shd w:val="clear" w:color="auto" w:fill="auto"/>
            <w:vAlign w:val="bottom"/>
          </w:tcPr>
          <w:p w14:paraId="3A883871" w14:textId="536E0725" w:rsidR="005554BE" w:rsidRPr="0011223B" w:rsidRDefault="005554BE" w:rsidP="005554BE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melengkapi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bawah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dengan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hasil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3 (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tiga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pemeriksaan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terakhir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?</w:t>
            </w:r>
          </w:p>
        </w:tc>
      </w:tr>
      <w:tr w:rsidR="005554BE" w:rsidRPr="005554BE" w14:paraId="5462B04A" w14:textId="77777777" w:rsidTr="00E00DDB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2E810210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638EA98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08C8755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A30B7F8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A0E9B1C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D6137DF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A9306A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6B33A82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4D86B90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A34116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B04D7AA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3D2532C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6CDA496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A2FF404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CB14261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4C3FB4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334CCA3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B9B4070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E03DD81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5558F62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E6A5D32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8622A8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1EC3230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D4E4D41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FF68D14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08F29A2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F3CFEF2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20D749C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93F77B0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DF6DCF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08473FE" w14:textId="77777777" w:rsidR="005554BE" w:rsidRPr="005554BE" w:rsidRDefault="005554BE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4F4831" w:rsidRPr="0068735F" w14:paraId="34D18E3E" w14:textId="77777777" w:rsidTr="00DB6096">
        <w:trPr>
          <w:trHeight w:val="283"/>
          <w:jc w:val="center"/>
        </w:trPr>
        <w:tc>
          <w:tcPr>
            <w:tcW w:w="403" w:type="dxa"/>
            <w:shd w:val="clear" w:color="auto" w:fill="auto"/>
            <w:vAlign w:val="center"/>
          </w:tcPr>
          <w:p w14:paraId="5531ABDA" w14:textId="77777777" w:rsidR="004F4831" w:rsidRPr="0068735F" w:rsidRDefault="004F4831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D9AA77B" w14:textId="77777777" w:rsidR="004F4831" w:rsidRPr="0068735F" w:rsidRDefault="004F4831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2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4ADCC8CB" w14:textId="0391D132" w:rsidR="004F4831" w:rsidRPr="00E00DDB" w:rsidRDefault="00E00DDB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Jenis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Pemeriksaan</w:t>
            </w:r>
            <w:proofErr w:type="spellEnd"/>
          </w:p>
        </w:tc>
        <w:tc>
          <w:tcPr>
            <w:tcW w:w="2390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35F30E6" w14:textId="600E17D8" w:rsidR="004F4831" w:rsidRPr="004F4831" w:rsidRDefault="004F4831" w:rsidP="004F4831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I</w:t>
            </w:r>
          </w:p>
        </w:tc>
        <w:tc>
          <w:tcPr>
            <w:tcW w:w="2387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6EE8DDDC" w14:textId="17B599FB" w:rsidR="004F4831" w:rsidRPr="004F4831" w:rsidRDefault="004F4831" w:rsidP="004F4831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II</w:t>
            </w:r>
          </w:p>
        </w:tc>
        <w:tc>
          <w:tcPr>
            <w:tcW w:w="2388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62D8DE35" w14:textId="2CE0E3DD" w:rsidR="004F4831" w:rsidRPr="004F4831" w:rsidRDefault="004F4831" w:rsidP="004F4831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III</w:t>
            </w:r>
          </w:p>
        </w:tc>
      </w:tr>
      <w:tr w:rsidR="009770C7" w:rsidRPr="004F4831" w14:paraId="78FD636B" w14:textId="77777777" w:rsidTr="00DB609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64AA515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8ABF82F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85D0FF2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5398DD6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C02F2D5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82A8FAC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3D69F76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BB053E0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68E8254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42AB512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571443C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553A3B0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4BB7460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66C4DC3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3EFDEDF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445F138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A43D3DF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7240CBF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D09C33E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A9402C7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B3B83A7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5368512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79BD07F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F9A3A27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AB5D5D7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CD973B2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D383E4C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1BA99CA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EAAAC5B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4A2EDF5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98FB41B" w14:textId="77777777" w:rsidR="009770C7" w:rsidRPr="004F4831" w:rsidRDefault="009770C7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4F4831" w:rsidRPr="0068735F" w14:paraId="3B76FFA3" w14:textId="77777777" w:rsidTr="00DB6096">
        <w:trPr>
          <w:trHeight w:val="340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7DE91A4" w14:textId="77777777" w:rsidR="004F4831" w:rsidRPr="0068735F" w:rsidRDefault="004F4831" w:rsidP="00E00DDB">
            <w:pPr>
              <w:ind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085E2D3" w14:textId="77777777" w:rsidR="004F4831" w:rsidRPr="0068735F" w:rsidRDefault="004F4831" w:rsidP="00E00DDB">
            <w:pPr>
              <w:ind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2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B5B6C81" w14:textId="69A1AC5A" w:rsidR="004F4831" w:rsidRPr="0068735F" w:rsidRDefault="004F4831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4F4831">
              <w:rPr>
                <w:rFonts w:ascii="BPreplay" w:hAnsi="BPreplay"/>
                <w:sz w:val="18"/>
                <w:szCs w:val="18"/>
                <w:lang w:val="id-ID"/>
              </w:rPr>
              <w:t>Kadar gula darah</w:t>
            </w:r>
          </w:p>
        </w:tc>
        <w:tc>
          <w:tcPr>
            <w:tcW w:w="2390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D5E5F03" w14:textId="77777777" w:rsidR="004F4831" w:rsidRPr="0068735F" w:rsidRDefault="004F4831" w:rsidP="00E00DDB">
            <w:pPr>
              <w:ind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87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86FECBD" w14:textId="77777777" w:rsidR="004F4831" w:rsidRPr="0068735F" w:rsidRDefault="004F4831" w:rsidP="00E00DDB">
            <w:pPr>
              <w:ind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88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8D9ED71" w14:textId="77777777" w:rsidR="004F4831" w:rsidRPr="0068735F" w:rsidRDefault="004F4831" w:rsidP="00E00DDB">
            <w:pPr>
              <w:ind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F4831" w:rsidRPr="004F4831" w14:paraId="1EE2868F" w14:textId="77777777" w:rsidTr="00DB6096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F39E628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B3F737B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C3E258D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7337354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BDC46F0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C9A54D4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7B53BBB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EC1525F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981CD65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3B16F15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8FF7F32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CBFAA0E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FEBD5E4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7980F0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5473B8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FE82F7D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972997C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772A66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2A26ABD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BE5ACC6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5221925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82B8BF6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9A54F4E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5E0559B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A40CEDD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4CA68F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E9EB794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F59DE2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EB696E8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DC817C7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044EA6F" w14:textId="77777777" w:rsidR="004F4831" w:rsidRPr="004F4831" w:rsidRDefault="004F4831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4F4831" w:rsidRPr="0068735F" w14:paraId="43824545" w14:textId="77777777" w:rsidTr="00DB6096">
        <w:trPr>
          <w:trHeight w:val="340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2BDC0A7D" w14:textId="77777777" w:rsidR="004F4831" w:rsidRPr="0068735F" w:rsidRDefault="004F4831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38B38C0" w14:textId="77777777" w:rsidR="004F4831" w:rsidRPr="0068735F" w:rsidRDefault="004F4831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2" w:type="dxa"/>
            <w:gridSpan w:val="8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41EBA89" w14:textId="72BFB8DB" w:rsidR="004F4831" w:rsidRPr="0068735F" w:rsidRDefault="004F4831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4F4831">
              <w:rPr>
                <w:rFonts w:ascii="BPreplay" w:hAnsi="BPreplay"/>
                <w:sz w:val="18"/>
                <w:szCs w:val="18"/>
                <w:lang w:val="id-ID"/>
              </w:rPr>
              <w:t>Tanggal pemeriksaan terakhir</w:t>
            </w:r>
          </w:p>
        </w:tc>
        <w:tc>
          <w:tcPr>
            <w:tcW w:w="2390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7400A2" w14:textId="77777777" w:rsidR="004F4831" w:rsidRPr="0068735F" w:rsidRDefault="004F4831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87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5687CAA" w14:textId="77777777" w:rsidR="004F4831" w:rsidRPr="0068735F" w:rsidRDefault="004F4831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88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24D88B5" w14:textId="77777777" w:rsidR="004F4831" w:rsidRPr="0068735F" w:rsidRDefault="004F4831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E00DDB" w:rsidRPr="00BF6019" w14:paraId="1BD98A0D" w14:textId="77777777" w:rsidTr="001D7938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0C3DEB7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5440008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C1D573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3266C80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41D4E89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5A7DB0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194B14F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06324F3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8D64DB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62F2AA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40413B7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75108C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08A61F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D9D63D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FCE056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373EF3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C76C5EC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393B9D0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4C3A8D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6F12D5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324686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C87804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4B11C88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A03040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67CC7C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1C8497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178300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4097171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51B8BD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292FCF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1BE97E" w14:textId="77777777" w:rsidR="00E00DDB" w:rsidRPr="00BF6019" w:rsidRDefault="00E00DDB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1D7938" w:rsidRPr="00BF6019" w14:paraId="6F1F6D5F" w14:textId="77777777" w:rsidTr="001D7938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E3C8A93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39D2A47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F6BCFD0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6105FAB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D32D567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317F52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EE61C0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28F16C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C27AA6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E817E9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EA04CE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5C757C2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7E904F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72F095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843B5B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E5C084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17531C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DC1F3A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A6EDE8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019E19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1ADD21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A20FBC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42637C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EF4AC4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13F5F4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CF66AF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A327A2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344673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7F6006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C93B380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95A0FDD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1D7938" w:rsidRPr="00BF6019" w14:paraId="1D1DE265" w14:textId="77777777" w:rsidTr="001D7938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BE7AA39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17A2F76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77BAB25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E6165C9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98AA476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D437E9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718E7C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73DE4D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23ECBE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3DF469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D6539D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A526974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A4628E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65AC25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89B0A7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4ACCC2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9E235C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BF8E69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C73412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25A654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6AADDE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9D172E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8F3186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6BDE82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4412BE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A8FE3FC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29EFAC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DC6B01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01F72E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9747640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3E96D96" w14:textId="77777777" w:rsidR="001D7938" w:rsidRPr="00BF6019" w:rsidRDefault="001D7938" w:rsidP="00703EDD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582F14" w:rsidRPr="0068735F" w14:paraId="39F69C2F" w14:textId="77777777" w:rsidTr="001D7938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D47D57A" w14:textId="77777777" w:rsidR="00582F14" w:rsidRPr="0068735F" w:rsidRDefault="00582F14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7D55AB3" w14:textId="76D6CFBD" w:rsidR="00582F14" w:rsidRPr="0011223B" w:rsidRDefault="00582F14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d.</w:t>
            </w:r>
          </w:p>
        </w:tc>
        <w:tc>
          <w:tcPr>
            <w:tcW w:w="6476" w:type="dxa"/>
            <w:gridSpan w:val="19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F055366" w14:textId="509060C4" w:rsidR="00582F14" w:rsidRPr="0068735F" w:rsidRDefault="00582F14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BF6019">
              <w:rPr>
                <w:rFonts w:ascii="BPreplay" w:hAnsi="BPreplay"/>
                <w:sz w:val="18"/>
                <w:szCs w:val="18"/>
                <w:lang w:val="id-ID"/>
              </w:rPr>
              <w:t>Apakah pe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rnah didapatkan adanya protein/</w:t>
            </w:r>
            <w:r w:rsidRPr="00BF6019">
              <w:rPr>
                <w:rFonts w:ascii="BPreplay" w:hAnsi="BPreplay"/>
                <w:sz w:val="18"/>
                <w:szCs w:val="18"/>
                <w:lang w:val="id-ID"/>
              </w:rPr>
              <w:t>albumin dalam test urin</w:t>
            </w:r>
            <w:r>
              <w:rPr>
                <w:rFonts w:ascii="BPreplay" w:hAnsi="BPreplay"/>
                <w:sz w:val="18"/>
                <w:szCs w:val="18"/>
              </w:rPr>
              <w:t>e</w:t>
            </w:r>
            <w:r w:rsidRPr="00BF6019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A5D701C" w14:textId="77777777" w:rsidR="00582F14" w:rsidRPr="00582F14" w:rsidRDefault="00582F14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FC7C65F" w14:textId="42A08797" w:rsidR="00582F14" w:rsidRPr="00582F14" w:rsidRDefault="00582F14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E12240C" w14:textId="77777777" w:rsidR="00582F14" w:rsidRPr="0068735F" w:rsidRDefault="00582F14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6DC0FAE8" w14:textId="69BBF59D" w:rsidR="00582F14" w:rsidRPr="00582F14" w:rsidRDefault="00582F14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 w:rsidRPr="00582F14"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340" w:type="dxa"/>
            <w:shd w:val="clear" w:color="auto" w:fill="auto"/>
            <w:vAlign w:val="bottom"/>
          </w:tcPr>
          <w:p w14:paraId="1F668FAB" w14:textId="77777777" w:rsidR="00582F14" w:rsidRPr="0011223B" w:rsidRDefault="00582F14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CA2507D" w14:textId="77777777" w:rsidR="00582F14" w:rsidRPr="0011223B" w:rsidRDefault="00582F14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E80382" w:rsidRPr="0092099E" w14:paraId="75B85F28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7922B18" w14:textId="77777777" w:rsidR="00E80382" w:rsidRPr="00A925FF" w:rsidRDefault="00E80382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D8C154E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21A2628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03697AF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965F588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893DE5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184BB6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1D76EE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68855E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D13931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8C0907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F4357E4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8F9387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1B89BF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8026DA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5F3117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EB2C86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18038B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4CD6CA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D907C9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0C5C00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322564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D172C7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2D031A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DCC8DF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12F757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A7A6C3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B55EBC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00083F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0492A56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1E9E9BA" w14:textId="77777777" w:rsidR="00E80382" w:rsidRPr="0092099E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E80382" w:rsidRPr="00193287" w14:paraId="05BE0B1D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D277286" w14:textId="77777777" w:rsidR="00E80382" w:rsidRPr="00193287" w:rsidRDefault="00E80382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D615539" w14:textId="77777777" w:rsidR="00E80382" w:rsidRPr="00193287" w:rsidRDefault="00E80382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9887" w:type="dxa"/>
            <w:gridSpan w:val="29"/>
            <w:shd w:val="clear" w:color="auto" w:fill="auto"/>
            <w:vAlign w:val="bottom"/>
          </w:tcPr>
          <w:p w14:paraId="0A0F3DAF" w14:textId="1A5ED4E6" w:rsidR="00E80382" w:rsidRPr="00193287" w:rsidRDefault="00E80382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>Jika “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 xml:space="preserve">”, mohon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menjelaskan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di bawah ini</w:t>
            </w:r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>.</w:t>
            </w:r>
          </w:p>
        </w:tc>
      </w:tr>
      <w:tr w:rsidR="00E80382" w:rsidRPr="00F83AF4" w14:paraId="08032720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6BD1546" w14:textId="77777777" w:rsidR="00E80382" w:rsidRPr="00A925FF" w:rsidRDefault="00E80382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EE6120A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B4F1440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3C8B697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6118271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C5FCBF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E7E011B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FD3ADB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C7B96D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4216A95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102A3C1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D5103D8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80D626A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4855A64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AE99F05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F8663DA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1B15E49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C7B0A49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7465E59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19E4F48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154338E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64AA37B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86E77CF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0F6F6AC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620058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3B42455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E2AE2B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3406091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7C57650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58BA85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FF869E4" w14:textId="77777777" w:rsidR="00E80382" w:rsidRPr="00F83AF4" w:rsidRDefault="00E80382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E80382" w:rsidRPr="00AA5BB0" w14:paraId="223365A1" w14:textId="77777777" w:rsidTr="00556663">
        <w:trPr>
          <w:trHeight w:val="454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C009B30" w14:textId="77777777" w:rsidR="00E80382" w:rsidRPr="004F6226" w:rsidRDefault="00E80382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E4E72DA" w14:textId="77777777" w:rsidR="00E80382" w:rsidRPr="00AA5BB0" w:rsidRDefault="00E80382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9887" w:type="dxa"/>
            <w:gridSpan w:val="2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298FD1E" w14:textId="77777777" w:rsidR="00E80382" w:rsidRPr="004F6226" w:rsidRDefault="00E80382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4679D" w:rsidRPr="00BF6019" w14:paraId="2653ED72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E480F63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D834CD7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127A1F5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87D0348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EF39B60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9C90E3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6F143A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67E504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C98C50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18CC4E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C628DE6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EA87EB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6D3AA1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C6F20C9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E4980E2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E22AFB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97A099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F8D703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5D683A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574669D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D918473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29333CE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371B68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23601E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2B28A1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3C27823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87B3C6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08A3B1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7CCBAB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9E1718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E8C17F" w14:textId="77777777" w:rsidR="00B4679D" w:rsidRPr="00BF6019" w:rsidRDefault="00B4679D" w:rsidP="00114E85">
            <w:pPr>
              <w:ind w:left="-57" w:right="-57"/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B4679D" w:rsidRPr="0068735F" w14:paraId="674F563A" w14:textId="77777777" w:rsidTr="00210BEF">
        <w:trPr>
          <w:trHeight w:val="283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CC8ECC0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32F86BF" w14:textId="548945FE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e.</w:t>
            </w:r>
          </w:p>
        </w:tc>
        <w:tc>
          <w:tcPr>
            <w:tcW w:w="6476" w:type="dxa"/>
            <w:gridSpan w:val="19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151371D" w14:textId="60A1CC84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B4679D">
              <w:rPr>
                <w:rFonts w:ascii="BPreplay" w:hAnsi="BPreplay"/>
                <w:sz w:val="18"/>
                <w:szCs w:val="18"/>
                <w:lang w:val="id-ID"/>
              </w:rPr>
              <w:t>Apakah dilakukan pemeriksaan glycosylated haemoglobin (HbA1c)?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3BC1252" w14:textId="77777777" w:rsidR="00B4679D" w:rsidRPr="00582F14" w:rsidRDefault="00B4679D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117DC3D" w14:textId="77777777" w:rsidR="00B4679D" w:rsidRPr="00582F14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68BACB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5BD2E525" w14:textId="77777777" w:rsidR="00B4679D" w:rsidRPr="00582F14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 w:rsidRPr="00582F14"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340" w:type="dxa"/>
            <w:shd w:val="clear" w:color="auto" w:fill="auto"/>
            <w:vAlign w:val="bottom"/>
          </w:tcPr>
          <w:p w14:paraId="44ADAFC2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63C6DDB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B4679D" w:rsidRPr="0092099E" w14:paraId="6BFD5A39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9ABEFF2" w14:textId="77777777" w:rsidR="00B4679D" w:rsidRPr="00A925FF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42100F1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12DD1DB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5D869CB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A5F632B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6C466E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D6D3B0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83C5B9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4552A6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80A1AA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C6DE3C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D4877B7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25921A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62DB7D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8B47EB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52BF71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8706F3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227B42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DF6ADE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13A2F6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5F88D0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107E68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CE5CE2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CE22BE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17A84B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A013D9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263410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A8278C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02089D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A11584E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675B069" w14:textId="77777777" w:rsidR="00B4679D" w:rsidRPr="0092099E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B4679D" w:rsidRPr="00193287" w14:paraId="665B7997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17B31BE" w14:textId="77777777" w:rsidR="00B4679D" w:rsidRPr="00193287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E303BBD" w14:textId="77777777" w:rsidR="00B4679D" w:rsidRPr="00193287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9887" w:type="dxa"/>
            <w:gridSpan w:val="29"/>
            <w:shd w:val="clear" w:color="auto" w:fill="auto"/>
            <w:vAlign w:val="bottom"/>
          </w:tcPr>
          <w:p w14:paraId="3B7082EC" w14:textId="77777777" w:rsidR="00B4679D" w:rsidRPr="00193287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>Jika “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 xml:space="preserve">”, mohon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menjelaskan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secara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rinci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pada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kolom</w:t>
            </w:r>
            <w:proofErr w:type="spellEnd"/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di bawah ini</w:t>
            </w:r>
            <w:r w:rsidRPr="00193287">
              <w:rPr>
                <w:rFonts w:ascii="BPreplay" w:hAnsi="BPreplay"/>
                <w:sz w:val="18"/>
                <w:szCs w:val="18"/>
                <w:lang w:val="id-ID"/>
              </w:rPr>
              <w:t>.</w:t>
            </w:r>
          </w:p>
        </w:tc>
      </w:tr>
      <w:tr w:rsidR="00B4679D" w:rsidRPr="00F83AF4" w14:paraId="7FE71817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E54783C" w14:textId="77777777" w:rsidR="00B4679D" w:rsidRPr="00A925FF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9958297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7BFD12B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C83132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F140516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E13E022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B8A223D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50463D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BA38853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BB19CDD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7DB936A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B32E22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DFDCC61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C969328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985147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972F26C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CB0D13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C164B2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F40F5DA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248954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B55341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47A221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823AAB2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B585F48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4C2738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C8975EC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07DABC3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0332730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57343FE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041BCC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2AB479E" w14:textId="77777777" w:rsidR="00B4679D" w:rsidRPr="00F83AF4" w:rsidRDefault="00B4679D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B4679D" w:rsidRPr="00AA5BB0" w14:paraId="518F8D7B" w14:textId="77777777" w:rsidTr="00556663">
        <w:trPr>
          <w:trHeight w:val="454"/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5F942431" w14:textId="77777777" w:rsidR="00B4679D" w:rsidRPr="004F6226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13D43B1" w14:textId="77777777" w:rsidR="00B4679D" w:rsidRPr="00AA5BB0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9887" w:type="dxa"/>
            <w:gridSpan w:val="2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65AB99D" w14:textId="77777777" w:rsidR="00B4679D" w:rsidRPr="004F6226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4679D" w:rsidRPr="0068735F" w14:paraId="395B8F1B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0959ECF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6FA0D5F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1DFA265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B65DA77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D7ADA40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13ACFA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DFE9F4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71F2EA7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4D7DA1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D975D7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8A5F3F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D74B8D2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E34554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E776DD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8C7E3D6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7C63C8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0CBDBC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5D7931C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3393C1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B8333F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92D373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C6BB45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0B0D67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0DD8E5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46B70B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E8D021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853F22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6D3B738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28BE35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15A915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3045C73" w14:textId="77777777" w:rsidR="00B4679D" w:rsidRPr="0068735F" w:rsidRDefault="00B4679D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EC0D68" w:rsidRPr="0068735F" w14:paraId="3D546615" w14:textId="77777777" w:rsidTr="00210BEF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30F12DAA" w14:textId="69DD097F" w:rsidR="00EC0D68" w:rsidRPr="00EC0D68" w:rsidRDefault="00EC0D68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EC0D68">
              <w:rPr>
                <w:rFonts w:ascii="BPreplay" w:hAnsi="BPreplay"/>
                <w:color w:val="FFFFFF" w:themeColor="background1"/>
                <w:sz w:val="18"/>
                <w:szCs w:val="18"/>
              </w:rPr>
              <w:t>4.</w:t>
            </w:r>
          </w:p>
        </w:tc>
        <w:tc>
          <w:tcPr>
            <w:tcW w:w="6824" w:type="dxa"/>
            <w:gridSpan w:val="20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353E528" w14:textId="2E20427C" w:rsidR="00EC0D68" w:rsidRPr="0068735F" w:rsidRDefault="00EC0D68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C0D68">
              <w:rPr>
                <w:rFonts w:ascii="BPreplay" w:hAnsi="BPreplay"/>
                <w:sz w:val="18"/>
                <w:szCs w:val="18"/>
                <w:lang w:val="id-ID"/>
              </w:rPr>
              <w:t xml:space="preserve">Apakah pernah mengalami perawatan </w:t>
            </w:r>
            <w:r w:rsidR="00C5399A">
              <w:rPr>
                <w:rFonts w:ascii="BPreplay" w:hAnsi="BPreplay"/>
                <w:sz w:val="18"/>
                <w:szCs w:val="18"/>
                <w:lang w:val="id-ID"/>
              </w:rPr>
              <w:t xml:space="preserve">di </w:t>
            </w:r>
            <w:r w:rsidRPr="00EC0D68">
              <w:rPr>
                <w:rFonts w:ascii="BPreplay" w:hAnsi="BPreplay"/>
                <w:sz w:val="18"/>
                <w:szCs w:val="18"/>
                <w:lang w:val="id-ID"/>
              </w:rPr>
              <w:t>rumah sakit karena diabetes?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48B016E" w14:textId="77777777" w:rsidR="00EC0D68" w:rsidRPr="00582F14" w:rsidRDefault="00EC0D68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3C2A0E4" w14:textId="77777777" w:rsidR="00EC0D68" w:rsidRPr="00582F14" w:rsidRDefault="00EC0D68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CA3330D" w14:textId="77777777" w:rsidR="00EC0D68" w:rsidRPr="0068735F" w:rsidRDefault="00EC0D68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4BEA6CF6" w14:textId="77777777" w:rsidR="00EC0D68" w:rsidRPr="00582F14" w:rsidRDefault="00EC0D68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 w:rsidRPr="00582F14"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340" w:type="dxa"/>
            <w:shd w:val="clear" w:color="auto" w:fill="auto"/>
            <w:vAlign w:val="bottom"/>
          </w:tcPr>
          <w:p w14:paraId="7B63014A" w14:textId="77777777" w:rsidR="00EC0D68" w:rsidRPr="0011223B" w:rsidRDefault="00EC0D68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035719D" w14:textId="77777777" w:rsidR="00EC0D68" w:rsidRPr="0011223B" w:rsidRDefault="00EC0D68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B4679D" w:rsidRPr="0011223B" w14:paraId="67427DE4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98E0770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8C037F0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12EF3BD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14975AB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A34236C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3FBB48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0072DB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42E9CB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0FC6FE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51F718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813CC4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B051E5F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6ADCF4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AB708E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09D16D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B41445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7A7475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D27ABA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BB23AF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54E2EA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920BE3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DEFE59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D071F9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B14EE5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2CA78C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245F2E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643FD3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F172DE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D09A2B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2B75690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E809E37" w14:textId="77777777" w:rsidR="00B4679D" w:rsidRPr="0011223B" w:rsidRDefault="00B4679D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4"/>
                <w:lang w:val="id-ID"/>
              </w:rPr>
            </w:pPr>
          </w:p>
        </w:tc>
      </w:tr>
      <w:tr w:rsidR="00EC0D68" w:rsidRPr="00193287" w14:paraId="2E47D716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2B39BC01" w14:textId="77777777" w:rsidR="00EC0D68" w:rsidRPr="00193287" w:rsidRDefault="00EC0D68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shd w:val="clear" w:color="auto" w:fill="auto"/>
            <w:vAlign w:val="bottom"/>
          </w:tcPr>
          <w:p w14:paraId="60EE3A84" w14:textId="369F01F5" w:rsidR="00EC0D68" w:rsidRPr="00193287" w:rsidRDefault="00EC0D68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C0D68">
              <w:rPr>
                <w:rFonts w:ascii="BPreplay" w:hAnsi="BPreplay"/>
                <w:sz w:val="18"/>
                <w:szCs w:val="18"/>
                <w:lang w:val="id-ID"/>
              </w:rPr>
              <w:t>Jika “Ya”, mohon melengkapi kolom di bawah ini.</w:t>
            </w:r>
          </w:p>
        </w:tc>
      </w:tr>
      <w:tr w:rsidR="00EC0D68" w:rsidRPr="00F83AF4" w14:paraId="75315AA7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15132782" w14:textId="77777777" w:rsidR="00EC0D68" w:rsidRPr="004934A7" w:rsidRDefault="00EC0D68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ADF68C4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7C2E612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B010339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E594DF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28D0FD2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A4B8D7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53E9DE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83FDAB8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4B67C10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7C26CFF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8DC3DCB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3B4F58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5F9817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85AA23D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0EEFFA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0192049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EF881E3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9BB47C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67DCC7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8D8F11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6B651AC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B680CCD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1BFDBBB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5D64CF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1F124CE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B1DB0E1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176A7F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65D8446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CA827E7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0FA4C7" w14:textId="77777777" w:rsidR="00EC0D68" w:rsidRPr="00F83AF4" w:rsidRDefault="00EC0D68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EC0D68" w:rsidRPr="004C50BB" w14:paraId="710DFBFE" w14:textId="77777777" w:rsidTr="00CE18CD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16FBC3F" w14:textId="77777777" w:rsidR="00EC0D68" w:rsidRPr="004C50BB" w:rsidRDefault="00EC0D68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88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36956EDD" w14:textId="77777777" w:rsidR="00EC0D68" w:rsidRPr="004C50BB" w:rsidRDefault="00EC0D68" w:rsidP="00114E85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>Alasan Perawatan</w:t>
            </w:r>
          </w:p>
        </w:tc>
        <w:tc>
          <w:tcPr>
            <w:tcW w:w="2049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1DCAF40C" w14:textId="77777777" w:rsidR="00EC0D68" w:rsidRPr="004C50BB" w:rsidRDefault="00EC0D68" w:rsidP="00114E85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 xml:space="preserve">Nama </w:t>
            </w:r>
            <w:r>
              <w:rPr>
                <w:rFonts w:ascii="BPreplay" w:hAnsi="BPreplay"/>
                <w:sz w:val="18"/>
                <w:szCs w:val="18"/>
              </w:rPr>
              <w:t>D</w:t>
            </w: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>okter</w:t>
            </w:r>
          </w:p>
        </w:tc>
        <w:tc>
          <w:tcPr>
            <w:tcW w:w="2387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E01348C" w14:textId="77777777" w:rsidR="00EC0D68" w:rsidRPr="004C50BB" w:rsidRDefault="00EC0D68" w:rsidP="00114E85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 xml:space="preserve">Alamat </w:t>
            </w:r>
            <w:r>
              <w:rPr>
                <w:rFonts w:ascii="BPreplay" w:hAnsi="BPreplay"/>
                <w:sz w:val="18"/>
                <w:szCs w:val="18"/>
              </w:rPr>
              <w:t>D</w:t>
            </w: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>okter</w:t>
            </w: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F499D93" w14:textId="77777777" w:rsidR="00EC0D68" w:rsidRPr="004C50BB" w:rsidRDefault="00EC0D68" w:rsidP="00114E85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 xml:space="preserve">Tanggal </w:t>
            </w:r>
            <w:r>
              <w:rPr>
                <w:rFonts w:ascii="BPreplay" w:hAnsi="BPreplay"/>
                <w:sz w:val="18"/>
                <w:szCs w:val="18"/>
              </w:rPr>
              <w:t>P</w:t>
            </w: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>erawatan</w:t>
            </w:r>
          </w:p>
        </w:tc>
        <w:tc>
          <w:tcPr>
            <w:tcW w:w="1706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62EEB84" w14:textId="77777777" w:rsidR="00EC0D68" w:rsidRPr="004C50BB" w:rsidRDefault="00EC0D68" w:rsidP="00114E85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 xml:space="preserve">Jangka </w:t>
            </w:r>
            <w:r>
              <w:rPr>
                <w:rFonts w:ascii="BPreplay" w:hAnsi="BPreplay"/>
                <w:sz w:val="18"/>
                <w:szCs w:val="18"/>
              </w:rPr>
              <w:t>W</w:t>
            </w: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 xml:space="preserve">aktu </w:t>
            </w:r>
            <w:r>
              <w:rPr>
                <w:rFonts w:ascii="BPreplay" w:hAnsi="BPreplay"/>
                <w:sz w:val="18"/>
                <w:szCs w:val="18"/>
              </w:rPr>
              <w:t>P</w:t>
            </w: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>erawatan</w:t>
            </w:r>
          </w:p>
        </w:tc>
      </w:tr>
      <w:tr w:rsidR="00EC0D68" w:rsidRPr="00914309" w14:paraId="341E6E67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08945B2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D439268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4548A54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A4B9DBE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1EF6B12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8EB84B4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E4ECE33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0494815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65F0108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B75A9B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61BF02F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8DA08ED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F953B5F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B138C18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7F253CD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685CC92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605C27F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6036A96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C1CDE46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A87FED7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E486F05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BD808C1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9D4AA5B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E984186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2166AB3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10837A2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34B1D30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3ABA463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ACE3DD0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52611DB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87C85D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EC0D68" w:rsidRPr="004C50BB" w14:paraId="59DDD3D6" w14:textId="77777777" w:rsidTr="00556663">
        <w:trPr>
          <w:trHeight w:val="454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E7E3E5C" w14:textId="77777777" w:rsidR="00EC0D68" w:rsidRPr="004C50BB" w:rsidRDefault="00EC0D68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88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2B1A34" w14:textId="77777777" w:rsidR="00EC0D68" w:rsidRPr="004C50BB" w:rsidRDefault="00EC0D68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9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C98FB02" w14:textId="77777777" w:rsidR="00EC0D68" w:rsidRPr="004C50BB" w:rsidRDefault="00EC0D68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87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3E24575" w14:textId="77777777" w:rsidR="00EC0D68" w:rsidRPr="004C50BB" w:rsidRDefault="00EC0D68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A8F6928" w14:textId="77777777" w:rsidR="00EC0D68" w:rsidRPr="004C50BB" w:rsidRDefault="00EC0D68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706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AC1DA3A" w14:textId="77777777" w:rsidR="00EC0D68" w:rsidRPr="004C50BB" w:rsidRDefault="00EC0D68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EC0D68" w:rsidRPr="00914309" w14:paraId="63E7C6EF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2E14A0BE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67775B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5AD232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3EB6D6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F8EE14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D27A44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A94611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F1B8F8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51BDD0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EBA57C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D38667B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7C04DC2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73D37B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8504E1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18F47E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686DEC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4DE302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0A8956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2437844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69A23E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8200B0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612372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99BF81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5491B3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3667810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18D75B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0A73DB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50B826E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597A90D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3D3190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A332FC" w14:textId="77777777" w:rsidR="00EC0D68" w:rsidRPr="00914309" w:rsidRDefault="00EC0D68" w:rsidP="00114E85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EC0D68" w:rsidRPr="004C50BB" w14:paraId="44B25143" w14:textId="77777777" w:rsidTr="00556663">
        <w:trPr>
          <w:trHeight w:val="454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DC7B36A" w14:textId="77777777" w:rsidR="00EC0D68" w:rsidRPr="004C50BB" w:rsidRDefault="00EC0D68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88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13AB544" w14:textId="77777777" w:rsidR="00EC0D68" w:rsidRPr="004C50BB" w:rsidRDefault="00EC0D68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9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4489751" w14:textId="77777777" w:rsidR="00EC0D68" w:rsidRPr="004C50BB" w:rsidRDefault="00EC0D68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87" w:type="dxa"/>
            <w:gridSpan w:val="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FE1DF4F" w14:textId="77777777" w:rsidR="00EC0D68" w:rsidRPr="004C50BB" w:rsidRDefault="00EC0D68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705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740B9B0" w14:textId="77777777" w:rsidR="00EC0D68" w:rsidRPr="004C50BB" w:rsidRDefault="00EC0D68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706" w:type="dxa"/>
            <w:gridSpan w:val="5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9203C33" w14:textId="77777777" w:rsidR="00EC0D68" w:rsidRPr="004C50BB" w:rsidRDefault="00EC0D68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770C7" w:rsidRPr="0068735F" w14:paraId="088ADB1C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679ABC62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639E374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5D7A989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D8FE927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4F044BA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8958F5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266A20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C20D2A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7FEACC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5F70E0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79EFE8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5F56968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D97142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DAA679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316452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E29201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07FFA4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E6F0CB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B0A11F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21E207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E8F020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50BD57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7C718C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1CD184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9E8C05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6E7834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063B4E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1E0610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DB6EDA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C386F46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C118E3F" w14:textId="77777777" w:rsidR="009770C7" w:rsidRPr="0068735F" w:rsidRDefault="009770C7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86493" w:rsidRPr="004C50BB" w14:paraId="7A1C8DD6" w14:textId="77777777" w:rsidTr="00556663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bottom"/>
          </w:tcPr>
          <w:p w14:paraId="15657F77" w14:textId="48D3357E" w:rsidR="00186493" w:rsidRPr="0068735F" w:rsidRDefault="00186493" w:rsidP="00114E85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5.</w:t>
            </w:r>
          </w:p>
        </w:tc>
        <w:tc>
          <w:tcPr>
            <w:tcW w:w="10235" w:type="dxa"/>
            <w:gridSpan w:val="30"/>
            <w:shd w:val="clear" w:color="auto" w:fill="auto"/>
            <w:vAlign w:val="bottom"/>
          </w:tcPr>
          <w:p w14:paraId="71D7AD34" w14:textId="7597679C" w:rsidR="00186493" w:rsidRPr="004C50BB" w:rsidRDefault="00186493" w:rsidP="00E00DD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commentRangeStart w:id="6"/>
            <w:commentRangeStart w:id="7"/>
            <w:commentRangeStart w:id="8"/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 xml:space="preserve">Apakah </w:t>
            </w:r>
            <w:proofErr w:type="spellStart"/>
            <w:r w:rsidR="00E00DDB">
              <w:rPr>
                <w:rFonts w:ascii="BPreplay" w:hAnsi="BPreplay"/>
                <w:sz w:val="18"/>
                <w:szCs w:val="18"/>
              </w:rPr>
              <w:t>kondisi</w:t>
            </w:r>
            <w:proofErr w:type="spellEnd"/>
            <w:r w:rsidR="00E00DDB">
              <w:rPr>
                <w:rFonts w:ascii="BPreplay" w:hAnsi="BPreplay"/>
                <w:sz w:val="18"/>
                <w:szCs w:val="18"/>
              </w:rPr>
              <w:t xml:space="preserve"> Diabetes Mellitus </w:t>
            </w:r>
            <w:proofErr w:type="spellStart"/>
            <w:r w:rsidR="00E00DDB">
              <w:rPr>
                <w:rFonts w:ascii="BPreplay" w:hAnsi="BPreplay"/>
                <w:sz w:val="18"/>
                <w:szCs w:val="18"/>
              </w:rPr>
              <w:t>ini</w:t>
            </w:r>
            <w:proofErr w:type="spellEnd"/>
            <w:r w:rsidR="00E00DDB"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 xml:space="preserve">disertai </w:t>
            </w:r>
            <w:commentRangeEnd w:id="6"/>
            <w:r w:rsidR="00C5399A">
              <w:rPr>
                <w:rStyle w:val="CommentReference"/>
              </w:rPr>
              <w:commentReference w:id="6"/>
            </w:r>
            <w:commentRangeEnd w:id="7"/>
            <w:r w:rsidR="00160DDB">
              <w:rPr>
                <w:rStyle w:val="CommentReference"/>
              </w:rPr>
              <w:commentReference w:id="7"/>
            </w:r>
            <w:commentRangeEnd w:id="8"/>
            <w:r w:rsidR="00D77E81">
              <w:rPr>
                <w:rStyle w:val="CommentReference"/>
              </w:rPr>
              <w:commentReference w:id="8"/>
            </w:r>
            <w:r w:rsidRPr="00914309">
              <w:rPr>
                <w:rFonts w:ascii="BPreplay" w:hAnsi="BPreplay"/>
                <w:sz w:val="18"/>
                <w:szCs w:val="18"/>
                <w:lang w:val="id-ID"/>
              </w:rPr>
              <w:t>komplikasi organ lain sebagai berikut?</w:t>
            </w:r>
          </w:p>
        </w:tc>
      </w:tr>
      <w:tr w:rsidR="00186493" w:rsidRPr="00F83AF4" w14:paraId="219F5816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47A44F4" w14:textId="77777777" w:rsidR="00186493" w:rsidRPr="00A925FF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1B40202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1BDD781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B011BFE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49BDEF5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C514FB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C28899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FF1DE3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2A722C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6ABA42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783942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3399D86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5D03F6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6DA585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73BF26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78FADB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3C8C89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E8299A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90DDE0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9CA7A0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D78962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BE2993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4DD659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250E64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A5E820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C6C647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B1638B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44857D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C1FCE0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60F0FDE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AE0801B" w14:textId="77777777" w:rsidR="00186493" w:rsidRPr="00F83AF4" w:rsidRDefault="00186493" w:rsidP="00114E85">
            <w:pPr>
              <w:ind w:left="-57" w:right="-57"/>
              <w:jc w:val="both"/>
              <w:rPr>
                <w:rFonts w:ascii="BPreplay" w:hAnsi="BPreplay"/>
                <w:sz w:val="4"/>
                <w:szCs w:val="6"/>
                <w:lang w:val="id-ID"/>
              </w:rPr>
            </w:pPr>
          </w:p>
        </w:tc>
      </w:tr>
      <w:tr w:rsidR="00186493" w:rsidRPr="0068735F" w14:paraId="06B9E8E5" w14:textId="77777777" w:rsidTr="00210BEF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7392F01" w14:textId="77777777" w:rsidR="00186493" w:rsidRPr="0068735F" w:rsidRDefault="00186493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7CD215D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089" w:type="dxa"/>
            <w:gridSpan w:val="1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385CB1F" w14:textId="6E71EA9A" w:rsidR="00186493" w:rsidRPr="0068735F" w:rsidRDefault="00186493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86493">
              <w:rPr>
                <w:rFonts w:ascii="BPreplay" w:hAnsi="BPreplay"/>
                <w:sz w:val="18"/>
                <w:szCs w:val="18"/>
                <w:lang w:val="id-ID"/>
              </w:rPr>
              <w:t>Gangguan penglihatan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ECE3209" w14:textId="77777777" w:rsidR="00186493" w:rsidRPr="0068735F" w:rsidRDefault="00186493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457" w:type="dxa"/>
            <w:gridSpan w:val="1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76271F1" w14:textId="54CF91B7" w:rsidR="00186493" w:rsidRPr="0068735F" w:rsidRDefault="00186493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86493">
              <w:rPr>
                <w:rFonts w:ascii="BPreplay" w:hAnsi="BPreplay"/>
                <w:sz w:val="18"/>
                <w:szCs w:val="18"/>
                <w:lang w:val="id-ID"/>
              </w:rPr>
              <w:t>Tekanan darah tinggi</w:t>
            </w:r>
          </w:p>
        </w:tc>
      </w:tr>
      <w:tr w:rsidR="00186493" w:rsidRPr="00186493" w14:paraId="7FFE06F3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25285177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6CA0585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F427723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3E15FEC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8298AEB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C33D52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147ED4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527796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C296E6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23D47E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9B9E91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61F14BE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6B7E6F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DE581E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E7510A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1CB3D1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2B21D6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BDB81A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4CA179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DB8B9B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877B52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92D39B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CC9A7B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4F2ADD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2C3361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BBFAEF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9695D7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FF2BFA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46EB9C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EC9BF0C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CB32777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86493" w:rsidRPr="0068735F" w14:paraId="2520EDB5" w14:textId="77777777" w:rsidTr="00210BEF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F5D88E5" w14:textId="77777777" w:rsidR="00186493" w:rsidRPr="0068735F" w:rsidRDefault="00186493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2599354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089" w:type="dxa"/>
            <w:gridSpan w:val="1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175EB0F" w14:textId="0DBBC241" w:rsidR="00186493" w:rsidRPr="0068735F" w:rsidRDefault="00186493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Gangguan ginjal dan/</w:t>
            </w:r>
            <w:r w:rsidRPr="00186493">
              <w:rPr>
                <w:rFonts w:ascii="BPreplay" w:hAnsi="BPreplay"/>
                <w:sz w:val="18"/>
                <w:szCs w:val="18"/>
                <w:lang w:val="id-ID"/>
              </w:rPr>
              <w:t>saluran kemih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3C78DB8" w14:textId="77777777" w:rsidR="00186493" w:rsidRPr="0068735F" w:rsidRDefault="00186493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457" w:type="dxa"/>
            <w:gridSpan w:val="1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09949B92" w14:textId="7B021640" w:rsidR="00186493" w:rsidRPr="0068735F" w:rsidRDefault="00186493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86493">
              <w:rPr>
                <w:rFonts w:ascii="BPreplay" w:hAnsi="BPreplay"/>
                <w:sz w:val="18"/>
                <w:szCs w:val="18"/>
                <w:lang w:val="id-ID"/>
              </w:rPr>
              <w:t>Gangguan sensorik, termasuk kebas dan panas di kaki</w:t>
            </w:r>
          </w:p>
        </w:tc>
      </w:tr>
      <w:tr w:rsidR="00186493" w:rsidRPr="00186493" w14:paraId="6CB27C83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B4BFF09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D83E4A5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7E768D5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3AD7385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0357B5F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CAE558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CD484B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5B5197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5600B9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667E24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02091E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A2475CD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C81244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71778B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03FC38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EFB953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A57BD9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8CED60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7B68E5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73FE0B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E5D891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B21416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B9488F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219B79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563ECF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B45A7A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FFB48B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BDF124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D8E3B5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9A46F05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443EB9B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86493" w:rsidRPr="0068735F" w14:paraId="5DDCA56A" w14:textId="77777777" w:rsidTr="00210BEF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65F9A50" w14:textId="77777777" w:rsidR="00186493" w:rsidRPr="0068735F" w:rsidRDefault="00186493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CAFB81D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089" w:type="dxa"/>
            <w:gridSpan w:val="1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C37348F" w14:textId="33E22AF7" w:rsidR="00186493" w:rsidRPr="0068735F" w:rsidRDefault="00186493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86493">
              <w:rPr>
                <w:rFonts w:ascii="BPreplay" w:hAnsi="BPreplay"/>
                <w:sz w:val="18"/>
                <w:szCs w:val="18"/>
                <w:lang w:val="id-ID"/>
              </w:rPr>
              <w:t>Kelainan darah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CE82DE3" w14:textId="77777777" w:rsidR="00186493" w:rsidRPr="0068735F" w:rsidRDefault="00186493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457" w:type="dxa"/>
            <w:gridSpan w:val="1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5235326F" w14:textId="168223B8" w:rsidR="00186493" w:rsidRPr="0068735F" w:rsidRDefault="00186493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86493">
              <w:rPr>
                <w:rFonts w:ascii="BPreplay" w:hAnsi="BPreplay"/>
                <w:sz w:val="18"/>
                <w:szCs w:val="18"/>
                <w:lang w:val="id-ID"/>
              </w:rPr>
              <w:t>Koma diabetikum</w:t>
            </w:r>
          </w:p>
        </w:tc>
      </w:tr>
      <w:tr w:rsidR="00186493" w:rsidRPr="00186493" w14:paraId="646781F7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74C2AC38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B55E2F1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8F02877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04D533F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17F4E97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F69AE6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A12B32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02E0A3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70A9A5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28C142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8AE228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3131464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01FD77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65C6D4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896B96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F138A7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172C5E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0DF9D9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36E2A7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A2255E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805500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49B046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FC4E03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49A819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C2AD35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7BBA33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A2F864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1FE135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0F6FAA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63BBC8D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CBD475C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186493" w:rsidRPr="0068735F" w14:paraId="22A3BC6A" w14:textId="77777777" w:rsidTr="00210BEF">
        <w:trPr>
          <w:trHeight w:val="283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1F1CFFF" w14:textId="77777777" w:rsidR="00186493" w:rsidRPr="0068735F" w:rsidRDefault="00186493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4C55FB9" w14:textId="77777777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089" w:type="dxa"/>
            <w:gridSpan w:val="1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2F6203E" w14:textId="47996650" w:rsidR="00186493" w:rsidRPr="0068735F" w:rsidRDefault="00186493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Gangguan jantung dan/</w:t>
            </w:r>
            <w:r w:rsidRPr="00186493">
              <w:rPr>
                <w:rFonts w:ascii="BPreplay" w:hAnsi="BPreplay"/>
                <w:sz w:val="18"/>
                <w:szCs w:val="18"/>
                <w:lang w:val="id-ID"/>
              </w:rPr>
              <w:t>pembuluh darah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3F8A72" w14:textId="77777777" w:rsidR="00186493" w:rsidRPr="0068735F" w:rsidRDefault="00186493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457" w:type="dxa"/>
            <w:gridSpan w:val="1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1BAEF96E" w14:textId="10013630" w:rsidR="00186493" w:rsidRPr="00186493" w:rsidRDefault="00186493" w:rsidP="00114E8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186493">
              <w:rPr>
                <w:rFonts w:ascii="BPreplay" w:hAnsi="BPreplay"/>
                <w:sz w:val="18"/>
                <w:szCs w:val="18"/>
                <w:lang w:val="id-ID"/>
              </w:rPr>
              <w:t>Lainnya</w:t>
            </w:r>
            <w:r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sebutkan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……………………………………………</w:t>
            </w:r>
          </w:p>
        </w:tc>
      </w:tr>
      <w:tr w:rsidR="00646944" w:rsidRPr="004C50BB" w14:paraId="7D85A6C2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F1D8F14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06C416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A9D6751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3917AC6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F1FCA6E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A5C942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26C703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AD965B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6DF9D9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16DD09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2A8EFD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9BC6F55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07C72E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70E522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1336BF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281EB7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2F50CF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3BF87B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B85402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7BBBF3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E63059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D97C5B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848778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4E13AF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55FB9D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A2841D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B30A59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A0F2E9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93DB23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B4ACFB8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00F7EF0" w14:textId="77777777" w:rsidR="00646944" w:rsidRPr="004C50BB" w:rsidRDefault="00646944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944E7" w:rsidRPr="00AA5BB0" w14:paraId="51FBB9EB" w14:textId="77777777" w:rsidTr="00C06EAF">
        <w:trPr>
          <w:trHeight w:val="283"/>
          <w:jc w:val="center"/>
        </w:trPr>
        <w:tc>
          <w:tcPr>
            <w:tcW w:w="403" w:type="dxa"/>
            <w:shd w:val="clear" w:color="auto" w:fill="00B0F0"/>
            <w:vAlign w:val="center"/>
          </w:tcPr>
          <w:p w14:paraId="1227E556" w14:textId="37F9463A" w:rsidR="00F944E7" w:rsidRPr="00EC65BA" w:rsidRDefault="004D66FA" w:rsidP="008A1699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6</w:t>
            </w:r>
            <w:r w:rsidR="00F944E7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5" w:type="dxa"/>
            <w:gridSpan w:val="30"/>
            <w:shd w:val="clear" w:color="auto" w:fill="auto"/>
            <w:vAlign w:val="bottom"/>
          </w:tcPr>
          <w:p w14:paraId="1F95D43C" w14:textId="77777777" w:rsidR="00F944E7" w:rsidRPr="004F6226" w:rsidRDefault="00F944E7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Mohon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Anda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 xml:space="preserve">memberikan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informasi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6"/>
              </w:rPr>
              <w:t>tambahan</w:t>
            </w:r>
            <w:proofErr w:type="spellEnd"/>
            <w:r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lain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>yang menurut Anda penting</w:t>
            </w:r>
            <w:r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6"/>
              </w:rPr>
              <w:t>m</w:t>
            </w:r>
            <w:r w:rsidRPr="003E2959">
              <w:rPr>
                <w:rFonts w:ascii="BPreplay" w:hAnsi="BPreplay"/>
                <w:sz w:val="18"/>
                <w:szCs w:val="16"/>
              </w:rPr>
              <w:t>ungkin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dapat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membantu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proses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pengajuan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asuransi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dengan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melengkapi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kolom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di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bawah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.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944E7" w:rsidRPr="00E7183C" w14:paraId="5A0FBE49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41184815" w14:textId="77777777" w:rsidR="00F944E7" w:rsidRPr="00A925FF" w:rsidRDefault="00F944E7" w:rsidP="008A1699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B92340E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2E3E28B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769FB9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DA6303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51525A8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7528761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4207D10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6AAD13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07E78B5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EE9AA8B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5407AD4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5B4D2CF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5082716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D079AB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CD86691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4E3B385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6AF644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767FC5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5108615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5F47B1D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F23FD2C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B46191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0FD6C2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3AEBD93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1AB75DD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9D56160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A055B4B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A8C27A9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DDA48F2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A2D61DB" w14:textId="77777777" w:rsidR="00F944E7" w:rsidRPr="00E7183C" w:rsidRDefault="00F944E7" w:rsidP="008A1699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F944E7" w:rsidRPr="00AA5BB0" w14:paraId="1C9663A4" w14:textId="77777777" w:rsidTr="00556663">
        <w:trPr>
          <w:trHeight w:val="454"/>
          <w:jc w:val="center"/>
        </w:trPr>
        <w:tc>
          <w:tcPr>
            <w:tcW w:w="403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903EB69" w14:textId="77777777" w:rsidR="00F944E7" w:rsidRPr="004F6226" w:rsidRDefault="00F944E7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5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66ADC69" w14:textId="77777777" w:rsidR="00F944E7" w:rsidRPr="004F6226" w:rsidRDefault="00F944E7" w:rsidP="008A1699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50AB7" w:rsidRPr="00984331" w14:paraId="0E275E35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A005976" w14:textId="77777777" w:rsidR="00B50AB7" w:rsidRPr="00D5318F" w:rsidRDefault="00B50AB7" w:rsidP="00AF4FE6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A74D551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F2848E9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781ED3C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E76E16E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B2E925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A6DC0D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54AD9F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95A7DF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55DA33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A0953E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98A46A4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C4B042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AAB409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C991DE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EDA7E6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4EE984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6120F4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3A0CBB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071E7A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28FF2B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D1EE16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A79730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5FD412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5782E5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454231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0911B7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F97100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70C678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47ACFA5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67CD5EA" w14:textId="77777777" w:rsidR="00B50AB7" w:rsidRPr="00984331" w:rsidRDefault="00B50AB7" w:rsidP="00AF4FE6">
            <w:pPr>
              <w:ind w:left="-57" w:right="-57"/>
              <w:jc w:val="both"/>
              <w:rPr>
                <w:rFonts w:ascii="BPreplay" w:hAnsi="BPreplay"/>
                <w:sz w:val="4"/>
                <w:szCs w:val="12"/>
                <w:lang w:val="id-ID"/>
              </w:rPr>
            </w:pPr>
          </w:p>
        </w:tc>
      </w:tr>
      <w:tr w:rsidR="001C1D8A" w:rsidRPr="001C1D8A" w14:paraId="79C3E0E1" w14:textId="77777777" w:rsidTr="00556663">
        <w:trPr>
          <w:jc w:val="center"/>
        </w:trPr>
        <w:tc>
          <w:tcPr>
            <w:tcW w:w="403" w:type="dxa"/>
            <w:tcBorders>
              <w:top w:val="single" w:sz="2" w:space="0" w:color="0070C0"/>
              <w:left w:val="single" w:sz="2" w:space="0" w:color="0070C0"/>
            </w:tcBorders>
            <w:shd w:val="clear" w:color="auto" w:fill="00B0F0"/>
            <w:vAlign w:val="bottom"/>
          </w:tcPr>
          <w:p w14:paraId="69CA549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21C36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F75833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A379485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1498D5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DC0AA2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34BBE8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BD947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98ED5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479661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F3089C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4230D6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FC729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689325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85DF22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71E956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B55AFA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141B9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17FA0E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84C0F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90589E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4872E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11802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211ABD3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9DAE09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CE7F93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A50C1C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7276AA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E34583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9285ED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5CCB2E8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C1D8A" w:rsidRPr="00AA5BB0" w14:paraId="5D5BAF73" w14:textId="77777777" w:rsidTr="00556663">
        <w:trPr>
          <w:trHeight w:val="283"/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1BD534EA" w14:textId="717830A6" w:rsidR="001C1D8A" w:rsidRPr="001C1D8A" w:rsidRDefault="001C1D8A" w:rsidP="001C1D8A">
            <w:pPr>
              <w:ind w:left="-57" w:right="-57"/>
              <w:jc w:val="center"/>
              <w:rPr>
                <w:rFonts w:ascii="BPreplay" w:hAnsi="BPreplay"/>
                <w:color w:val="FFFFFF" w:themeColor="background1"/>
                <w:sz w:val="18"/>
                <w:szCs w:val="18"/>
                <w:lang w:val="id-ID"/>
              </w:rPr>
            </w:pPr>
            <w:r w:rsidRPr="001C1D8A">
              <w:rPr>
                <w:rFonts w:ascii="BPreplay" w:hAnsi="BPreplay"/>
                <w:color w:val="FFFFFF" w:themeColor="background1"/>
                <w:sz w:val="20"/>
                <w:szCs w:val="18"/>
                <w:lang w:val="id-ID"/>
              </w:rPr>
              <w:t>PERNYATAAN DAN KUASA</w:t>
            </w:r>
          </w:p>
        </w:tc>
      </w:tr>
      <w:tr w:rsidR="001C1D8A" w:rsidRPr="001C1D8A" w14:paraId="5D129C65" w14:textId="77777777" w:rsidTr="00556663">
        <w:trPr>
          <w:jc w:val="center"/>
        </w:trPr>
        <w:tc>
          <w:tcPr>
            <w:tcW w:w="403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00B0F0"/>
            <w:vAlign w:val="bottom"/>
          </w:tcPr>
          <w:p w14:paraId="2166C2B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E47DA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58588E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E0FD5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8632D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FE7749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D7165A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254ACF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57CC45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852F6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67918B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B57C6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37201B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7B886D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D1A039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A0923C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BAF6F3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444AD2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572795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3A6B0C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CD809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6F9D2B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915FF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BECAC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191957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91EC9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D1D39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53D967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6C1A4D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DDE08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79F23CC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80937" w:rsidRPr="005B72A3" w14:paraId="5EACD662" w14:textId="77777777" w:rsidTr="00556663">
        <w:trPr>
          <w:jc w:val="center"/>
        </w:trPr>
        <w:tc>
          <w:tcPr>
            <w:tcW w:w="403" w:type="dxa"/>
            <w:tcBorders>
              <w:top w:val="single" w:sz="2" w:space="0" w:color="0070C0"/>
              <w:left w:val="single" w:sz="2" w:space="0" w:color="0070C0"/>
            </w:tcBorders>
            <w:shd w:val="clear" w:color="auto" w:fill="auto"/>
            <w:vAlign w:val="bottom"/>
          </w:tcPr>
          <w:p w14:paraId="2E06C38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870C8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F8304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618F4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C17A9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87F13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3E352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8924E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58A92C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5EEA3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4CACD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8F214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FD4A2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13C44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5E3536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2C028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68D6F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70AD1B7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1C1E1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BC271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33533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0BA2D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721D38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D7B96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F03F8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C287E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E4323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67092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D7C8CF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3F6F49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39D254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B72A3" w:rsidRPr="00AA5BB0" w14:paraId="06A58EA4" w14:textId="77777777" w:rsidTr="00556663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205E6D1" w14:textId="3C2DAEAC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Saya/Kami menyatakan bahwa Saya/Kami telah memahami dan menyetujui untuk mengisi secara lengkap dan benar semua informasi dalam Kuesioner </w:t>
            </w:r>
            <w:r w:rsidR="00C447A6">
              <w:rPr>
                <w:rFonts w:ascii="BPreplay" w:hAnsi="BPreplay"/>
                <w:sz w:val="18"/>
                <w:szCs w:val="18"/>
              </w:rPr>
              <w:t xml:space="preserve">Diabetes </w:t>
            </w:r>
            <w:proofErr w:type="spellStart"/>
            <w:r w:rsidR="00C447A6">
              <w:rPr>
                <w:rFonts w:ascii="BPreplay" w:hAnsi="BPreplay"/>
                <w:sz w:val="18"/>
                <w:szCs w:val="18"/>
              </w:rPr>
              <w:t>Melitus</w:t>
            </w:r>
            <w:proofErr w:type="spellEnd"/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 ini sesuai dengan keadaan sebenarnya sebagai bagian dari </w:t>
            </w:r>
            <w:commentRangeStart w:id="10"/>
            <w:commentRangeStart w:id="11"/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kont</w:t>
            </w:r>
            <w:ins w:id="12" w:author="Aulia Azhar" w:date="2016-08-15T14:57:00Z">
              <w:r w:rsidR="00B574EB">
                <w:rPr>
                  <w:rFonts w:ascii="BPreplay" w:hAnsi="BPreplay"/>
                  <w:sz w:val="18"/>
                  <w:szCs w:val="18"/>
                </w:rPr>
                <w:t>r</w:t>
              </w:r>
            </w:ins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ak</w:t>
            </w:r>
            <w:commentRangeEnd w:id="10"/>
            <w:r w:rsidR="00D77E81">
              <w:rPr>
                <w:rStyle w:val="CommentReference"/>
              </w:rPr>
              <w:commentReference w:id="10"/>
            </w:r>
            <w:commentRangeEnd w:id="11"/>
            <w:r w:rsidR="00B574EB">
              <w:rPr>
                <w:rStyle w:val="CommentReference"/>
              </w:rPr>
              <w:commentReference w:id="11"/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 asuransi Jiwa/Kesehatan/Kecelakaan.</w:t>
            </w:r>
          </w:p>
          <w:p w14:paraId="7CBB036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Saya memberi kuasa kepada setiap Dokter/Rumah Sakit/Klinik/Puskesmas/Laboratorium, perusahaan asuransi atau perusahaan reasuransi, badan, instansi/lembaga atau pihak lain yang mempunyai catatan riwayat kesehatan Saya, untuk mengungkapkan kepada Penanggung mengenai semua keterangan tentang catatan riwayat kesehatan Saya.</w:t>
            </w:r>
          </w:p>
          <w:p w14:paraId="2233B79D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merupakan hal yang tidak terpisahkan dari SPAJ dan akan mengikat Saya, Penerima Manfaat/Ahli Waris, dan keluarga Saya (jika ada).</w:t>
            </w:r>
          </w:p>
          <w:p w14:paraId="28BC69A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tetap berlaku pada waktu Saya masih hidup maupun sesudah Saya meninggal dunia. Salinan/fotokopi dari surat kuasa ini sama sah berlakunya seperti dokumen asli.</w:t>
            </w:r>
          </w:p>
          <w:p w14:paraId="7E93C97C" w14:textId="5F2F2C46" w:rsidR="005B72A3" w:rsidRP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Apabila informasi tersebut yang Saya/Kami berikan tidak benar, maka Penanggung berhak membatalkan Polis Saya/Kami sejak awal.</w:t>
            </w:r>
          </w:p>
        </w:tc>
      </w:tr>
      <w:tr w:rsidR="00927F48" w:rsidRPr="005B72A3" w14:paraId="7A715BCE" w14:textId="77777777" w:rsidTr="00556663">
        <w:trPr>
          <w:jc w:val="center"/>
        </w:trPr>
        <w:tc>
          <w:tcPr>
            <w:tcW w:w="403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85DCE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1D9CC1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76AF6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33496C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883F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02C08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A1E19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57A41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B3EB82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2CB4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277C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BDBCA3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E886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883829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36FD8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AA0AB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6A48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675DD06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ACE4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B5464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5731D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21048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B700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A9E28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6320C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7ECD7F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270E7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634B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142ADF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61926A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DED0F5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27F48" w:rsidRPr="005B72A3" w14:paraId="0BEF06AC" w14:textId="77777777" w:rsidTr="00556663">
        <w:trPr>
          <w:jc w:val="center"/>
        </w:trPr>
        <w:tc>
          <w:tcPr>
            <w:tcW w:w="40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DBF5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6CFA30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C6E57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5D105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49CAB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F22C1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9239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C3708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C1250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B5DDD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0CAE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7D982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4357A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8583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06E87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11B64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8B00C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A9F90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C2A15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B431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D7984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3FAAD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2D32E3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A169D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D6575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861611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D796D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BC3636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1C8DB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1A1634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76A814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11044A" w:rsidRPr="00AA5BB0" w14:paraId="2D93C3E2" w14:textId="77777777" w:rsidTr="00210BEF">
        <w:trPr>
          <w:trHeight w:val="283"/>
          <w:jc w:val="center"/>
        </w:trPr>
        <w:tc>
          <w:tcPr>
            <w:tcW w:w="1768" w:type="dxa"/>
            <w:gridSpan w:val="5"/>
            <w:shd w:val="clear" w:color="auto" w:fill="auto"/>
            <w:vAlign w:val="bottom"/>
          </w:tcPr>
          <w:p w14:paraId="73222FED" w14:textId="20ADD339" w:rsidR="0011044A" w:rsidRPr="00974C2C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Ditandatangani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754" w:type="dxa"/>
            <w:gridSpan w:val="1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60889CA" w14:textId="77777777" w:rsidR="0011044A" w:rsidRPr="0011044A" w:rsidRDefault="0011044A" w:rsidP="00AA5BB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9AEBF2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4" w:type="dxa"/>
            <w:gridSpan w:val="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8AA0375" w14:textId="2E56A28D" w:rsidR="0011044A" w:rsidRPr="00974C2C" w:rsidRDefault="0011044A" w:rsidP="00974C2C">
            <w:pPr>
              <w:jc w:val="right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534E7C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F6C09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8483183" w14:textId="05467165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4A0265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EEB907A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E126CFD" w14:textId="3A4F5F2E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3EC097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134E99D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F2E068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197F4B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68B6EEF5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076C57BC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26E72FA" w14:textId="77777777" w:rsidR="00727C68" w:rsidRPr="00AA5BB0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23DDD0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A561BB4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471BC61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54B5F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D5D8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CDD585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8519B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388FD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F32FC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7DBF9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2CB2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C2984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59ED5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F2BF8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AA7C3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6CA34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C084F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BA4EC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6CE79C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FE11E2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00C625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BE586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513A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2C38F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9269C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F1799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D1B44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FEB4C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6A291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2101F90E" w14:textId="77777777" w:rsidTr="00556663">
        <w:trPr>
          <w:jc w:val="center"/>
        </w:trPr>
        <w:tc>
          <w:tcPr>
            <w:tcW w:w="3473" w:type="dxa"/>
            <w:gridSpan w:val="10"/>
            <w:vMerge w:val="restart"/>
            <w:shd w:val="clear" w:color="auto" w:fill="F2F2F2" w:themeFill="background1" w:themeFillShade="F2"/>
            <w:vAlign w:val="bottom"/>
          </w:tcPr>
          <w:p w14:paraId="4CFA0F2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30246FC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E14E5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5E86E45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7F22F0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)</w:t>
            </w:r>
          </w:p>
        </w:tc>
      </w:tr>
      <w:tr w:rsidR="00727C68" w:rsidRPr="00AA5BB0" w14:paraId="4427B83B" w14:textId="77777777" w:rsidTr="00556663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bottom"/>
          </w:tcPr>
          <w:p w14:paraId="63BC50D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76689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97B8A2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92ECC7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9264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524C9E4" w14:textId="77777777" w:rsidTr="00556663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bottom"/>
          </w:tcPr>
          <w:p w14:paraId="42D38ED1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1ACA8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3D89EB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4EC8F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180CC2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51617DF2" w14:textId="77777777" w:rsidTr="00556663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bottom"/>
          </w:tcPr>
          <w:p w14:paraId="3F61DB8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2F067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F17967D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F5070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11BC50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45501471" w14:textId="77777777" w:rsidTr="00556663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bottom"/>
          </w:tcPr>
          <w:p w14:paraId="24298AF3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C464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52014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0830B9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F4215E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EB95A04" w14:textId="77777777" w:rsidTr="00556663">
        <w:trPr>
          <w:jc w:val="center"/>
        </w:trPr>
        <w:tc>
          <w:tcPr>
            <w:tcW w:w="3473" w:type="dxa"/>
            <w:gridSpan w:val="10"/>
            <w:vMerge/>
            <w:shd w:val="clear" w:color="auto" w:fill="F2F2F2" w:themeFill="background1" w:themeFillShade="F2"/>
            <w:vAlign w:val="bottom"/>
          </w:tcPr>
          <w:p w14:paraId="2C2D09BF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DB9DE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246A07B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87738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683B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7B5284FA" w14:textId="77777777" w:rsidTr="00556663">
        <w:trPr>
          <w:jc w:val="center"/>
        </w:trPr>
        <w:tc>
          <w:tcPr>
            <w:tcW w:w="347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7BF0406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0A3958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468C4E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81740A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34D6617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314739" w14:paraId="1DE8FE58" w14:textId="77777777" w:rsidTr="00556663">
        <w:trPr>
          <w:jc w:val="center"/>
        </w:trPr>
        <w:tc>
          <w:tcPr>
            <w:tcW w:w="40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C4582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76378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3CA601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B9798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7767E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D94C6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553E1B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06A6B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36524E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00716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0B21A7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170E82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948165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34D64F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0E6DA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90F75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6E4289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FB71D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BFAEF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E67FE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C4F1DE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7FB9A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01F3A4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ECA85B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03735D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6D9B7D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F2E90C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E334A6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677C2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11BDD3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AC3E90" w14:textId="77777777" w:rsidR="00727C68" w:rsidRPr="00314739" w:rsidRDefault="00727C68" w:rsidP="004A6157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27C68" w:rsidRPr="00AA5BB0" w14:paraId="57792D53" w14:textId="77777777" w:rsidTr="00556663">
        <w:trPr>
          <w:jc w:val="center"/>
        </w:trPr>
        <w:tc>
          <w:tcPr>
            <w:tcW w:w="3473" w:type="dxa"/>
            <w:gridSpan w:val="10"/>
            <w:shd w:val="clear" w:color="auto" w:fill="auto"/>
            <w:vAlign w:val="bottom"/>
          </w:tcPr>
          <w:p w14:paraId="0E723C41" w14:textId="77777777" w:rsidR="00727C68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4F7E4BA0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Pemegang Polis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3B2813F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shd w:val="clear" w:color="auto" w:fill="auto"/>
            <w:vAlign w:val="bottom"/>
          </w:tcPr>
          <w:p w14:paraId="0B91BDB9" w14:textId="77777777" w:rsidR="00727C68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71282C62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Tertanggung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2D3BA510" w14:textId="77777777" w:rsidR="00727C68" w:rsidRPr="004F6226" w:rsidRDefault="00727C68" w:rsidP="004A6157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0" w:type="dxa"/>
            <w:gridSpan w:val="9"/>
            <w:shd w:val="clear" w:color="auto" w:fill="auto"/>
            <w:vAlign w:val="bottom"/>
          </w:tcPr>
          <w:p w14:paraId="64381B38" w14:textId="77777777" w:rsidR="00727C68" w:rsidRPr="004F6226" w:rsidRDefault="00727C68" w:rsidP="004A6157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Tanda tangan Tenaga Penjual</w:t>
            </w:r>
          </w:p>
        </w:tc>
      </w:tr>
      <w:tr w:rsidR="00927F48" w:rsidRPr="00AA5BB0" w14:paraId="6B891BD4" w14:textId="77777777" w:rsidTr="00556663">
        <w:trPr>
          <w:jc w:val="center"/>
        </w:trPr>
        <w:tc>
          <w:tcPr>
            <w:tcW w:w="403" w:type="dxa"/>
            <w:shd w:val="clear" w:color="auto" w:fill="auto"/>
            <w:vAlign w:val="bottom"/>
          </w:tcPr>
          <w:p w14:paraId="33B2A87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7F5A190" w14:textId="77777777" w:rsidR="00927F48" w:rsidRPr="00AA5BB0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5440454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D66DD6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E47F4C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858F7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DEA68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A71CA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03E2F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2676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AA0BF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999F83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D44EF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E7272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D6354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C68F0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6AD0A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D32B80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38940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92E7A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CD736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D0A3F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2FE08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C556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9E47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33E44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C92281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3D76D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0611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0E7543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596F6DB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</w:tbl>
    <w:p w14:paraId="39E8B2E7" w14:textId="534C22FC" w:rsidR="00B1085C" w:rsidRDefault="00B1085C" w:rsidP="00470CDD">
      <w:pPr>
        <w:tabs>
          <w:tab w:val="left" w:pos="2515"/>
        </w:tabs>
        <w:rPr>
          <w:sz w:val="18"/>
        </w:rPr>
      </w:pPr>
    </w:p>
    <w:sectPr w:rsidR="00B1085C" w:rsidSect="0007247D">
      <w:headerReference w:type="default" r:id="rId10"/>
      <w:footerReference w:type="default" r:id="rId11"/>
      <w:pgSz w:w="11907" w:h="16839" w:code="9"/>
      <w:pgMar w:top="360" w:right="720" w:bottom="720" w:left="720" w:header="708" w:footer="1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uni Astuti" w:date="2016-07-23T21:43:00Z" w:initials="YA">
    <w:p w14:paraId="2C683D27" w14:textId="0A926B05" w:rsidR="00C5399A" w:rsidRPr="00C5399A" w:rsidRDefault="00C5399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Pertanyaan tidak sesuai dengan kolom jawaban</w:t>
      </w:r>
    </w:p>
  </w:comment>
  <w:comment w:id="1" w:author="Monalita Koswanto" w:date="2016-08-01T13:46:00Z" w:initials="MK">
    <w:p w14:paraId="24F9DE36" w14:textId="2CF1DF14" w:rsidR="00160DDB" w:rsidRPr="00160DDB" w:rsidRDefault="00160DD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Berapa kali frekuensi.....</w:t>
      </w:r>
    </w:p>
  </w:comment>
  <w:comment w:id="2" w:author="Yuni Astuti" w:date="2016-08-13T16:01:00Z" w:initials="YA">
    <w:p w14:paraId="201BF6C7" w14:textId="586E1739" w:rsidR="00D77E81" w:rsidRPr="00D77E81" w:rsidRDefault="00D77E8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Agar langsung diganti, masih tertulis “Bagaimana”</w:t>
      </w:r>
    </w:p>
  </w:comment>
  <w:comment w:id="3" w:author="Aulia Azhar" w:date="2016-08-15T17:03:00Z" w:initials="AA">
    <w:p w14:paraId="0CBE0C06" w14:textId="3678AFDF" w:rsidR="00176B07" w:rsidRDefault="00176B07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6" w:author="Yuni Astuti" w:date="2016-07-23T21:45:00Z" w:initials="YA">
    <w:p w14:paraId="26A35435" w14:textId="1D045449" w:rsidR="00C5399A" w:rsidRPr="00C5399A" w:rsidRDefault="00C5399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Agar dijelaskan, apanya yang disertai?</w:t>
      </w:r>
    </w:p>
  </w:comment>
  <w:comment w:id="7" w:author="Monalita Koswanto" w:date="2016-08-01T13:47:00Z" w:initials="MK">
    <w:p w14:paraId="5607D429" w14:textId="457D74AA" w:rsidR="00160DDB" w:rsidRPr="00160DDB" w:rsidRDefault="00160DD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Apakah kondisi Diabete</w:t>
      </w:r>
      <w:bookmarkStart w:id="9" w:name="_GoBack"/>
      <w:bookmarkEnd w:id="9"/>
      <w:r>
        <w:rPr>
          <w:lang w:val="id-ID"/>
        </w:rPr>
        <w:t>s Mellitus ini disertai ......</w:t>
      </w:r>
    </w:p>
  </w:comment>
  <w:comment w:id="8" w:author="Yuni Astuti" w:date="2016-08-13T16:01:00Z" w:initials="YA">
    <w:p w14:paraId="127DBB94" w14:textId="01DA6198" w:rsidR="00D77E81" w:rsidRPr="00D77E81" w:rsidRDefault="00D77E8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Noted</w:t>
      </w:r>
    </w:p>
  </w:comment>
  <w:comment w:id="10" w:author="Yuni Astuti" w:date="2016-08-13T16:02:00Z" w:initials="YA">
    <w:p w14:paraId="31DEBE97" w14:textId="146D5694" w:rsidR="00D77E81" w:rsidRPr="00D77E81" w:rsidRDefault="00D77E8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Kontrak/Kontak?</w:t>
      </w:r>
    </w:p>
  </w:comment>
  <w:comment w:id="11" w:author="Aulia Azhar" w:date="2016-08-15T14:57:00Z" w:initials="AA">
    <w:p w14:paraId="1DE675FC" w14:textId="36BE436E" w:rsidR="00B574EB" w:rsidRDefault="00B574EB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“</w:t>
      </w:r>
      <w:proofErr w:type="spellStart"/>
      <w:r>
        <w:t>kontrak</w:t>
      </w:r>
      <w:proofErr w:type="spellEnd"/>
      <w:r>
        <w:t>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683D27" w15:done="0"/>
  <w15:commentEx w15:paraId="24F9DE36" w15:paraIdParent="2C683D27" w15:done="0"/>
  <w15:commentEx w15:paraId="201BF6C7" w15:paraIdParent="2C683D27" w15:done="0"/>
  <w15:commentEx w15:paraId="0CBE0C06" w15:paraIdParent="2C683D27" w15:done="0"/>
  <w15:commentEx w15:paraId="26A35435" w15:done="0"/>
  <w15:commentEx w15:paraId="5607D429" w15:paraIdParent="26A35435" w15:done="0"/>
  <w15:commentEx w15:paraId="127DBB94" w15:paraIdParent="26A35435" w15:done="0"/>
  <w15:commentEx w15:paraId="31DEBE97" w15:done="0"/>
  <w15:commentEx w15:paraId="1DE675FC" w15:paraIdParent="31DEBE9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1256B" w14:textId="77777777" w:rsidR="00112BDC" w:rsidRDefault="00112BDC" w:rsidP="005C652B">
      <w:pPr>
        <w:spacing w:after="0" w:line="240" w:lineRule="auto"/>
      </w:pPr>
      <w:r>
        <w:separator/>
      </w:r>
    </w:p>
  </w:endnote>
  <w:endnote w:type="continuationSeparator" w:id="0">
    <w:p w14:paraId="0212B635" w14:textId="77777777" w:rsidR="00112BDC" w:rsidRDefault="00112BDC" w:rsidP="005C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Preplay">
    <w:altName w:val="Microsoft YaHei"/>
    <w:panose1 w:val="02000503000000020004"/>
    <w:charset w:val="00"/>
    <w:family w:val="modern"/>
    <w:notTrueType/>
    <w:pitch w:val="variable"/>
    <w:sig w:usb0="8000008B" w:usb1="0000004A" w:usb2="00000000" w:usb3="00000000" w:csb0="00000009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F228B" w14:textId="77777777" w:rsidR="00D261CC" w:rsidRDefault="00D261CC" w:rsidP="005C652B">
    <w:pPr>
      <w:pStyle w:val="Footer"/>
      <w:jc w:val="right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08C4841" wp14:editId="70587DDF">
              <wp:simplePos x="0" y="0"/>
              <wp:positionH relativeFrom="column">
                <wp:posOffset>-45029</wp:posOffset>
              </wp:positionH>
              <wp:positionV relativeFrom="paragraph">
                <wp:posOffset>78740</wp:posOffset>
              </wp:positionV>
              <wp:extent cx="2828925" cy="174771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8925" cy="1747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402221" w14:textId="77777777" w:rsidR="00D261CC" w:rsidRPr="007864B7" w:rsidRDefault="00D261CC" w:rsidP="007864B7">
                          <w:pPr>
                            <w:spacing w:after="0" w:line="240" w:lineRule="auto"/>
                            <w:rPr>
                              <w:rFonts w:ascii="BPreplay" w:hAnsi="BPreplay"/>
                              <w:sz w:val="12"/>
                              <w:szCs w:val="14"/>
                              <w:lang w:val="id-ID"/>
                            </w:rPr>
                          </w:pPr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PT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Asuransi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Jiwa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BCA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terdaftar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dan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diawasi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oleh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Otoritas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Jasa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Keuangan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8C484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3.55pt;margin-top:6.2pt;width:222.75pt;height:13.7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" filled="f" stroked="f" strokeweight=".5pt">
              <v:textbox inset="3.6pt,,,2.16pt">
                <w:txbxContent>
                  <w:p w14:paraId="00402221" w14:textId="77777777" w:rsidR="00D261CC" w:rsidRPr="007864B7" w:rsidRDefault="00D261CC" w:rsidP="007864B7">
                    <w:pPr>
                      <w:spacing w:after="0" w:line="240" w:lineRule="auto"/>
                      <w:rPr>
                        <w:rFonts w:ascii="BPreplay" w:hAnsi="BPreplay"/>
                        <w:sz w:val="12"/>
                        <w:szCs w:val="14"/>
                        <w:lang w:val="id-ID"/>
                      </w:rPr>
                    </w:pPr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PT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Asuransi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Jiwa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BCA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terdaftar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dan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diawasi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oleh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Otoritas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Jasa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Keuangan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4384" behindDoc="0" locked="0" layoutInCell="1" allowOverlap="1" wp14:anchorId="53A21B78" wp14:editId="0DE1C95A">
          <wp:simplePos x="0" y="0"/>
          <wp:positionH relativeFrom="column">
            <wp:posOffset>5159152</wp:posOffset>
          </wp:positionH>
          <wp:positionV relativeFrom="paragraph">
            <wp:posOffset>106045</wp:posOffset>
          </wp:positionV>
          <wp:extent cx="1484630" cy="311150"/>
          <wp:effectExtent l="0" t="0" r="127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63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5505192" wp14:editId="29F6468E">
              <wp:simplePos x="0" y="0"/>
              <wp:positionH relativeFrom="margin">
                <wp:posOffset>0</wp:posOffset>
              </wp:positionH>
              <wp:positionV relativeFrom="paragraph">
                <wp:posOffset>-6280</wp:posOffset>
              </wp:positionV>
              <wp:extent cx="6642679" cy="5024"/>
              <wp:effectExtent l="0" t="0" r="25400" b="33655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42679" cy="5024"/>
                      </a:xfrm>
                      <a:prstGeom prst="line">
                        <a:avLst/>
                      </a:prstGeom>
                      <a:ln w="22225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3E3087" id="Straight Connector 11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5pt" to="52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" strokecolor="#0070c0" strokeweight="1.75pt">
              <v:stroke joinstyle="miter"/>
              <w10:wrap anchorx="margin"/>
            </v:line>
          </w:pict>
        </mc:Fallback>
      </mc:AlternateContent>
    </w:r>
  </w:p>
  <w:p w14:paraId="046D17C6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28FAC3" wp14:editId="1B4389B0">
              <wp:simplePos x="0" y="0"/>
              <wp:positionH relativeFrom="column">
                <wp:posOffset>-47767</wp:posOffset>
              </wp:positionH>
              <wp:positionV relativeFrom="paragraph">
                <wp:posOffset>114897</wp:posOffset>
              </wp:positionV>
              <wp:extent cx="1351128" cy="20973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1128" cy="20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188E4C" w14:textId="6A0CAB38" w:rsidR="00D261CC" w:rsidRPr="00D73FBE" w:rsidRDefault="004953D4" w:rsidP="003F1C2D">
                          <w:pPr>
                            <w:spacing w:after="0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4953D4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>OP/UW/0105/061601</w:t>
                          </w:r>
                          <w:r w:rsidR="00D261CC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 xml:space="preserve">  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Hal</w:t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begin"/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instrText xml:space="preserve"> PAGE   \* MERGEFORMAT </w:instrTex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separate"/>
                          </w:r>
                          <w:r w:rsidR="00176B07">
                            <w:rPr>
                              <w:rFonts w:ascii="BPreplay" w:hAnsi="BPreplay"/>
                              <w:noProof/>
                              <w:sz w:val="12"/>
                              <w:lang w:val="id-ID" w:eastAsia="id-ID"/>
                            </w:rPr>
                            <w:t>2</w:t>
                          </w:r>
                          <w:r w:rsidR="00D261CC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end"/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D261CC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/</w:t>
                          </w:r>
                          <w:r w:rsidR="00D5318F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28FAC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left:0;text-align:left;margin-left:-3.75pt;margin-top:9.05pt;width:106.4pt;height:16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" filled="f" stroked="f" strokeweight=".5pt">
              <v:textbox inset="3.6pt,,,2.16pt">
                <w:txbxContent>
                  <w:p w14:paraId="78188E4C" w14:textId="6A0CAB38" w:rsidR="00D261CC" w:rsidRPr="00D73FBE" w:rsidRDefault="004953D4" w:rsidP="003F1C2D">
                    <w:pPr>
                      <w:spacing w:after="0"/>
                      <w:rPr>
                        <w:rFonts w:ascii="BPreplay" w:hAnsi="BPreplay"/>
                        <w:sz w:val="16"/>
                      </w:rPr>
                    </w:pPr>
                    <w:r w:rsidRPr="004953D4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>OP/UW/0105/061601</w:t>
                    </w:r>
                    <w:r w:rsidR="00D261CC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 xml:space="preserve">  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t>Hal</w:t>
                    </w:r>
                    <w:r w:rsidR="00D261CC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begin"/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instrText xml:space="preserve"> PAGE   \* MERGEFORMAT </w:instrTex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separate"/>
                    </w:r>
                    <w:r w:rsidR="00176B07">
                      <w:rPr>
                        <w:rFonts w:ascii="BPreplay" w:hAnsi="BPreplay"/>
                        <w:noProof/>
                        <w:sz w:val="12"/>
                        <w:lang w:val="id-ID" w:eastAsia="id-ID"/>
                      </w:rPr>
                      <w:t>2</w:t>
                    </w:r>
                    <w:r w:rsidR="00D261CC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end"/>
                    </w:r>
                    <w:r w:rsidR="00D261CC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D261CC">
                      <w:rPr>
                        <w:rFonts w:ascii="BPreplay" w:hAnsi="BPreplay"/>
                        <w:sz w:val="12"/>
                        <w:lang w:val="id-ID" w:eastAsia="id-ID"/>
                      </w:rPr>
                      <w:t>/</w:t>
                    </w:r>
                    <w:r w:rsidR="00D5318F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2</w:t>
                    </w:r>
                  </w:p>
                </w:txbxContent>
              </v:textbox>
            </v:shape>
          </w:pict>
        </mc:Fallback>
      </mc:AlternateContent>
    </w:r>
  </w:p>
  <w:p w14:paraId="6835C258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</w:p>
  <w:p w14:paraId="716DABBE" w14:textId="77777777" w:rsidR="00D261CC" w:rsidRDefault="00D261CC" w:rsidP="0007247D">
    <w:pPr>
      <w:pStyle w:val="Footer"/>
      <w:jc w:val="center"/>
      <w:rPr>
        <w:sz w:val="14"/>
        <w:szCs w:val="20"/>
        <w:lang w:val="id-ID"/>
      </w:rPr>
    </w:pPr>
  </w:p>
  <w:p w14:paraId="176288F1" w14:textId="77777777" w:rsidR="00D261CC" w:rsidRPr="0007247D" w:rsidRDefault="00D261CC" w:rsidP="0007247D">
    <w:pPr>
      <w:spacing w:after="0" w:line="240" w:lineRule="auto"/>
      <w:jc w:val="right"/>
      <w:rPr>
        <w:rFonts w:ascii="Calibri" w:eastAsia="Times New Roman" w:hAnsi="Calibri" w:cs="Times New Roman"/>
        <w:color w:val="000000"/>
        <w:sz w:val="14"/>
        <w:lang w:val="id-ID" w:eastAsia="id-ID"/>
      </w:rPr>
    </w:pPr>
  </w:p>
  <w:p w14:paraId="3A2C5533" w14:textId="77777777" w:rsidR="00D261CC" w:rsidRPr="002F1600" w:rsidRDefault="00D261CC" w:rsidP="00A62336">
    <w:pPr>
      <w:pStyle w:val="Footer"/>
      <w:tabs>
        <w:tab w:val="left" w:pos="4338"/>
      </w:tabs>
      <w:rPr>
        <w:sz w:val="14"/>
        <w:szCs w:val="20"/>
        <w:lang w:val="id-ID"/>
      </w:rPr>
    </w:pP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A8E81" w14:textId="77777777" w:rsidR="00112BDC" w:rsidRDefault="00112BDC" w:rsidP="005C652B">
      <w:pPr>
        <w:spacing w:after="0" w:line="240" w:lineRule="auto"/>
      </w:pPr>
      <w:r>
        <w:separator/>
      </w:r>
    </w:p>
  </w:footnote>
  <w:footnote w:type="continuationSeparator" w:id="0">
    <w:p w14:paraId="0FB7F4C7" w14:textId="77777777" w:rsidR="00112BDC" w:rsidRDefault="00112BDC" w:rsidP="005C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263B4" w14:textId="115EEC96" w:rsidR="00D261CC" w:rsidRDefault="00D261CC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729CFA" wp14:editId="7DEE83CB">
              <wp:simplePos x="0" y="0"/>
              <wp:positionH relativeFrom="column">
                <wp:posOffset>2093183</wp:posOffset>
              </wp:positionH>
              <wp:positionV relativeFrom="paragraph">
                <wp:posOffset>-3810</wp:posOffset>
              </wp:positionV>
              <wp:extent cx="4624070" cy="572135"/>
              <wp:effectExtent l="0" t="0" r="508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4070" cy="57213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521C81" w14:textId="77777777" w:rsidR="00D261CC" w:rsidRPr="0001733C" w:rsidRDefault="00D261CC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b/>
                              <w:sz w:val="18"/>
                            </w:rPr>
                          </w:pPr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PT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Asuransi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Jiwa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 BCA</w:t>
                          </w:r>
                        </w:p>
                        <w:p w14:paraId="611C6F4E" w14:textId="77777777" w:rsidR="00D261CC" w:rsidRPr="0001733C" w:rsidRDefault="00D261CC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Chase Plaza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Lantai 22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| Jl.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Jend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.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Sudirman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Kav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21, Jakarta 12920</w:t>
                          </w:r>
                        </w:p>
                        <w:p w14:paraId="1AE6F980" w14:textId="7AD2B4F9" w:rsidR="00D261CC" w:rsidRPr="0001733C" w:rsidRDefault="00D261CC" w:rsidP="00364059">
                          <w:pPr>
                            <w:tabs>
                              <w:tab w:val="left" w:pos="588"/>
                              <w:tab w:val="left" w:pos="6408"/>
                            </w:tabs>
                            <w:spacing w:after="0"/>
                            <w:jc w:val="right"/>
                            <w:rPr>
                              <w:rFonts w:ascii="BPreplay" w:hAnsi="BPreplay"/>
                            </w:rPr>
                          </w:pP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Telepon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>
                            <w:rPr>
                              <w:rFonts w:ascii="BPreplay" w:hAnsi="BPreplay"/>
                              <w:sz w:val="16"/>
                            </w:rPr>
                            <w:t>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888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000 |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Faks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2934 7977 | Email: </w:t>
                          </w:r>
                          <w:hyperlink r:id="rId1" w:history="1">
                            <w:r w:rsidRPr="0001733C">
                              <w:rPr>
                                <w:rStyle w:val="Hyperlink"/>
                                <w:rFonts w:ascii="BPreplay" w:hAnsi="BPreplay"/>
                                <w:color w:val="auto"/>
                                <w:sz w:val="16"/>
                                <w:u w:val="none"/>
                              </w:rPr>
                              <w:t>customer@bcalife.co.id</w:t>
                            </w:r>
                          </w:hyperlink>
                        </w:p>
                        <w:p w14:paraId="29FE6823" w14:textId="77777777" w:rsidR="00D261CC" w:rsidRPr="0001733C" w:rsidRDefault="00D261CC" w:rsidP="00364059">
                          <w:pPr>
                            <w:spacing w:after="0"/>
                            <w:rPr>
                              <w:rFonts w:ascii="BPreplay" w:hAnsi="BPreplay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29CF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164.8pt;margin-top:-.3pt;width:364.1pt;height:4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" fillcolor="white [3212]" stroked="f" strokeweight=".5pt">
              <v:textbox>
                <w:txbxContent>
                  <w:p w14:paraId="58521C81" w14:textId="77777777" w:rsidR="00D261CC" w:rsidRPr="0001733C" w:rsidRDefault="00D261CC" w:rsidP="00364059">
                    <w:pPr>
                      <w:spacing w:after="0"/>
                      <w:jc w:val="right"/>
                      <w:rPr>
                        <w:rFonts w:ascii="BPreplay" w:hAnsi="BPreplay"/>
                        <w:b/>
                        <w:sz w:val="18"/>
                      </w:rPr>
                    </w:pPr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PT </w:t>
                    </w:r>
                    <w:proofErr w:type="spellStart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Asuransi</w:t>
                    </w:r>
                    <w:proofErr w:type="spellEnd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 </w:t>
                    </w:r>
                    <w:proofErr w:type="spellStart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Jiwa</w:t>
                    </w:r>
                    <w:proofErr w:type="spellEnd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 BCA</w:t>
                    </w:r>
                  </w:p>
                  <w:p w14:paraId="611C6F4E" w14:textId="77777777" w:rsidR="00D261CC" w:rsidRPr="0001733C" w:rsidRDefault="00D261CC" w:rsidP="00364059">
                    <w:pPr>
                      <w:spacing w:after="0"/>
                      <w:jc w:val="right"/>
                      <w:rPr>
                        <w:rFonts w:ascii="BPreplay" w:hAnsi="BPreplay"/>
                        <w:sz w:val="16"/>
                      </w:rPr>
                    </w:pPr>
                    <w:r w:rsidRPr="0001733C">
                      <w:rPr>
                        <w:rFonts w:ascii="BPreplay" w:hAnsi="BPreplay"/>
                        <w:sz w:val="16"/>
                      </w:rPr>
                      <w:t xml:space="preserve">Chase Plaza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Lantai 22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 | Jl.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Jend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.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Sudirman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Kav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 21, Jakarta 12920</w:t>
                    </w:r>
                  </w:p>
                  <w:p w14:paraId="1AE6F980" w14:textId="7AD2B4F9" w:rsidR="00D261CC" w:rsidRPr="0001733C" w:rsidRDefault="00D261CC" w:rsidP="00364059">
                    <w:pPr>
                      <w:tabs>
                        <w:tab w:val="left" w:pos="588"/>
                        <w:tab w:val="left" w:pos="6408"/>
                      </w:tabs>
                      <w:spacing w:after="0"/>
                      <w:jc w:val="right"/>
                      <w:rPr>
                        <w:rFonts w:ascii="BPreplay" w:hAnsi="BPreplay"/>
                      </w:rPr>
                    </w:pP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Telepon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>
                      <w:rPr>
                        <w:rFonts w:ascii="BPreplay" w:hAnsi="BPreplay"/>
                        <w:sz w:val="16"/>
                      </w:rPr>
                      <w:t>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888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000 |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Faks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2934 7977 | Email: </w:t>
                    </w:r>
                    <w:hyperlink r:id="rId2" w:history="1">
                      <w:r w:rsidRPr="0001733C">
                        <w:rPr>
                          <w:rStyle w:val="Hyperlink"/>
                          <w:rFonts w:ascii="BPreplay" w:hAnsi="BPreplay"/>
                          <w:color w:val="auto"/>
                          <w:sz w:val="16"/>
                          <w:u w:val="none"/>
                        </w:rPr>
                        <w:t>customer@bcalife.co.id</w:t>
                      </w:r>
                    </w:hyperlink>
                  </w:p>
                  <w:p w14:paraId="29FE6823" w14:textId="77777777" w:rsidR="00D261CC" w:rsidRPr="0001733C" w:rsidRDefault="00D261CC" w:rsidP="00364059">
                    <w:pPr>
                      <w:spacing w:after="0"/>
                      <w:rPr>
                        <w:rFonts w:ascii="BPreplay" w:hAnsi="BPreplay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8480" behindDoc="1" locked="0" layoutInCell="1" allowOverlap="1" wp14:anchorId="1222294F" wp14:editId="43978428">
          <wp:simplePos x="0" y="0"/>
          <wp:positionH relativeFrom="column">
            <wp:posOffset>-269458</wp:posOffset>
          </wp:positionH>
          <wp:positionV relativeFrom="paragraph">
            <wp:posOffset>-287655</wp:posOffset>
          </wp:positionV>
          <wp:extent cx="2317034" cy="969454"/>
          <wp:effectExtent l="0" t="0" r="7620" b="254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01 BCA Life logo FULL COLORS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034" cy="969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7ECD8" w14:textId="63AA3206" w:rsidR="00D261CC" w:rsidRPr="00EE46CC" w:rsidRDefault="00D261CC" w:rsidP="00364059">
    <w:pPr>
      <w:pStyle w:val="Header"/>
    </w:pPr>
  </w:p>
  <w:p w14:paraId="57260F6E" w14:textId="7CE7A2CF" w:rsidR="00D261CC" w:rsidRPr="003B7746" w:rsidRDefault="00D261CC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914AEB" wp14:editId="427D111D">
              <wp:simplePos x="0" y="0"/>
              <wp:positionH relativeFrom="column">
                <wp:posOffset>-83185</wp:posOffset>
              </wp:positionH>
              <wp:positionV relativeFrom="paragraph">
                <wp:posOffset>192735</wp:posOffset>
              </wp:positionV>
              <wp:extent cx="6803390" cy="0"/>
              <wp:effectExtent l="0" t="0" r="355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339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C7B60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15.2pt" to="529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" strokecolor="#0070c0" strokeweight="1pt">
              <v:stroke joinstyle="miter"/>
            </v:line>
          </w:pict>
        </mc:Fallback>
      </mc:AlternateContent>
    </w:r>
  </w:p>
  <w:p w14:paraId="6A2ADD8E" w14:textId="309DF834" w:rsidR="00D261CC" w:rsidRPr="00364059" w:rsidRDefault="00D261CC" w:rsidP="003640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761"/>
    <w:multiLevelType w:val="hybridMultilevel"/>
    <w:tmpl w:val="51A0F2DE"/>
    <w:lvl w:ilvl="0" w:tplc="CBEEE3A6">
      <w:start w:val="1"/>
      <w:numFmt w:val="decimal"/>
      <w:lvlText w:val="%1."/>
      <w:lvlJc w:val="left"/>
      <w:pPr>
        <w:ind w:left="6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14A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7940"/>
    <w:multiLevelType w:val="hybridMultilevel"/>
    <w:tmpl w:val="B7FA65F8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" w15:restartNumberingAfterBreak="0">
    <w:nsid w:val="131B2ADB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13B40521"/>
    <w:multiLevelType w:val="hybridMultilevel"/>
    <w:tmpl w:val="57D289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A0DD5"/>
    <w:multiLevelType w:val="hybridMultilevel"/>
    <w:tmpl w:val="BEECFC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0254"/>
    <w:multiLevelType w:val="hybridMultilevel"/>
    <w:tmpl w:val="C3587962"/>
    <w:lvl w:ilvl="0" w:tplc="29341248">
      <w:start w:val="5"/>
      <w:numFmt w:val="bullet"/>
      <w:lvlText w:val=""/>
      <w:lvlJc w:val="left"/>
      <w:pPr>
        <w:ind w:left="30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7" w15:restartNumberingAfterBreak="0">
    <w:nsid w:val="16A85D7D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D734F"/>
    <w:multiLevelType w:val="hybridMultilevel"/>
    <w:tmpl w:val="93B4D08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97A5A"/>
    <w:multiLevelType w:val="hybridMultilevel"/>
    <w:tmpl w:val="3E689082"/>
    <w:lvl w:ilvl="0" w:tplc="FE26C0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46207"/>
    <w:multiLevelType w:val="hybridMultilevel"/>
    <w:tmpl w:val="C590B948"/>
    <w:lvl w:ilvl="0" w:tplc="75969B8C">
      <w:start w:val="1"/>
      <w:numFmt w:val="lowerLetter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1" w15:restartNumberingAfterBreak="0">
    <w:nsid w:val="31EC643B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77A17"/>
    <w:multiLevelType w:val="hybridMultilevel"/>
    <w:tmpl w:val="0C686C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255E0"/>
    <w:multiLevelType w:val="hybridMultilevel"/>
    <w:tmpl w:val="FFDC39CA"/>
    <w:lvl w:ilvl="0" w:tplc="1FCE832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4" w15:restartNumberingAfterBreak="0">
    <w:nsid w:val="44D44EF7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50663"/>
    <w:multiLevelType w:val="hybridMultilevel"/>
    <w:tmpl w:val="C7CC9B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7A1E"/>
    <w:multiLevelType w:val="hybridMultilevel"/>
    <w:tmpl w:val="1BE685E0"/>
    <w:lvl w:ilvl="0" w:tplc="83582BD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7" w15:restartNumberingAfterBreak="0">
    <w:nsid w:val="59B23A70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6AA74FE0"/>
    <w:multiLevelType w:val="hybridMultilevel"/>
    <w:tmpl w:val="EC004EEE"/>
    <w:lvl w:ilvl="0" w:tplc="DF28B54E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772642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60892"/>
    <w:multiLevelType w:val="hybridMultilevel"/>
    <w:tmpl w:val="F1362F26"/>
    <w:lvl w:ilvl="0" w:tplc="66BE0D9C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7" w:hanging="360"/>
      </w:pPr>
    </w:lvl>
    <w:lvl w:ilvl="2" w:tplc="0421001B" w:tentative="1">
      <w:start w:val="1"/>
      <w:numFmt w:val="lowerRoman"/>
      <w:lvlText w:val="%3."/>
      <w:lvlJc w:val="right"/>
      <w:pPr>
        <w:ind w:left="2047" w:hanging="180"/>
      </w:pPr>
    </w:lvl>
    <w:lvl w:ilvl="3" w:tplc="0421000F" w:tentative="1">
      <w:start w:val="1"/>
      <w:numFmt w:val="decimal"/>
      <w:lvlText w:val="%4."/>
      <w:lvlJc w:val="left"/>
      <w:pPr>
        <w:ind w:left="2767" w:hanging="360"/>
      </w:pPr>
    </w:lvl>
    <w:lvl w:ilvl="4" w:tplc="04210019" w:tentative="1">
      <w:start w:val="1"/>
      <w:numFmt w:val="lowerLetter"/>
      <w:lvlText w:val="%5."/>
      <w:lvlJc w:val="left"/>
      <w:pPr>
        <w:ind w:left="3487" w:hanging="360"/>
      </w:pPr>
    </w:lvl>
    <w:lvl w:ilvl="5" w:tplc="0421001B" w:tentative="1">
      <w:start w:val="1"/>
      <w:numFmt w:val="lowerRoman"/>
      <w:lvlText w:val="%6."/>
      <w:lvlJc w:val="right"/>
      <w:pPr>
        <w:ind w:left="4207" w:hanging="180"/>
      </w:pPr>
    </w:lvl>
    <w:lvl w:ilvl="6" w:tplc="0421000F" w:tentative="1">
      <w:start w:val="1"/>
      <w:numFmt w:val="decimal"/>
      <w:lvlText w:val="%7."/>
      <w:lvlJc w:val="left"/>
      <w:pPr>
        <w:ind w:left="4927" w:hanging="360"/>
      </w:pPr>
    </w:lvl>
    <w:lvl w:ilvl="7" w:tplc="04210019" w:tentative="1">
      <w:start w:val="1"/>
      <w:numFmt w:val="lowerLetter"/>
      <w:lvlText w:val="%8."/>
      <w:lvlJc w:val="left"/>
      <w:pPr>
        <w:ind w:left="5647" w:hanging="360"/>
      </w:pPr>
    </w:lvl>
    <w:lvl w:ilvl="8" w:tplc="0421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1" w15:restartNumberingAfterBreak="0">
    <w:nsid w:val="78BE6361"/>
    <w:multiLevelType w:val="hybridMultilevel"/>
    <w:tmpl w:val="268C1E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C1B81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8"/>
  </w:num>
  <w:num w:numId="5">
    <w:abstractNumId w:val="5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17"/>
  </w:num>
  <w:num w:numId="11">
    <w:abstractNumId w:val="7"/>
  </w:num>
  <w:num w:numId="12">
    <w:abstractNumId w:val="22"/>
  </w:num>
  <w:num w:numId="13">
    <w:abstractNumId w:val="3"/>
  </w:num>
  <w:num w:numId="14">
    <w:abstractNumId w:val="6"/>
  </w:num>
  <w:num w:numId="15">
    <w:abstractNumId w:val="19"/>
  </w:num>
  <w:num w:numId="16">
    <w:abstractNumId w:val="1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3"/>
  </w:num>
  <w:num w:numId="22">
    <w:abstractNumId w:val="11"/>
  </w:num>
  <w:num w:numId="2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ulia Azhar">
    <w15:presenceInfo w15:providerId="AD" w15:userId="S-1-5-21-3395627702-3648964974-458776297-2699"/>
  </w15:person>
  <w15:person w15:author="Yuni Astuti">
    <w15:presenceInfo w15:providerId="AD" w15:userId="S-1-5-21-3395627702-3648964974-458776297-2675"/>
  </w15:person>
  <w15:person w15:author="Monalita Koswanto">
    <w15:presenceInfo w15:providerId="AD" w15:userId="S-1-5-21-3395627702-3648964974-458776297-26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B9"/>
    <w:rsid w:val="000008DC"/>
    <w:rsid w:val="00001606"/>
    <w:rsid w:val="00002B6A"/>
    <w:rsid w:val="000042B1"/>
    <w:rsid w:val="00005595"/>
    <w:rsid w:val="000058C1"/>
    <w:rsid w:val="00005C2D"/>
    <w:rsid w:val="000061C0"/>
    <w:rsid w:val="000074CE"/>
    <w:rsid w:val="000075F2"/>
    <w:rsid w:val="00011333"/>
    <w:rsid w:val="00012DA1"/>
    <w:rsid w:val="000149FB"/>
    <w:rsid w:val="00015CAF"/>
    <w:rsid w:val="000164BC"/>
    <w:rsid w:val="0001733C"/>
    <w:rsid w:val="00022986"/>
    <w:rsid w:val="00022CEA"/>
    <w:rsid w:val="000241AB"/>
    <w:rsid w:val="00024512"/>
    <w:rsid w:val="000245C7"/>
    <w:rsid w:val="00024725"/>
    <w:rsid w:val="0002528D"/>
    <w:rsid w:val="0002550F"/>
    <w:rsid w:val="000262B8"/>
    <w:rsid w:val="00026522"/>
    <w:rsid w:val="00026D47"/>
    <w:rsid w:val="00026E8C"/>
    <w:rsid w:val="0003069A"/>
    <w:rsid w:val="00031FA9"/>
    <w:rsid w:val="00032E3A"/>
    <w:rsid w:val="00034028"/>
    <w:rsid w:val="00035C56"/>
    <w:rsid w:val="00035DE0"/>
    <w:rsid w:val="0003664D"/>
    <w:rsid w:val="0003671D"/>
    <w:rsid w:val="0004009E"/>
    <w:rsid w:val="000404F9"/>
    <w:rsid w:val="00040698"/>
    <w:rsid w:val="000408C5"/>
    <w:rsid w:val="00040918"/>
    <w:rsid w:val="00040F2D"/>
    <w:rsid w:val="00041640"/>
    <w:rsid w:val="000420C5"/>
    <w:rsid w:val="000459DD"/>
    <w:rsid w:val="00045ABA"/>
    <w:rsid w:val="00045F42"/>
    <w:rsid w:val="000514DC"/>
    <w:rsid w:val="00054A5F"/>
    <w:rsid w:val="00054D66"/>
    <w:rsid w:val="00054FC2"/>
    <w:rsid w:val="00055EC1"/>
    <w:rsid w:val="00055F8B"/>
    <w:rsid w:val="00056D38"/>
    <w:rsid w:val="00057726"/>
    <w:rsid w:val="00057748"/>
    <w:rsid w:val="0006096D"/>
    <w:rsid w:val="00062962"/>
    <w:rsid w:val="0006379C"/>
    <w:rsid w:val="00064040"/>
    <w:rsid w:val="00064C0C"/>
    <w:rsid w:val="0007082B"/>
    <w:rsid w:val="00070844"/>
    <w:rsid w:val="0007247D"/>
    <w:rsid w:val="00072850"/>
    <w:rsid w:val="00072DA1"/>
    <w:rsid w:val="000765C9"/>
    <w:rsid w:val="000777F1"/>
    <w:rsid w:val="00077D9F"/>
    <w:rsid w:val="00080585"/>
    <w:rsid w:val="000828A8"/>
    <w:rsid w:val="000833F2"/>
    <w:rsid w:val="00084CD2"/>
    <w:rsid w:val="0008515D"/>
    <w:rsid w:val="00085E61"/>
    <w:rsid w:val="00091800"/>
    <w:rsid w:val="00092FCD"/>
    <w:rsid w:val="0009365B"/>
    <w:rsid w:val="0009453E"/>
    <w:rsid w:val="00094DEF"/>
    <w:rsid w:val="0009580B"/>
    <w:rsid w:val="00096814"/>
    <w:rsid w:val="000A28A3"/>
    <w:rsid w:val="000A74EE"/>
    <w:rsid w:val="000A7B6A"/>
    <w:rsid w:val="000A7EBC"/>
    <w:rsid w:val="000B1017"/>
    <w:rsid w:val="000B1332"/>
    <w:rsid w:val="000B1911"/>
    <w:rsid w:val="000B1FAE"/>
    <w:rsid w:val="000B24CD"/>
    <w:rsid w:val="000B2D3C"/>
    <w:rsid w:val="000B2FBF"/>
    <w:rsid w:val="000B3BCB"/>
    <w:rsid w:val="000B3BE8"/>
    <w:rsid w:val="000B410A"/>
    <w:rsid w:val="000B4771"/>
    <w:rsid w:val="000B4EC6"/>
    <w:rsid w:val="000B6727"/>
    <w:rsid w:val="000B7DB7"/>
    <w:rsid w:val="000C083D"/>
    <w:rsid w:val="000C11E4"/>
    <w:rsid w:val="000C1749"/>
    <w:rsid w:val="000C1D00"/>
    <w:rsid w:val="000C332C"/>
    <w:rsid w:val="000C3E5B"/>
    <w:rsid w:val="000C6152"/>
    <w:rsid w:val="000C61C3"/>
    <w:rsid w:val="000C6E90"/>
    <w:rsid w:val="000D0A91"/>
    <w:rsid w:val="000D3A63"/>
    <w:rsid w:val="000E27CD"/>
    <w:rsid w:val="000E34F7"/>
    <w:rsid w:val="000E362C"/>
    <w:rsid w:val="000E67A0"/>
    <w:rsid w:val="000E6D9E"/>
    <w:rsid w:val="000F277B"/>
    <w:rsid w:val="000F2FE7"/>
    <w:rsid w:val="000F3E64"/>
    <w:rsid w:val="000F41AB"/>
    <w:rsid w:val="000F60C3"/>
    <w:rsid w:val="000F60F2"/>
    <w:rsid w:val="00100479"/>
    <w:rsid w:val="00101D00"/>
    <w:rsid w:val="00103F20"/>
    <w:rsid w:val="001071EC"/>
    <w:rsid w:val="0010726D"/>
    <w:rsid w:val="0011044A"/>
    <w:rsid w:val="00111CC2"/>
    <w:rsid w:val="0011223B"/>
    <w:rsid w:val="00112BDC"/>
    <w:rsid w:val="00113FB8"/>
    <w:rsid w:val="00116B07"/>
    <w:rsid w:val="00116E4D"/>
    <w:rsid w:val="0012059E"/>
    <w:rsid w:val="00120F90"/>
    <w:rsid w:val="00121AAD"/>
    <w:rsid w:val="00122761"/>
    <w:rsid w:val="00123619"/>
    <w:rsid w:val="0012488C"/>
    <w:rsid w:val="001307D7"/>
    <w:rsid w:val="00132C4F"/>
    <w:rsid w:val="001348E5"/>
    <w:rsid w:val="00136D4A"/>
    <w:rsid w:val="00142036"/>
    <w:rsid w:val="00144154"/>
    <w:rsid w:val="001450C9"/>
    <w:rsid w:val="00147376"/>
    <w:rsid w:val="001501AD"/>
    <w:rsid w:val="001579A1"/>
    <w:rsid w:val="00160DDB"/>
    <w:rsid w:val="001627CF"/>
    <w:rsid w:val="001645C1"/>
    <w:rsid w:val="00165AFF"/>
    <w:rsid w:val="00166102"/>
    <w:rsid w:val="00166E09"/>
    <w:rsid w:val="00167B32"/>
    <w:rsid w:val="00170203"/>
    <w:rsid w:val="0017022F"/>
    <w:rsid w:val="0017042F"/>
    <w:rsid w:val="00170B1D"/>
    <w:rsid w:val="00171426"/>
    <w:rsid w:val="00171F0F"/>
    <w:rsid w:val="00173961"/>
    <w:rsid w:val="001746E9"/>
    <w:rsid w:val="00176B07"/>
    <w:rsid w:val="00181BAB"/>
    <w:rsid w:val="00182542"/>
    <w:rsid w:val="00182E03"/>
    <w:rsid w:val="0018360F"/>
    <w:rsid w:val="00186493"/>
    <w:rsid w:val="0019116C"/>
    <w:rsid w:val="00191675"/>
    <w:rsid w:val="00192187"/>
    <w:rsid w:val="00193287"/>
    <w:rsid w:val="00193342"/>
    <w:rsid w:val="00193533"/>
    <w:rsid w:val="00195C65"/>
    <w:rsid w:val="001963EC"/>
    <w:rsid w:val="00197E98"/>
    <w:rsid w:val="001A1772"/>
    <w:rsid w:val="001A276B"/>
    <w:rsid w:val="001A2AA8"/>
    <w:rsid w:val="001A2CDD"/>
    <w:rsid w:val="001A2D94"/>
    <w:rsid w:val="001A5CA9"/>
    <w:rsid w:val="001B1DEA"/>
    <w:rsid w:val="001B3142"/>
    <w:rsid w:val="001B4B20"/>
    <w:rsid w:val="001B6B3F"/>
    <w:rsid w:val="001B7591"/>
    <w:rsid w:val="001B7914"/>
    <w:rsid w:val="001B7AF1"/>
    <w:rsid w:val="001C0FF2"/>
    <w:rsid w:val="001C1D8A"/>
    <w:rsid w:val="001C3BD4"/>
    <w:rsid w:val="001C47D7"/>
    <w:rsid w:val="001C592D"/>
    <w:rsid w:val="001C73F1"/>
    <w:rsid w:val="001D2A50"/>
    <w:rsid w:val="001D7938"/>
    <w:rsid w:val="001D7E71"/>
    <w:rsid w:val="001E4E70"/>
    <w:rsid w:val="001E5B80"/>
    <w:rsid w:val="001E5DA5"/>
    <w:rsid w:val="001F21E4"/>
    <w:rsid w:val="001F2B90"/>
    <w:rsid w:val="001F3205"/>
    <w:rsid w:val="001F3A5E"/>
    <w:rsid w:val="001F43F2"/>
    <w:rsid w:val="001F46F2"/>
    <w:rsid w:val="001F74BE"/>
    <w:rsid w:val="001F7C52"/>
    <w:rsid w:val="002025E0"/>
    <w:rsid w:val="002045CD"/>
    <w:rsid w:val="00205621"/>
    <w:rsid w:val="00205F82"/>
    <w:rsid w:val="002061EF"/>
    <w:rsid w:val="002068D0"/>
    <w:rsid w:val="00210408"/>
    <w:rsid w:val="00210BEF"/>
    <w:rsid w:val="0021222C"/>
    <w:rsid w:val="002148A5"/>
    <w:rsid w:val="00214DB6"/>
    <w:rsid w:val="00216C68"/>
    <w:rsid w:val="00221C9E"/>
    <w:rsid w:val="00222B5C"/>
    <w:rsid w:val="00222D17"/>
    <w:rsid w:val="002250DD"/>
    <w:rsid w:val="00226A62"/>
    <w:rsid w:val="00227F12"/>
    <w:rsid w:val="0023195E"/>
    <w:rsid w:val="00233E19"/>
    <w:rsid w:val="00233FFB"/>
    <w:rsid w:val="002341C3"/>
    <w:rsid w:val="002413CF"/>
    <w:rsid w:val="00241DDC"/>
    <w:rsid w:val="00242F21"/>
    <w:rsid w:val="00250831"/>
    <w:rsid w:val="00250C2D"/>
    <w:rsid w:val="002514D3"/>
    <w:rsid w:val="00253B1C"/>
    <w:rsid w:val="00253FCD"/>
    <w:rsid w:val="00255E14"/>
    <w:rsid w:val="002606A0"/>
    <w:rsid w:val="0026161B"/>
    <w:rsid w:val="002625CC"/>
    <w:rsid w:val="00262FE7"/>
    <w:rsid w:val="002655C5"/>
    <w:rsid w:val="0026650E"/>
    <w:rsid w:val="0026661E"/>
    <w:rsid w:val="002700B7"/>
    <w:rsid w:val="0027018A"/>
    <w:rsid w:val="002704B4"/>
    <w:rsid w:val="00277343"/>
    <w:rsid w:val="00280858"/>
    <w:rsid w:val="0028120B"/>
    <w:rsid w:val="0028125A"/>
    <w:rsid w:val="00281996"/>
    <w:rsid w:val="00282B68"/>
    <w:rsid w:val="00282E3B"/>
    <w:rsid w:val="00283716"/>
    <w:rsid w:val="0028459A"/>
    <w:rsid w:val="00285640"/>
    <w:rsid w:val="0028575F"/>
    <w:rsid w:val="00287A21"/>
    <w:rsid w:val="00287C40"/>
    <w:rsid w:val="002924F6"/>
    <w:rsid w:val="00294607"/>
    <w:rsid w:val="002962BF"/>
    <w:rsid w:val="0029728A"/>
    <w:rsid w:val="002975A2"/>
    <w:rsid w:val="00297EA7"/>
    <w:rsid w:val="002A020F"/>
    <w:rsid w:val="002A0481"/>
    <w:rsid w:val="002A098D"/>
    <w:rsid w:val="002A19B7"/>
    <w:rsid w:val="002A3693"/>
    <w:rsid w:val="002A3D7E"/>
    <w:rsid w:val="002A5187"/>
    <w:rsid w:val="002A6CDC"/>
    <w:rsid w:val="002B2CD2"/>
    <w:rsid w:val="002B30FC"/>
    <w:rsid w:val="002B32C0"/>
    <w:rsid w:val="002B3E7F"/>
    <w:rsid w:val="002B75F4"/>
    <w:rsid w:val="002C04D2"/>
    <w:rsid w:val="002C0890"/>
    <w:rsid w:val="002C0C1C"/>
    <w:rsid w:val="002C191C"/>
    <w:rsid w:val="002C2940"/>
    <w:rsid w:val="002C2B4A"/>
    <w:rsid w:val="002C31E6"/>
    <w:rsid w:val="002C7E2F"/>
    <w:rsid w:val="002D4F24"/>
    <w:rsid w:val="002D64AA"/>
    <w:rsid w:val="002E0499"/>
    <w:rsid w:val="002E1133"/>
    <w:rsid w:val="002E1D70"/>
    <w:rsid w:val="002E51E7"/>
    <w:rsid w:val="002E555C"/>
    <w:rsid w:val="002E5850"/>
    <w:rsid w:val="002F07CC"/>
    <w:rsid w:val="002F0963"/>
    <w:rsid w:val="002F1600"/>
    <w:rsid w:val="002F2DD5"/>
    <w:rsid w:val="002F32BE"/>
    <w:rsid w:val="002F67A0"/>
    <w:rsid w:val="00300548"/>
    <w:rsid w:val="00301374"/>
    <w:rsid w:val="003013CE"/>
    <w:rsid w:val="00301648"/>
    <w:rsid w:val="00302ED0"/>
    <w:rsid w:val="00305695"/>
    <w:rsid w:val="003057FD"/>
    <w:rsid w:val="00307CDF"/>
    <w:rsid w:val="003110FC"/>
    <w:rsid w:val="00311B25"/>
    <w:rsid w:val="00314739"/>
    <w:rsid w:val="0031517C"/>
    <w:rsid w:val="00315FAD"/>
    <w:rsid w:val="00320935"/>
    <w:rsid w:val="00323CF0"/>
    <w:rsid w:val="00323DA2"/>
    <w:rsid w:val="00324C4E"/>
    <w:rsid w:val="00325440"/>
    <w:rsid w:val="003311AF"/>
    <w:rsid w:val="00331BA7"/>
    <w:rsid w:val="0033228C"/>
    <w:rsid w:val="00334235"/>
    <w:rsid w:val="00335F77"/>
    <w:rsid w:val="00336696"/>
    <w:rsid w:val="00337DFC"/>
    <w:rsid w:val="00340CE6"/>
    <w:rsid w:val="00342336"/>
    <w:rsid w:val="00343A06"/>
    <w:rsid w:val="00343E0D"/>
    <w:rsid w:val="00343F5C"/>
    <w:rsid w:val="00344CFC"/>
    <w:rsid w:val="003465A1"/>
    <w:rsid w:val="003465AE"/>
    <w:rsid w:val="003513AC"/>
    <w:rsid w:val="00353698"/>
    <w:rsid w:val="003553E9"/>
    <w:rsid w:val="003554C6"/>
    <w:rsid w:val="003561F4"/>
    <w:rsid w:val="00361795"/>
    <w:rsid w:val="003631BD"/>
    <w:rsid w:val="003632B0"/>
    <w:rsid w:val="00363ABD"/>
    <w:rsid w:val="00364059"/>
    <w:rsid w:val="00366C17"/>
    <w:rsid w:val="00370245"/>
    <w:rsid w:val="00370A13"/>
    <w:rsid w:val="00371E43"/>
    <w:rsid w:val="00372E7C"/>
    <w:rsid w:val="003735D4"/>
    <w:rsid w:val="00373BBD"/>
    <w:rsid w:val="003747A0"/>
    <w:rsid w:val="00374D42"/>
    <w:rsid w:val="00374FD8"/>
    <w:rsid w:val="00376EB8"/>
    <w:rsid w:val="00381897"/>
    <w:rsid w:val="0038637F"/>
    <w:rsid w:val="003867C9"/>
    <w:rsid w:val="00386C29"/>
    <w:rsid w:val="00387E7C"/>
    <w:rsid w:val="0039012C"/>
    <w:rsid w:val="003901C7"/>
    <w:rsid w:val="00393586"/>
    <w:rsid w:val="00395FDF"/>
    <w:rsid w:val="00396C6B"/>
    <w:rsid w:val="00396CB0"/>
    <w:rsid w:val="00397C19"/>
    <w:rsid w:val="003A0590"/>
    <w:rsid w:val="003A3EE9"/>
    <w:rsid w:val="003A5D51"/>
    <w:rsid w:val="003A73ED"/>
    <w:rsid w:val="003B0A3F"/>
    <w:rsid w:val="003B2986"/>
    <w:rsid w:val="003B3047"/>
    <w:rsid w:val="003B7746"/>
    <w:rsid w:val="003C005F"/>
    <w:rsid w:val="003C094C"/>
    <w:rsid w:val="003C119B"/>
    <w:rsid w:val="003C1D5C"/>
    <w:rsid w:val="003C5472"/>
    <w:rsid w:val="003D0367"/>
    <w:rsid w:val="003D06AD"/>
    <w:rsid w:val="003D15F9"/>
    <w:rsid w:val="003D29D1"/>
    <w:rsid w:val="003D39C3"/>
    <w:rsid w:val="003D3B30"/>
    <w:rsid w:val="003D4BD4"/>
    <w:rsid w:val="003D5C31"/>
    <w:rsid w:val="003D60AD"/>
    <w:rsid w:val="003E1FDA"/>
    <w:rsid w:val="003E20A8"/>
    <w:rsid w:val="003E2959"/>
    <w:rsid w:val="003E2D5E"/>
    <w:rsid w:val="003E540E"/>
    <w:rsid w:val="003E7297"/>
    <w:rsid w:val="003F08AF"/>
    <w:rsid w:val="003F094F"/>
    <w:rsid w:val="003F0D7B"/>
    <w:rsid w:val="003F1C2D"/>
    <w:rsid w:val="003F2412"/>
    <w:rsid w:val="003F49D9"/>
    <w:rsid w:val="003F5C23"/>
    <w:rsid w:val="00403452"/>
    <w:rsid w:val="0040473B"/>
    <w:rsid w:val="00404DA6"/>
    <w:rsid w:val="004061C1"/>
    <w:rsid w:val="00407F2C"/>
    <w:rsid w:val="00412216"/>
    <w:rsid w:val="00412EDC"/>
    <w:rsid w:val="00414AFB"/>
    <w:rsid w:val="00415AB4"/>
    <w:rsid w:val="0041656F"/>
    <w:rsid w:val="00423696"/>
    <w:rsid w:val="00423C75"/>
    <w:rsid w:val="004254FA"/>
    <w:rsid w:val="004305D4"/>
    <w:rsid w:val="00432611"/>
    <w:rsid w:val="00434042"/>
    <w:rsid w:val="00436003"/>
    <w:rsid w:val="004404B2"/>
    <w:rsid w:val="004419BF"/>
    <w:rsid w:val="004424B3"/>
    <w:rsid w:val="00445934"/>
    <w:rsid w:val="00445E05"/>
    <w:rsid w:val="00446CA8"/>
    <w:rsid w:val="004470F8"/>
    <w:rsid w:val="00447330"/>
    <w:rsid w:val="004477B8"/>
    <w:rsid w:val="00451735"/>
    <w:rsid w:val="004517E4"/>
    <w:rsid w:val="00451EC3"/>
    <w:rsid w:val="004527A5"/>
    <w:rsid w:val="004541D7"/>
    <w:rsid w:val="00455CDA"/>
    <w:rsid w:val="00457A79"/>
    <w:rsid w:val="00465F0C"/>
    <w:rsid w:val="00470CDD"/>
    <w:rsid w:val="00470CE9"/>
    <w:rsid w:val="00470FCB"/>
    <w:rsid w:val="004720A4"/>
    <w:rsid w:val="0047230D"/>
    <w:rsid w:val="00476081"/>
    <w:rsid w:val="0048072E"/>
    <w:rsid w:val="004823E8"/>
    <w:rsid w:val="00482E7A"/>
    <w:rsid w:val="004843C0"/>
    <w:rsid w:val="00484640"/>
    <w:rsid w:val="00487622"/>
    <w:rsid w:val="004906A5"/>
    <w:rsid w:val="004934A7"/>
    <w:rsid w:val="00493ADB"/>
    <w:rsid w:val="00493CF7"/>
    <w:rsid w:val="004946DB"/>
    <w:rsid w:val="00494C15"/>
    <w:rsid w:val="004953D4"/>
    <w:rsid w:val="004954C1"/>
    <w:rsid w:val="004A0B89"/>
    <w:rsid w:val="004A0BDE"/>
    <w:rsid w:val="004A0CF0"/>
    <w:rsid w:val="004A1A83"/>
    <w:rsid w:val="004B3633"/>
    <w:rsid w:val="004B748A"/>
    <w:rsid w:val="004C03F4"/>
    <w:rsid w:val="004C0462"/>
    <w:rsid w:val="004C1600"/>
    <w:rsid w:val="004C1B0E"/>
    <w:rsid w:val="004C2E87"/>
    <w:rsid w:val="004C34E8"/>
    <w:rsid w:val="004C49DD"/>
    <w:rsid w:val="004C50BB"/>
    <w:rsid w:val="004C60F7"/>
    <w:rsid w:val="004C6E48"/>
    <w:rsid w:val="004D03D0"/>
    <w:rsid w:val="004D098D"/>
    <w:rsid w:val="004D129E"/>
    <w:rsid w:val="004D20DE"/>
    <w:rsid w:val="004D311E"/>
    <w:rsid w:val="004D5CCB"/>
    <w:rsid w:val="004D66FA"/>
    <w:rsid w:val="004D6D64"/>
    <w:rsid w:val="004E38B1"/>
    <w:rsid w:val="004E3955"/>
    <w:rsid w:val="004E4B12"/>
    <w:rsid w:val="004E524B"/>
    <w:rsid w:val="004F16B9"/>
    <w:rsid w:val="004F1FE7"/>
    <w:rsid w:val="004F21E5"/>
    <w:rsid w:val="004F2A4D"/>
    <w:rsid w:val="004F2C7E"/>
    <w:rsid w:val="004F3DA4"/>
    <w:rsid w:val="004F4831"/>
    <w:rsid w:val="004F6226"/>
    <w:rsid w:val="004F7C56"/>
    <w:rsid w:val="00503190"/>
    <w:rsid w:val="00505906"/>
    <w:rsid w:val="00510443"/>
    <w:rsid w:val="0051268F"/>
    <w:rsid w:val="00515645"/>
    <w:rsid w:val="00517F9D"/>
    <w:rsid w:val="005207D0"/>
    <w:rsid w:val="005218A8"/>
    <w:rsid w:val="0052507F"/>
    <w:rsid w:val="00525100"/>
    <w:rsid w:val="00525114"/>
    <w:rsid w:val="00525F43"/>
    <w:rsid w:val="00526E25"/>
    <w:rsid w:val="00530ABB"/>
    <w:rsid w:val="00531006"/>
    <w:rsid w:val="00531640"/>
    <w:rsid w:val="00531DF9"/>
    <w:rsid w:val="005352E0"/>
    <w:rsid w:val="005363D0"/>
    <w:rsid w:val="0054053E"/>
    <w:rsid w:val="00540850"/>
    <w:rsid w:val="00540A17"/>
    <w:rsid w:val="00541FE2"/>
    <w:rsid w:val="005432D4"/>
    <w:rsid w:val="005473DA"/>
    <w:rsid w:val="00550151"/>
    <w:rsid w:val="00551EB0"/>
    <w:rsid w:val="00554581"/>
    <w:rsid w:val="005554BE"/>
    <w:rsid w:val="00556663"/>
    <w:rsid w:val="005605B9"/>
    <w:rsid w:val="00562BF3"/>
    <w:rsid w:val="00562D71"/>
    <w:rsid w:val="00562DA6"/>
    <w:rsid w:val="00565842"/>
    <w:rsid w:val="00566387"/>
    <w:rsid w:val="0056720F"/>
    <w:rsid w:val="005702B0"/>
    <w:rsid w:val="00570C2C"/>
    <w:rsid w:val="0057188F"/>
    <w:rsid w:val="00571D8E"/>
    <w:rsid w:val="00574E7B"/>
    <w:rsid w:val="00575231"/>
    <w:rsid w:val="005756C7"/>
    <w:rsid w:val="00577956"/>
    <w:rsid w:val="00577BA2"/>
    <w:rsid w:val="00580159"/>
    <w:rsid w:val="005803AC"/>
    <w:rsid w:val="00581B8F"/>
    <w:rsid w:val="00582B72"/>
    <w:rsid w:val="00582F14"/>
    <w:rsid w:val="00582F1B"/>
    <w:rsid w:val="00584569"/>
    <w:rsid w:val="005848E7"/>
    <w:rsid w:val="00586F2F"/>
    <w:rsid w:val="005878B5"/>
    <w:rsid w:val="005902CD"/>
    <w:rsid w:val="005909F4"/>
    <w:rsid w:val="00592D27"/>
    <w:rsid w:val="005937F7"/>
    <w:rsid w:val="00593A1A"/>
    <w:rsid w:val="00595B42"/>
    <w:rsid w:val="005A012E"/>
    <w:rsid w:val="005A1D19"/>
    <w:rsid w:val="005A5706"/>
    <w:rsid w:val="005A68D4"/>
    <w:rsid w:val="005B342A"/>
    <w:rsid w:val="005B37F6"/>
    <w:rsid w:val="005B3FE4"/>
    <w:rsid w:val="005B6D41"/>
    <w:rsid w:val="005B72A3"/>
    <w:rsid w:val="005B7E86"/>
    <w:rsid w:val="005C0494"/>
    <w:rsid w:val="005C1AA1"/>
    <w:rsid w:val="005C2CA0"/>
    <w:rsid w:val="005C2F88"/>
    <w:rsid w:val="005C3958"/>
    <w:rsid w:val="005C652B"/>
    <w:rsid w:val="005D103C"/>
    <w:rsid w:val="005D16D8"/>
    <w:rsid w:val="005D4834"/>
    <w:rsid w:val="005D4EEE"/>
    <w:rsid w:val="005D68A0"/>
    <w:rsid w:val="005E199C"/>
    <w:rsid w:val="005E329C"/>
    <w:rsid w:val="005E6047"/>
    <w:rsid w:val="005E6FCA"/>
    <w:rsid w:val="005F0A15"/>
    <w:rsid w:val="005F0ED6"/>
    <w:rsid w:val="005F2F6D"/>
    <w:rsid w:val="005F3C4C"/>
    <w:rsid w:val="005F57E2"/>
    <w:rsid w:val="005F5FED"/>
    <w:rsid w:val="0060058C"/>
    <w:rsid w:val="006006AC"/>
    <w:rsid w:val="00600C0C"/>
    <w:rsid w:val="00600C1B"/>
    <w:rsid w:val="006017D7"/>
    <w:rsid w:val="006023D5"/>
    <w:rsid w:val="00603A6C"/>
    <w:rsid w:val="00604845"/>
    <w:rsid w:val="00606894"/>
    <w:rsid w:val="00606AD3"/>
    <w:rsid w:val="00607FF2"/>
    <w:rsid w:val="00610B52"/>
    <w:rsid w:val="00611432"/>
    <w:rsid w:val="00611CCF"/>
    <w:rsid w:val="00613937"/>
    <w:rsid w:val="00613F88"/>
    <w:rsid w:val="00622371"/>
    <w:rsid w:val="00622503"/>
    <w:rsid w:val="006229B2"/>
    <w:rsid w:val="00623D50"/>
    <w:rsid w:val="00627F9C"/>
    <w:rsid w:val="00630585"/>
    <w:rsid w:val="006311D6"/>
    <w:rsid w:val="006317CC"/>
    <w:rsid w:val="00631CFB"/>
    <w:rsid w:val="006326E0"/>
    <w:rsid w:val="00633B59"/>
    <w:rsid w:val="006341CB"/>
    <w:rsid w:val="00636017"/>
    <w:rsid w:val="00636BE3"/>
    <w:rsid w:val="00640C35"/>
    <w:rsid w:val="006413C9"/>
    <w:rsid w:val="00641D92"/>
    <w:rsid w:val="00642805"/>
    <w:rsid w:val="00642F80"/>
    <w:rsid w:val="00642FF6"/>
    <w:rsid w:val="006433AF"/>
    <w:rsid w:val="006460EC"/>
    <w:rsid w:val="006467E0"/>
    <w:rsid w:val="00646944"/>
    <w:rsid w:val="00647FCF"/>
    <w:rsid w:val="006502E2"/>
    <w:rsid w:val="00651746"/>
    <w:rsid w:val="00653B58"/>
    <w:rsid w:val="006541C0"/>
    <w:rsid w:val="00657C6E"/>
    <w:rsid w:val="006604FC"/>
    <w:rsid w:val="00660AB8"/>
    <w:rsid w:val="00660BC2"/>
    <w:rsid w:val="00662331"/>
    <w:rsid w:val="0066389D"/>
    <w:rsid w:val="00665746"/>
    <w:rsid w:val="00666F69"/>
    <w:rsid w:val="00670962"/>
    <w:rsid w:val="00670E16"/>
    <w:rsid w:val="00672095"/>
    <w:rsid w:val="00672A46"/>
    <w:rsid w:val="0067544A"/>
    <w:rsid w:val="00685082"/>
    <w:rsid w:val="006859FC"/>
    <w:rsid w:val="0068735F"/>
    <w:rsid w:val="00687C00"/>
    <w:rsid w:val="00687E67"/>
    <w:rsid w:val="00692306"/>
    <w:rsid w:val="00694930"/>
    <w:rsid w:val="00694F38"/>
    <w:rsid w:val="00695407"/>
    <w:rsid w:val="006973AE"/>
    <w:rsid w:val="006A0BF7"/>
    <w:rsid w:val="006A39B8"/>
    <w:rsid w:val="006A3AB7"/>
    <w:rsid w:val="006A3E19"/>
    <w:rsid w:val="006B27E9"/>
    <w:rsid w:val="006B5E41"/>
    <w:rsid w:val="006B6C55"/>
    <w:rsid w:val="006C0B00"/>
    <w:rsid w:val="006C0FE5"/>
    <w:rsid w:val="006C1BD4"/>
    <w:rsid w:val="006C28AB"/>
    <w:rsid w:val="006C381E"/>
    <w:rsid w:val="006C5948"/>
    <w:rsid w:val="006C6163"/>
    <w:rsid w:val="006C6324"/>
    <w:rsid w:val="006C79A3"/>
    <w:rsid w:val="006D0ED2"/>
    <w:rsid w:val="006D2A13"/>
    <w:rsid w:val="006D4C2C"/>
    <w:rsid w:val="006E033A"/>
    <w:rsid w:val="006E0D52"/>
    <w:rsid w:val="006E18EF"/>
    <w:rsid w:val="006E1E5D"/>
    <w:rsid w:val="006E2855"/>
    <w:rsid w:val="006E3C16"/>
    <w:rsid w:val="006E4D31"/>
    <w:rsid w:val="006F00EE"/>
    <w:rsid w:val="006F3561"/>
    <w:rsid w:val="006F56F0"/>
    <w:rsid w:val="006F58BF"/>
    <w:rsid w:val="006F70E3"/>
    <w:rsid w:val="0070016F"/>
    <w:rsid w:val="007021C0"/>
    <w:rsid w:val="00711E6B"/>
    <w:rsid w:val="00712D9B"/>
    <w:rsid w:val="007133EA"/>
    <w:rsid w:val="00715D14"/>
    <w:rsid w:val="0071709F"/>
    <w:rsid w:val="00717AE4"/>
    <w:rsid w:val="007221BD"/>
    <w:rsid w:val="00723627"/>
    <w:rsid w:val="007237F3"/>
    <w:rsid w:val="00723D71"/>
    <w:rsid w:val="00724113"/>
    <w:rsid w:val="00727C68"/>
    <w:rsid w:val="00727EF6"/>
    <w:rsid w:val="00730022"/>
    <w:rsid w:val="007312F3"/>
    <w:rsid w:val="00733789"/>
    <w:rsid w:val="00734EC5"/>
    <w:rsid w:val="007352AB"/>
    <w:rsid w:val="00736676"/>
    <w:rsid w:val="007372A3"/>
    <w:rsid w:val="00737CDA"/>
    <w:rsid w:val="007423F2"/>
    <w:rsid w:val="00745591"/>
    <w:rsid w:val="0074661D"/>
    <w:rsid w:val="00753C94"/>
    <w:rsid w:val="00753FB3"/>
    <w:rsid w:val="00754695"/>
    <w:rsid w:val="00760009"/>
    <w:rsid w:val="0076000C"/>
    <w:rsid w:val="00764E02"/>
    <w:rsid w:val="007663CF"/>
    <w:rsid w:val="00770502"/>
    <w:rsid w:val="00770E89"/>
    <w:rsid w:val="00771100"/>
    <w:rsid w:val="0077150B"/>
    <w:rsid w:val="00773C4C"/>
    <w:rsid w:val="00780761"/>
    <w:rsid w:val="00780B22"/>
    <w:rsid w:val="0078399C"/>
    <w:rsid w:val="007864B7"/>
    <w:rsid w:val="007906F7"/>
    <w:rsid w:val="007926F5"/>
    <w:rsid w:val="00792D3B"/>
    <w:rsid w:val="007968B7"/>
    <w:rsid w:val="00796CE9"/>
    <w:rsid w:val="007A6158"/>
    <w:rsid w:val="007A7EA2"/>
    <w:rsid w:val="007B0C32"/>
    <w:rsid w:val="007B2D53"/>
    <w:rsid w:val="007B54FF"/>
    <w:rsid w:val="007B6D9D"/>
    <w:rsid w:val="007B7501"/>
    <w:rsid w:val="007B7A30"/>
    <w:rsid w:val="007C6A12"/>
    <w:rsid w:val="007D20A3"/>
    <w:rsid w:val="007D2424"/>
    <w:rsid w:val="007D721F"/>
    <w:rsid w:val="007D7385"/>
    <w:rsid w:val="007E08DA"/>
    <w:rsid w:val="007E247C"/>
    <w:rsid w:val="007E4642"/>
    <w:rsid w:val="007E4AEE"/>
    <w:rsid w:val="007F0B4C"/>
    <w:rsid w:val="007F0C66"/>
    <w:rsid w:val="007F1488"/>
    <w:rsid w:val="007F14E2"/>
    <w:rsid w:val="007F23F3"/>
    <w:rsid w:val="007F611D"/>
    <w:rsid w:val="007F7BF3"/>
    <w:rsid w:val="00802AFE"/>
    <w:rsid w:val="0080395A"/>
    <w:rsid w:val="00810D2D"/>
    <w:rsid w:val="008129A1"/>
    <w:rsid w:val="00813F7D"/>
    <w:rsid w:val="00814BBE"/>
    <w:rsid w:val="008161DF"/>
    <w:rsid w:val="00817C31"/>
    <w:rsid w:val="008205AE"/>
    <w:rsid w:val="008206F2"/>
    <w:rsid w:val="008225ED"/>
    <w:rsid w:val="008234E9"/>
    <w:rsid w:val="00826196"/>
    <w:rsid w:val="008261D4"/>
    <w:rsid w:val="00826C29"/>
    <w:rsid w:val="00832386"/>
    <w:rsid w:val="00832E6E"/>
    <w:rsid w:val="00835E30"/>
    <w:rsid w:val="00836536"/>
    <w:rsid w:val="00836973"/>
    <w:rsid w:val="00840185"/>
    <w:rsid w:val="00840A5B"/>
    <w:rsid w:val="00842824"/>
    <w:rsid w:val="00842D3B"/>
    <w:rsid w:val="008447DA"/>
    <w:rsid w:val="00844E84"/>
    <w:rsid w:val="008455CF"/>
    <w:rsid w:val="00846332"/>
    <w:rsid w:val="00846E20"/>
    <w:rsid w:val="00850973"/>
    <w:rsid w:val="008510C4"/>
    <w:rsid w:val="00851864"/>
    <w:rsid w:val="00852B6B"/>
    <w:rsid w:val="0085363E"/>
    <w:rsid w:val="00853FDD"/>
    <w:rsid w:val="00856035"/>
    <w:rsid w:val="00857019"/>
    <w:rsid w:val="008607BE"/>
    <w:rsid w:val="0086121D"/>
    <w:rsid w:val="0086124A"/>
    <w:rsid w:val="0086247E"/>
    <w:rsid w:val="008634BB"/>
    <w:rsid w:val="00863567"/>
    <w:rsid w:val="0086505E"/>
    <w:rsid w:val="00865D8F"/>
    <w:rsid w:val="008672DE"/>
    <w:rsid w:val="0086745C"/>
    <w:rsid w:val="00876348"/>
    <w:rsid w:val="0088064D"/>
    <w:rsid w:val="008809E7"/>
    <w:rsid w:val="0088234C"/>
    <w:rsid w:val="00883CF6"/>
    <w:rsid w:val="008851FE"/>
    <w:rsid w:val="00891447"/>
    <w:rsid w:val="0089246F"/>
    <w:rsid w:val="00894E91"/>
    <w:rsid w:val="00895003"/>
    <w:rsid w:val="0089793F"/>
    <w:rsid w:val="008A147C"/>
    <w:rsid w:val="008A69E4"/>
    <w:rsid w:val="008A7224"/>
    <w:rsid w:val="008A7784"/>
    <w:rsid w:val="008B01EC"/>
    <w:rsid w:val="008B0962"/>
    <w:rsid w:val="008B16D8"/>
    <w:rsid w:val="008B2F65"/>
    <w:rsid w:val="008B369F"/>
    <w:rsid w:val="008B44A6"/>
    <w:rsid w:val="008B480B"/>
    <w:rsid w:val="008B4834"/>
    <w:rsid w:val="008B64E6"/>
    <w:rsid w:val="008C0AF1"/>
    <w:rsid w:val="008C40D7"/>
    <w:rsid w:val="008C43C9"/>
    <w:rsid w:val="008C6715"/>
    <w:rsid w:val="008C6DB6"/>
    <w:rsid w:val="008C7662"/>
    <w:rsid w:val="008D0598"/>
    <w:rsid w:val="008D1773"/>
    <w:rsid w:val="008D1B7C"/>
    <w:rsid w:val="008D1DAA"/>
    <w:rsid w:val="008D3CC1"/>
    <w:rsid w:val="008D48F1"/>
    <w:rsid w:val="008D5BE8"/>
    <w:rsid w:val="008E2478"/>
    <w:rsid w:val="008E25F9"/>
    <w:rsid w:val="008E58CB"/>
    <w:rsid w:val="008E6445"/>
    <w:rsid w:val="008E6617"/>
    <w:rsid w:val="008F55FE"/>
    <w:rsid w:val="008F58E0"/>
    <w:rsid w:val="00900688"/>
    <w:rsid w:val="00903B85"/>
    <w:rsid w:val="00903BF5"/>
    <w:rsid w:val="00904171"/>
    <w:rsid w:val="0090484D"/>
    <w:rsid w:val="009048DB"/>
    <w:rsid w:val="00907109"/>
    <w:rsid w:val="0090711F"/>
    <w:rsid w:val="00907836"/>
    <w:rsid w:val="0091049D"/>
    <w:rsid w:val="00910935"/>
    <w:rsid w:val="00911425"/>
    <w:rsid w:val="00912E4E"/>
    <w:rsid w:val="00914309"/>
    <w:rsid w:val="00914837"/>
    <w:rsid w:val="0092099E"/>
    <w:rsid w:val="00920EA3"/>
    <w:rsid w:val="00923305"/>
    <w:rsid w:val="009248DB"/>
    <w:rsid w:val="00924F95"/>
    <w:rsid w:val="009255B2"/>
    <w:rsid w:val="00927F48"/>
    <w:rsid w:val="00927FAC"/>
    <w:rsid w:val="00931836"/>
    <w:rsid w:val="009321B2"/>
    <w:rsid w:val="00933E8D"/>
    <w:rsid w:val="00934625"/>
    <w:rsid w:val="00943654"/>
    <w:rsid w:val="00944D9F"/>
    <w:rsid w:val="00947370"/>
    <w:rsid w:val="00951688"/>
    <w:rsid w:val="00951A02"/>
    <w:rsid w:val="00952055"/>
    <w:rsid w:val="009545ED"/>
    <w:rsid w:val="009546BF"/>
    <w:rsid w:val="0096014E"/>
    <w:rsid w:val="00960967"/>
    <w:rsid w:val="0096473B"/>
    <w:rsid w:val="009650C3"/>
    <w:rsid w:val="00965640"/>
    <w:rsid w:val="00967280"/>
    <w:rsid w:val="009732BE"/>
    <w:rsid w:val="00974C2C"/>
    <w:rsid w:val="00975512"/>
    <w:rsid w:val="00976E06"/>
    <w:rsid w:val="009770C7"/>
    <w:rsid w:val="00980EBB"/>
    <w:rsid w:val="0098217A"/>
    <w:rsid w:val="009837CE"/>
    <w:rsid w:val="00984331"/>
    <w:rsid w:val="00985482"/>
    <w:rsid w:val="0099071C"/>
    <w:rsid w:val="00990810"/>
    <w:rsid w:val="00992D72"/>
    <w:rsid w:val="0099441B"/>
    <w:rsid w:val="009958AA"/>
    <w:rsid w:val="009964EC"/>
    <w:rsid w:val="009A1CF7"/>
    <w:rsid w:val="009A249B"/>
    <w:rsid w:val="009A3556"/>
    <w:rsid w:val="009A3D6F"/>
    <w:rsid w:val="009A3F79"/>
    <w:rsid w:val="009B0C1C"/>
    <w:rsid w:val="009B276E"/>
    <w:rsid w:val="009B2A06"/>
    <w:rsid w:val="009B45BD"/>
    <w:rsid w:val="009B5BFF"/>
    <w:rsid w:val="009C1C8D"/>
    <w:rsid w:val="009C5C68"/>
    <w:rsid w:val="009C603C"/>
    <w:rsid w:val="009D060F"/>
    <w:rsid w:val="009D1692"/>
    <w:rsid w:val="009D2A73"/>
    <w:rsid w:val="009D3BF4"/>
    <w:rsid w:val="009D3FD8"/>
    <w:rsid w:val="009D7CB3"/>
    <w:rsid w:val="009D7EC6"/>
    <w:rsid w:val="009E0EC5"/>
    <w:rsid w:val="009E26A9"/>
    <w:rsid w:val="009E345F"/>
    <w:rsid w:val="009E40F0"/>
    <w:rsid w:val="009E4383"/>
    <w:rsid w:val="009E6BF4"/>
    <w:rsid w:val="009E71DD"/>
    <w:rsid w:val="009E7C0B"/>
    <w:rsid w:val="009F2271"/>
    <w:rsid w:val="009F2D3D"/>
    <w:rsid w:val="009F377E"/>
    <w:rsid w:val="009F3A71"/>
    <w:rsid w:val="009F4451"/>
    <w:rsid w:val="00A01F74"/>
    <w:rsid w:val="00A05BA3"/>
    <w:rsid w:val="00A06926"/>
    <w:rsid w:val="00A1098E"/>
    <w:rsid w:val="00A11D86"/>
    <w:rsid w:val="00A12D3E"/>
    <w:rsid w:val="00A162AF"/>
    <w:rsid w:val="00A171A8"/>
    <w:rsid w:val="00A17AA3"/>
    <w:rsid w:val="00A20489"/>
    <w:rsid w:val="00A20F72"/>
    <w:rsid w:val="00A21FA5"/>
    <w:rsid w:val="00A2391B"/>
    <w:rsid w:val="00A252B4"/>
    <w:rsid w:val="00A2611D"/>
    <w:rsid w:val="00A26682"/>
    <w:rsid w:val="00A31C16"/>
    <w:rsid w:val="00A34A40"/>
    <w:rsid w:val="00A35375"/>
    <w:rsid w:val="00A36BAF"/>
    <w:rsid w:val="00A36FE5"/>
    <w:rsid w:val="00A4229D"/>
    <w:rsid w:val="00A52F7F"/>
    <w:rsid w:val="00A56264"/>
    <w:rsid w:val="00A61086"/>
    <w:rsid w:val="00A619C7"/>
    <w:rsid w:val="00A62336"/>
    <w:rsid w:val="00A6304A"/>
    <w:rsid w:val="00A67F55"/>
    <w:rsid w:val="00A724C9"/>
    <w:rsid w:val="00A74983"/>
    <w:rsid w:val="00A7511E"/>
    <w:rsid w:val="00A75669"/>
    <w:rsid w:val="00A76BD0"/>
    <w:rsid w:val="00A81A52"/>
    <w:rsid w:val="00A840A0"/>
    <w:rsid w:val="00A84467"/>
    <w:rsid w:val="00A87186"/>
    <w:rsid w:val="00A90320"/>
    <w:rsid w:val="00A925FF"/>
    <w:rsid w:val="00A93708"/>
    <w:rsid w:val="00A94330"/>
    <w:rsid w:val="00A94684"/>
    <w:rsid w:val="00A94EEE"/>
    <w:rsid w:val="00A96B69"/>
    <w:rsid w:val="00A973C8"/>
    <w:rsid w:val="00A97CE1"/>
    <w:rsid w:val="00AA3800"/>
    <w:rsid w:val="00AA4FD6"/>
    <w:rsid w:val="00AA5BB0"/>
    <w:rsid w:val="00AA6020"/>
    <w:rsid w:val="00AA6274"/>
    <w:rsid w:val="00AA730D"/>
    <w:rsid w:val="00AB3BF7"/>
    <w:rsid w:val="00AB44EA"/>
    <w:rsid w:val="00AB4C1A"/>
    <w:rsid w:val="00AB6AEE"/>
    <w:rsid w:val="00AC1342"/>
    <w:rsid w:val="00AC31A0"/>
    <w:rsid w:val="00AC3850"/>
    <w:rsid w:val="00AD20F6"/>
    <w:rsid w:val="00AD2FA1"/>
    <w:rsid w:val="00AD4BF3"/>
    <w:rsid w:val="00AE0505"/>
    <w:rsid w:val="00AE1819"/>
    <w:rsid w:val="00AE2989"/>
    <w:rsid w:val="00AE50C9"/>
    <w:rsid w:val="00AE5D10"/>
    <w:rsid w:val="00AE6022"/>
    <w:rsid w:val="00AF105A"/>
    <w:rsid w:val="00AF16CA"/>
    <w:rsid w:val="00AF428A"/>
    <w:rsid w:val="00AF492D"/>
    <w:rsid w:val="00AF4B94"/>
    <w:rsid w:val="00AF7389"/>
    <w:rsid w:val="00AF78A2"/>
    <w:rsid w:val="00AF79F7"/>
    <w:rsid w:val="00B010A2"/>
    <w:rsid w:val="00B026E4"/>
    <w:rsid w:val="00B03F25"/>
    <w:rsid w:val="00B06031"/>
    <w:rsid w:val="00B06122"/>
    <w:rsid w:val="00B07B4E"/>
    <w:rsid w:val="00B10172"/>
    <w:rsid w:val="00B1060F"/>
    <w:rsid w:val="00B1085C"/>
    <w:rsid w:val="00B1489D"/>
    <w:rsid w:val="00B20099"/>
    <w:rsid w:val="00B20955"/>
    <w:rsid w:val="00B22A19"/>
    <w:rsid w:val="00B246CD"/>
    <w:rsid w:val="00B24EB8"/>
    <w:rsid w:val="00B25634"/>
    <w:rsid w:val="00B27697"/>
    <w:rsid w:val="00B27AEB"/>
    <w:rsid w:val="00B32199"/>
    <w:rsid w:val="00B3285C"/>
    <w:rsid w:val="00B33EAE"/>
    <w:rsid w:val="00B352BB"/>
    <w:rsid w:val="00B356AF"/>
    <w:rsid w:val="00B37E52"/>
    <w:rsid w:val="00B43CEB"/>
    <w:rsid w:val="00B4679D"/>
    <w:rsid w:val="00B507DD"/>
    <w:rsid w:val="00B50AB7"/>
    <w:rsid w:val="00B515CC"/>
    <w:rsid w:val="00B52019"/>
    <w:rsid w:val="00B5344D"/>
    <w:rsid w:val="00B53916"/>
    <w:rsid w:val="00B54DFD"/>
    <w:rsid w:val="00B5565D"/>
    <w:rsid w:val="00B55D79"/>
    <w:rsid w:val="00B574EB"/>
    <w:rsid w:val="00B602E2"/>
    <w:rsid w:val="00B62798"/>
    <w:rsid w:val="00B635B6"/>
    <w:rsid w:val="00B63EF7"/>
    <w:rsid w:val="00B64E3D"/>
    <w:rsid w:val="00B66E7A"/>
    <w:rsid w:val="00B67DA3"/>
    <w:rsid w:val="00B70044"/>
    <w:rsid w:val="00B721BD"/>
    <w:rsid w:val="00B73F88"/>
    <w:rsid w:val="00B7753D"/>
    <w:rsid w:val="00B80937"/>
    <w:rsid w:val="00B80B00"/>
    <w:rsid w:val="00B810EE"/>
    <w:rsid w:val="00B8114B"/>
    <w:rsid w:val="00B851BE"/>
    <w:rsid w:val="00B857BC"/>
    <w:rsid w:val="00B85E36"/>
    <w:rsid w:val="00B9054D"/>
    <w:rsid w:val="00B9207B"/>
    <w:rsid w:val="00B92734"/>
    <w:rsid w:val="00B93EB0"/>
    <w:rsid w:val="00BA11F7"/>
    <w:rsid w:val="00BA4B16"/>
    <w:rsid w:val="00BA6315"/>
    <w:rsid w:val="00BA6616"/>
    <w:rsid w:val="00BA6744"/>
    <w:rsid w:val="00BA67E6"/>
    <w:rsid w:val="00BA7486"/>
    <w:rsid w:val="00BB0E50"/>
    <w:rsid w:val="00BB442C"/>
    <w:rsid w:val="00BB4C28"/>
    <w:rsid w:val="00BB5287"/>
    <w:rsid w:val="00BB5CA4"/>
    <w:rsid w:val="00BC129B"/>
    <w:rsid w:val="00BC1AB1"/>
    <w:rsid w:val="00BC4769"/>
    <w:rsid w:val="00BD0E20"/>
    <w:rsid w:val="00BD102C"/>
    <w:rsid w:val="00BD22F1"/>
    <w:rsid w:val="00BD3AC1"/>
    <w:rsid w:val="00BD5C25"/>
    <w:rsid w:val="00BE006E"/>
    <w:rsid w:val="00BE1154"/>
    <w:rsid w:val="00BE255F"/>
    <w:rsid w:val="00BE2664"/>
    <w:rsid w:val="00BE2BC1"/>
    <w:rsid w:val="00BE3498"/>
    <w:rsid w:val="00BE4A89"/>
    <w:rsid w:val="00BE5075"/>
    <w:rsid w:val="00BF03EE"/>
    <w:rsid w:val="00BF18CA"/>
    <w:rsid w:val="00BF1A52"/>
    <w:rsid w:val="00BF1EB8"/>
    <w:rsid w:val="00BF2A51"/>
    <w:rsid w:val="00BF4838"/>
    <w:rsid w:val="00BF55B0"/>
    <w:rsid w:val="00BF6019"/>
    <w:rsid w:val="00BF6080"/>
    <w:rsid w:val="00BF6380"/>
    <w:rsid w:val="00BF7688"/>
    <w:rsid w:val="00C006B0"/>
    <w:rsid w:val="00C02CB2"/>
    <w:rsid w:val="00C063C8"/>
    <w:rsid w:val="00C06EAF"/>
    <w:rsid w:val="00C06EF0"/>
    <w:rsid w:val="00C07146"/>
    <w:rsid w:val="00C07CC1"/>
    <w:rsid w:val="00C07F60"/>
    <w:rsid w:val="00C10C2F"/>
    <w:rsid w:val="00C13A99"/>
    <w:rsid w:val="00C1671C"/>
    <w:rsid w:val="00C16FC9"/>
    <w:rsid w:val="00C21237"/>
    <w:rsid w:val="00C21384"/>
    <w:rsid w:val="00C21786"/>
    <w:rsid w:val="00C246B4"/>
    <w:rsid w:val="00C25044"/>
    <w:rsid w:val="00C25CA0"/>
    <w:rsid w:val="00C32123"/>
    <w:rsid w:val="00C34FE7"/>
    <w:rsid w:val="00C372D2"/>
    <w:rsid w:val="00C402D9"/>
    <w:rsid w:val="00C40E37"/>
    <w:rsid w:val="00C4170F"/>
    <w:rsid w:val="00C445D4"/>
    <w:rsid w:val="00C447A6"/>
    <w:rsid w:val="00C45028"/>
    <w:rsid w:val="00C462D2"/>
    <w:rsid w:val="00C469E7"/>
    <w:rsid w:val="00C4796C"/>
    <w:rsid w:val="00C50021"/>
    <w:rsid w:val="00C50355"/>
    <w:rsid w:val="00C50C78"/>
    <w:rsid w:val="00C50DB6"/>
    <w:rsid w:val="00C515B6"/>
    <w:rsid w:val="00C5399A"/>
    <w:rsid w:val="00C53D07"/>
    <w:rsid w:val="00C540FA"/>
    <w:rsid w:val="00C57C47"/>
    <w:rsid w:val="00C600F5"/>
    <w:rsid w:val="00C60531"/>
    <w:rsid w:val="00C612FA"/>
    <w:rsid w:val="00C63F5C"/>
    <w:rsid w:val="00C6488F"/>
    <w:rsid w:val="00C65F95"/>
    <w:rsid w:val="00C70149"/>
    <w:rsid w:val="00C71178"/>
    <w:rsid w:val="00C711E8"/>
    <w:rsid w:val="00C71D3A"/>
    <w:rsid w:val="00C73049"/>
    <w:rsid w:val="00C73640"/>
    <w:rsid w:val="00C74F11"/>
    <w:rsid w:val="00C76091"/>
    <w:rsid w:val="00C8030C"/>
    <w:rsid w:val="00C82F8D"/>
    <w:rsid w:val="00C90E81"/>
    <w:rsid w:val="00C929ED"/>
    <w:rsid w:val="00C935E2"/>
    <w:rsid w:val="00C9420E"/>
    <w:rsid w:val="00C960C2"/>
    <w:rsid w:val="00CA2A48"/>
    <w:rsid w:val="00CA456F"/>
    <w:rsid w:val="00CA61EA"/>
    <w:rsid w:val="00CA6EFE"/>
    <w:rsid w:val="00CB0554"/>
    <w:rsid w:val="00CB0C23"/>
    <w:rsid w:val="00CB243E"/>
    <w:rsid w:val="00CB31E5"/>
    <w:rsid w:val="00CB37A1"/>
    <w:rsid w:val="00CB6C4C"/>
    <w:rsid w:val="00CB7DF7"/>
    <w:rsid w:val="00CC053A"/>
    <w:rsid w:val="00CC079D"/>
    <w:rsid w:val="00CC1784"/>
    <w:rsid w:val="00CC2416"/>
    <w:rsid w:val="00CC3B01"/>
    <w:rsid w:val="00CC6B9E"/>
    <w:rsid w:val="00CD2126"/>
    <w:rsid w:val="00CD2B60"/>
    <w:rsid w:val="00CD2DED"/>
    <w:rsid w:val="00CD456C"/>
    <w:rsid w:val="00CD49C9"/>
    <w:rsid w:val="00CE1386"/>
    <w:rsid w:val="00CE18B7"/>
    <w:rsid w:val="00CE18CD"/>
    <w:rsid w:val="00CE28EA"/>
    <w:rsid w:val="00CE2B86"/>
    <w:rsid w:val="00CE4F3B"/>
    <w:rsid w:val="00CE7633"/>
    <w:rsid w:val="00CE7BB9"/>
    <w:rsid w:val="00D019CE"/>
    <w:rsid w:val="00D03BA4"/>
    <w:rsid w:val="00D043E0"/>
    <w:rsid w:val="00D05067"/>
    <w:rsid w:val="00D07D26"/>
    <w:rsid w:val="00D13592"/>
    <w:rsid w:val="00D143F0"/>
    <w:rsid w:val="00D1447F"/>
    <w:rsid w:val="00D14628"/>
    <w:rsid w:val="00D168A6"/>
    <w:rsid w:val="00D20BD4"/>
    <w:rsid w:val="00D22F77"/>
    <w:rsid w:val="00D23647"/>
    <w:rsid w:val="00D25B07"/>
    <w:rsid w:val="00D26060"/>
    <w:rsid w:val="00D261CC"/>
    <w:rsid w:val="00D2749E"/>
    <w:rsid w:val="00D27962"/>
    <w:rsid w:val="00D312EB"/>
    <w:rsid w:val="00D32026"/>
    <w:rsid w:val="00D329F7"/>
    <w:rsid w:val="00D40267"/>
    <w:rsid w:val="00D40462"/>
    <w:rsid w:val="00D406E4"/>
    <w:rsid w:val="00D411EC"/>
    <w:rsid w:val="00D41BCB"/>
    <w:rsid w:val="00D42C03"/>
    <w:rsid w:val="00D42FF3"/>
    <w:rsid w:val="00D44BA6"/>
    <w:rsid w:val="00D45B68"/>
    <w:rsid w:val="00D45EFB"/>
    <w:rsid w:val="00D45F90"/>
    <w:rsid w:val="00D47079"/>
    <w:rsid w:val="00D47D02"/>
    <w:rsid w:val="00D47F84"/>
    <w:rsid w:val="00D50F48"/>
    <w:rsid w:val="00D5154A"/>
    <w:rsid w:val="00D5197A"/>
    <w:rsid w:val="00D5229F"/>
    <w:rsid w:val="00D5318F"/>
    <w:rsid w:val="00D54A1B"/>
    <w:rsid w:val="00D54A2D"/>
    <w:rsid w:val="00D54B07"/>
    <w:rsid w:val="00D568FF"/>
    <w:rsid w:val="00D57159"/>
    <w:rsid w:val="00D5742A"/>
    <w:rsid w:val="00D608BB"/>
    <w:rsid w:val="00D61F6A"/>
    <w:rsid w:val="00D65AF4"/>
    <w:rsid w:val="00D66E24"/>
    <w:rsid w:val="00D6726D"/>
    <w:rsid w:val="00D72A56"/>
    <w:rsid w:val="00D73FBE"/>
    <w:rsid w:val="00D755C3"/>
    <w:rsid w:val="00D76076"/>
    <w:rsid w:val="00D77E81"/>
    <w:rsid w:val="00D77FCD"/>
    <w:rsid w:val="00D82DAB"/>
    <w:rsid w:val="00D83E62"/>
    <w:rsid w:val="00D844A7"/>
    <w:rsid w:val="00D8554B"/>
    <w:rsid w:val="00D85589"/>
    <w:rsid w:val="00D85AC7"/>
    <w:rsid w:val="00D86E6D"/>
    <w:rsid w:val="00D871A6"/>
    <w:rsid w:val="00D87C4A"/>
    <w:rsid w:val="00D93D61"/>
    <w:rsid w:val="00D94202"/>
    <w:rsid w:val="00D95314"/>
    <w:rsid w:val="00D95B69"/>
    <w:rsid w:val="00D96261"/>
    <w:rsid w:val="00D971D8"/>
    <w:rsid w:val="00DA135C"/>
    <w:rsid w:val="00DA13E1"/>
    <w:rsid w:val="00DA2A6A"/>
    <w:rsid w:val="00DA305A"/>
    <w:rsid w:val="00DA4323"/>
    <w:rsid w:val="00DA4469"/>
    <w:rsid w:val="00DA4773"/>
    <w:rsid w:val="00DA54CC"/>
    <w:rsid w:val="00DB0447"/>
    <w:rsid w:val="00DB1E48"/>
    <w:rsid w:val="00DB2346"/>
    <w:rsid w:val="00DB2965"/>
    <w:rsid w:val="00DB399B"/>
    <w:rsid w:val="00DB56E3"/>
    <w:rsid w:val="00DB6096"/>
    <w:rsid w:val="00DB61F2"/>
    <w:rsid w:val="00DC12A9"/>
    <w:rsid w:val="00DC328E"/>
    <w:rsid w:val="00DC37F3"/>
    <w:rsid w:val="00DC3FFF"/>
    <w:rsid w:val="00DC4BC0"/>
    <w:rsid w:val="00DC5744"/>
    <w:rsid w:val="00DD0243"/>
    <w:rsid w:val="00DD10E5"/>
    <w:rsid w:val="00DD17D1"/>
    <w:rsid w:val="00DD510B"/>
    <w:rsid w:val="00DD51EF"/>
    <w:rsid w:val="00DD60EC"/>
    <w:rsid w:val="00DD6A76"/>
    <w:rsid w:val="00DE1468"/>
    <w:rsid w:val="00DE222C"/>
    <w:rsid w:val="00DE29F2"/>
    <w:rsid w:val="00DE3050"/>
    <w:rsid w:val="00DE509F"/>
    <w:rsid w:val="00DE61BB"/>
    <w:rsid w:val="00DE7190"/>
    <w:rsid w:val="00DF065A"/>
    <w:rsid w:val="00DF3814"/>
    <w:rsid w:val="00DF47E5"/>
    <w:rsid w:val="00DF5388"/>
    <w:rsid w:val="00DF5515"/>
    <w:rsid w:val="00DF6B12"/>
    <w:rsid w:val="00E00547"/>
    <w:rsid w:val="00E00DDB"/>
    <w:rsid w:val="00E01DB7"/>
    <w:rsid w:val="00E03669"/>
    <w:rsid w:val="00E0385C"/>
    <w:rsid w:val="00E04590"/>
    <w:rsid w:val="00E0467D"/>
    <w:rsid w:val="00E04942"/>
    <w:rsid w:val="00E06440"/>
    <w:rsid w:val="00E06E16"/>
    <w:rsid w:val="00E10011"/>
    <w:rsid w:val="00E14837"/>
    <w:rsid w:val="00E16058"/>
    <w:rsid w:val="00E17251"/>
    <w:rsid w:val="00E2019C"/>
    <w:rsid w:val="00E22C6A"/>
    <w:rsid w:val="00E237A5"/>
    <w:rsid w:val="00E24F66"/>
    <w:rsid w:val="00E26677"/>
    <w:rsid w:val="00E26E6F"/>
    <w:rsid w:val="00E3075B"/>
    <w:rsid w:val="00E30C4F"/>
    <w:rsid w:val="00E317DD"/>
    <w:rsid w:val="00E32B6C"/>
    <w:rsid w:val="00E36AEC"/>
    <w:rsid w:val="00E42530"/>
    <w:rsid w:val="00E5065F"/>
    <w:rsid w:val="00E53690"/>
    <w:rsid w:val="00E548DA"/>
    <w:rsid w:val="00E578FC"/>
    <w:rsid w:val="00E57BAC"/>
    <w:rsid w:val="00E60CED"/>
    <w:rsid w:val="00E6100D"/>
    <w:rsid w:val="00E622A2"/>
    <w:rsid w:val="00E63071"/>
    <w:rsid w:val="00E63C81"/>
    <w:rsid w:val="00E65784"/>
    <w:rsid w:val="00E65CE8"/>
    <w:rsid w:val="00E66305"/>
    <w:rsid w:val="00E66D32"/>
    <w:rsid w:val="00E7183C"/>
    <w:rsid w:val="00E725DA"/>
    <w:rsid w:val="00E74C2D"/>
    <w:rsid w:val="00E74EE1"/>
    <w:rsid w:val="00E77044"/>
    <w:rsid w:val="00E80382"/>
    <w:rsid w:val="00E81FB7"/>
    <w:rsid w:val="00E848F7"/>
    <w:rsid w:val="00E87666"/>
    <w:rsid w:val="00E87B71"/>
    <w:rsid w:val="00E910DF"/>
    <w:rsid w:val="00E913E7"/>
    <w:rsid w:val="00E9321C"/>
    <w:rsid w:val="00E93E15"/>
    <w:rsid w:val="00E948C4"/>
    <w:rsid w:val="00E94F17"/>
    <w:rsid w:val="00E9557E"/>
    <w:rsid w:val="00E95E4D"/>
    <w:rsid w:val="00E97859"/>
    <w:rsid w:val="00EA03F0"/>
    <w:rsid w:val="00EA0C60"/>
    <w:rsid w:val="00EA1079"/>
    <w:rsid w:val="00EA22DD"/>
    <w:rsid w:val="00EA3C3F"/>
    <w:rsid w:val="00EA50AF"/>
    <w:rsid w:val="00EA718C"/>
    <w:rsid w:val="00EA71FA"/>
    <w:rsid w:val="00EB0BB7"/>
    <w:rsid w:val="00EB1049"/>
    <w:rsid w:val="00EB3BCD"/>
    <w:rsid w:val="00EB496E"/>
    <w:rsid w:val="00EB6233"/>
    <w:rsid w:val="00EB6995"/>
    <w:rsid w:val="00EB6A8D"/>
    <w:rsid w:val="00EB6CA1"/>
    <w:rsid w:val="00EC0D68"/>
    <w:rsid w:val="00EC218C"/>
    <w:rsid w:val="00EC5F50"/>
    <w:rsid w:val="00EC65B2"/>
    <w:rsid w:val="00EC65BA"/>
    <w:rsid w:val="00EC6AE2"/>
    <w:rsid w:val="00EC6B9C"/>
    <w:rsid w:val="00EC6C57"/>
    <w:rsid w:val="00EC7134"/>
    <w:rsid w:val="00EC75FE"/>
    <w:rsid w:val="00EC7B47"/>
    <w:rsid w:val="00ED0784"/>
    <w:rsid w:val="00ED124A"/>
    <w:rsid w:val="00ED1DAD"/>
    <w:rsid w:val="00ED2886"/>
    <w:rsid w:val="00ED32D9"/>
    <w:rsid w:val="00ED6748"/>
    <w:rsid w:val="00EE0AD9"/>
    <w:rsid w:val="00EE5C28"/>
    <w:rsid w:val="00EF06AB"/>
    <w:rsid w:val="00EF0DA0"/>
    <w:rsid w:val="00EF4716"/>
    <w:rsid w:val="00EF5C2E"/>
    <w:rsid w:val="00EF625B"/>
    <w:rsid w:val="00EF68B9"/>
    <w:rsid w:val="00F0200B"/>
    <w:rsid w:val="00F04357"/>
    <w:rsid w:val="00F06552"/>
    <w:rsid w:val="00F06B96"/>
    <w:rsid w:val="00F07CB9"/>
    <w:rsid w:val="00F15185"/>
    <w:rsid w:val="00F1575E"/>
    <w:rsid w:val="00F16B6A"/>
    <w:rsid w:val="00F227D5"/>
    <w:rsid w:val="00F22C9C"/>
    <w:rsid w:val="00F25C75"/>
    <w:rsid w:val="00F25DB9"/>
    <w:rsid w:val="00F27ED4"/>
    <w:rsid w:val="00F30897"/>
    <w:rsid w:val="00F323A6"/>
    <w:rsid w:val="00F32AA9"/>
    <w:rsid w:val="00F358D3"/>
    <w:rsid w:val="00F3621F"/>
    <w:rsid w:val="00F41D8B"/>
    <w:rsid w:val="00F4254F"/>
    <w:rsid w:val="00F42D23"/>
    <w:rsid w:val="00F436C2"/>
    <w:rsid w:val="00F43A00"/>
    <w:rsid w:val="00F43CDC"/>
    <w:rsid w:val="00F459B7"/>
    <w:rsid w:val="00F479B1"/>
    <w:rsid w:val="00F50286"/>
    <w:rsid w:val="00F51123"/>
    <w:rsid w:val="00F51DFA"/>
    <w:rsid w:val="00F536FC"/>
    <w:rsid w:val="00F55E11"/>
    <w:rsid w:val="00F57643"/>
    <w:rsid w:val="00F57927"/>
    <w:rsid w:val="00F622F4"/>
    <w:rsid w:val="00F65174"/>
    <w:rsid w:val="00F651CF"/>
    <w:rsid w:val="00F66C18"/>
    <w:rsid w:val="00F673CA"/>
    <w:rsid w:val="00F714DC"/>
    <w:rsid w:val="00F718CC"/>
    <w:rsid w:val="00F72AAB"/>
    <w:rsid w:val="00F73DBF"/>
    <w:rsid w:val="00F747D3"/>
    <w:rsid w:val="00F74857"/>
    <w:rsid w:val="00F75A85"/>
    <w:rsid w:val="00F77123"/>
    <w:rsid w:val="00F80DEE"/>
    <w:rsid w:val="00F81055"/>
    <w:rsid w:val="00F8126D"/>
    <w:rsid w:val="00F813B0"/>
    <w:rsid w:val="00F82622"/>
    <w:rsid w:val="00F82F2C"/>
    <w:rsid w:val="00F83AF4"/>
    <w:rsid w:val="00F8490C"/>
    <w:rsid w:val="00F84A2D"/>
    <w:rsid w:val="00F853C2"/>
    <w:rsid w:val="00F85582"/>
    <w:rsid w:val="00F86175"/>
    <w:rsid w:val="00F86659"/>
    <w:rsid w:val="00F8687A"/>
    <w:rsid w:val="00F912BA"/>
    <w:rsid w:val="00F92E78"/>
    <w:rsid w:val="00F936EE"/>
    <w:rsid w:val="00F944E7"/>
    <w:rsid w:val="00F950F1"/>
    <w:rsid w:val="00F95B13"/>
    <w:rsid w:val="00F95B20"/>
    <w:rsid w:val="00F964A6"/>
    <w:rsid w:val="00F9704C"/>
    <w:rsid w:val="00F97C12"/>
    <w:rsid w:val="00F97CA2"/>
    <w:rsid w:val="00F97F84"/>
    <w:rsid w:val="00FA2511"/>
    <w:rsid w:val="00FA2885"/>
    <w:rsid w:val="00FA3C52"/>
    <w:rsid w:val="00FA49FA"/>
    <w:rsid w:val="00FA71E6"/>
    <w:rsid w:val="00FA7236"/>
    <w:rsid w:val="00FA77F9"/>
    <w:rsid w:val="00FB11FA"/>
    <w:rsid w:val="00FB1E6F"/>
    <w:rsid w:val="00FB2CFD"/>
    <w:rsid w:val="00FB5140"/>
    <w:rsid w:val="00FB639F"/>
    <w:rsid w:val="00FB66A2"/>
    <w:rsid w:val="00FC073D"/>
    <w:rsid w:val="00FC16B4"/>
    <w:rsid w:val="00FC22E5"/>
    <w:rsid w:val="00FC28B8"/>
    <w:rsid w:val="00FC5D68"/>
    <w:rsid w:val="00FD1072"/>
    <w:rsid w:val="00FD10F8"/>
    <w:rsid w:val="00FD3EC1"/>
    <w:rsid w:val="00FD5014"/>
    <w:rsid w:val="00FD5337"/>
    <w:rsid w:val="00FD5B5A"/>
    <w:rsid w:val="00FD750D"/>
    <w:rsid w:val="00FD754B"/>
    <w:rsid w:val="00FE0779"/>
    <w:rsid w:val="00FE2A44"/>
    <w:rsid w:val="00FE37CC"/>
    <w:rsid w:val="00FE3D80"/>
    <w:rsid w:val="00FE495D"/>
    <w:rsid w:val="00FF1793"/>
    <w:rsid w:val="00FF21DD"/>
    <w:rsid w:val="00FF3C84"/>
    <w:rsid w:val="00FF416E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88854"/>
  <w15:chartTrackingRefBased/>
  <w15:docId w15:val="{C3622D46-0DA3-42DB-B1D2-A311F9AC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8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B9"/>
    <w:pPr>
      <w:ind w:left="720"/>
      <w:contextualSpacing/>
    </w:pPr>
  </w:style>
  <w:style w:type="table" w:styleId="TableGrid">
    <w:name w:val="Table Grid"/>
    <w:basedOn w:val="TableNormal"/>
    <w:uiPriority w:val="39"/>
    <w:rsid w:val="00EF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2B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52"/>
    <w:rPr>
      <w:rFonts w:ascii="Segoe UI" w:hAnsi="Segoe UI" w:cs="Segoe UI"/>
      <w:sz w:val="18"/>
      <w:szCs w:val="18"/>
      <w:lang w:val="en-US"/>
    </w:rPr>
  </w:style>
  <w:style w:type="table" w:styleId="TableGridLight">
    <w:name w:val="Grid Table Light"/>
    <w:basedOn w:val="TableNormal"/>
    <w:uiPriority w:val="40"/>
    <w:rsid w:val="00F964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4737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0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00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00E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FD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B2CFD"/>
    <w:pPr>
      <w:spacing w:after="0" w:line="240" w:lineRule="auto"/>
    </w:pPr>
    <w:rPr>
      <w:lang w:val="en-US"/>
    </w:rPr>
  </w:style>
  <w:style w:type="paragraph" w:customStyle="1" w:styleId="Default">
    <w:name w:val="Default"/>
    <w:rsid w:val="00031F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customer@bcalife.co.id" TargetMode="External"/><Relationship Id="rId1" Type="http://schemas.openxmlformats.org/officeDocument/2006/relationships/hyperlink" Target="mailto:customer@bcalife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D291F-6DD6-4FB6-AAD9-607AC895B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Azhar</dc:creator>
  <cp:keywords/>
  <dc:description/>
  <cp:lastModifiedBy>Aulia Azhar</cp:lastModifiedBy>
  <cp:revision>11</cp:revision>
  <cp:lastPrinted>2016-05-11T07:12:00Z</cp:lastPrinted>
  <dcterms:created xsi:type="dcterms:W3CDTF">2016-08-01T06:47:00Z</dcterms:created>
  <dcterms:modified xsi:type="dcterms:W3CDTF">2016-08-15T10:03:00Z</dcterms:modified>
</cp:coreProperties>
</file>