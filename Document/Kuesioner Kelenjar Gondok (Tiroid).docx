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534B37C3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1F474F" w:rsidRPr="001F474F">
        <w:rPr>
          <w:rFonts w:ascii="BPreplay" w:hAnsi="BPreplay"/>
          <w:b/>
          <w:color w:val="0070C0"/>
          <w:sz w:val="28"/>
          <w:szCs w:val="28"/>
        </w:rPr>
        <w:t>KELAINAN KELENJAR GONDOK</w:t>
      </w:r>
      <w:r w:rsidR="001F474F">
        <w:rPr>
          <w:rFonts w:ascii="BPreplay" w:hAnsi="BPreplay"/>
          <w:b/>
          <w:color w:val="0070C0"/>
          <w:sz w:val="28"/>
          <w:szCs w:val="28"/>
        </w:rPr>
        <w:t xml:space="preserve"> (</w:t>
      </w:r>
      <w:r w:rsidR="005A5FAC">
        <w:rPr>
          <w:rFonts w:ascii="BPreplay" w:hAnsi="BPreplay"/>
          <w:b/>
          <w:color w:val="0070C0"/>
          <w:sz w:val="28"/>
          <w:szCs w:val="28"/>
        </w:rPr>
        <w:t>TI</w:t>
      </w:r>
      <w:r w:rsidR="001F474F">
        <w:rPr>
          <w:rFonts w:ascii="BPreplay" w:hAnsi="BPreplay"/>
          <w:b/>
          <w:color w:val="0070C0"/>
          <w:sz w:val="28"/>
          <w:szCs w:val="28"/>
        </w:rPr>
        <w:t>ROID)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7"/>
        <w:gridCol w:w="338"/>
        <w:gridCol w:w="339"/>
        <w:gridCol w:w="340"/>
        <w:gridCol w:w="341"/>
        <w:gridCol w:w="157"/>
        <w:gridCol w:w="184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230"/>
        <w:gridCol w:w="111"/>
        <w:gridCol w:w="341"/>
        <w:gridCol w:w="341"/>
        <w:gridCol w:w="341"/>
        <w:gridCol w:w="341"/>
        <w:gridCol w:w="341"/>
        <w:gridCol w:w="341"/>
        <w:gridCol w:w="111"/>
        <w:gridCol w:w="230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4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78D7E060" w14:textId="77777777" w:rsidR="00A55A79" w:rsidRDefault="00F4254F" w:rsidP="00A55A79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59ABEA32" w14:textId="0CC7AE2D" w:rsidR="00A55A79" w:rsidRPr="00A55A79" w:rsidRDefault="00A55A79" w:rsidP="00A55A79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,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Formulir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Pernyataan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Amandemen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Untuk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SPAJ &amp;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Pelayanan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Polis yang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A55A79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A55A79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6B27C5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bottom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2"/>
            <w:vMerge/>
            <w:shd w:val="clear" w:color="auto" w:fill="auto"/>
            <w:vAlign w:val="bottom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B22400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bottom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EC7394">
        <w:trPr>
          <w:jc w:val="center"/>
        </w:trPr>
        <w:tc>
          <w:tcPr>
            <w:tcW w:w="402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2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2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bottom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43668C1C" w14:textId="4C570D00" w:rsidR="006D30D5" w:rsidRPr="00FD5B5A" w:rsidRDefault="006D30D5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6824" w:type="dxa"/>
            <w:gridSpan w:val="22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73CF5054" w:rsidR="006D30D5" w:rsidRPr="004F6226" w:rsidRDefault="006D30D5" w:rsidP="00903DDE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Kapan pertama kali Anda mendapatkan gangguan pada kelenjar gondok</w:t>
            </w:r>
            <w:r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tiroid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7D3EA6E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6ED9AC37" w14:textId="43DD35D0" w:rsidR="00CD4EC9" w:rsidRPr="004953D4" w:rsidRDefault="00B15C5E" w:rsidP="00EB346F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CD4EC9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142" w:type="dxa"/>
            <w:gridSpan w:val="20"/>
            <w:shd w:val="clear" w:color="auto" w:fill="auto"/>
            <w:vAlign w:val="bottom"/>
          </w:tcPr>
          <w:p w14:paraId="597EC293" w14:textId="1AFF6CB2" w:rsidR="00CD4EC9" w:rsidRPr="004953D4" w:rsidRDefault="005B5399" w:rsidP="00CD4EC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diagnosa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</w:t>
            </w:r>
            <w:r w:rsidRPr="005B5399">
              <w:rPr>
                <w:rFonts w:ascii="BPreplay" w:hAnsi="BPreplay"/>
                <w:sz w:val="18"/>
                <w:szCs w:val="18"/>
              </w:rPr>
              <w:t>okter</w:t>
            </w:r>
            <w:proofErr w:type="spellEnd"/>
            <w:r w:rsidRPr="005B539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5B5399">
              <w:rPr>
                <w:rFonts w:ascii="BPreplay" w:hAnsi="BPreplay"/>
                <w:sz w:val="18"/>
                <w:szCs w:val="18"/>
              </w:rPr>
              <w:t>untuk</w:t>
            </w:r>
            <w:proofErr w:type="spellEnd"/>
            <w:r w:rsidRPr="005B539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5B5399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Pr="005B539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5B5399">
              <w:rPr>
                <w:rFonts w:ascii="BPreplay" w:hAnsi="BPreplay"/>
                <w:sz w:val="18"/>
                <w:szCs w:val="18"/>
              </w:rPr>
              <w:t>kelenjar</w:t>
            </w:r>
            <w:proofErr w:type="spellEnd"/>
            <w:r w:rsidRPr="005B5399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>gondok</w:t>
            </w:r>
            <w:r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tiroid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) </w:t>
            </w:r>
            <w:proofErr w:type="spellStart"/>
            <w:r w:rsidRPr="005B5399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5B5399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4094" w:type="dxa"/>
            <w:gridSpan w:val="13"/>
            <w:shd w:val="clear" w:color="auto" w:fill="auto"/>
            <w:vAlign w:val="bottom"/>
          </w:tcPr>
          <w:p w14:paraId="25AEA3F0" w14:textId="420712B3" w:rsidR="00CD4EC9" w:rsidRPr="004953D4" w:rsidRDefault="00CD4EC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5B5399" w:rsidRPr="005B5399" w14:paraId="252CDF7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4FF734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F749E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DB299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DD662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9995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514A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AC5CD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172B6A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6338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84B75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7A358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6493B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3061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D151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6FF04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6269A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7B0D0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CB04A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03C8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E06D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9481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404A7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7681F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64B19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2FD544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8109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C0A1E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F23B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9B0F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6E83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FE87DB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36D92466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E347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4150D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DC86E7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Hipertiroidisme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4314B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9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7E749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Hipotiroidisme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4BA2F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FB7BCF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Tiroiditis</w:t>
            </w:r>
          </w:p>
        </w:tc>
      </w:tr>
      <w:tr w:rsidR="005B5399" w:rsidRPr="005B5399" w14:paraId="47091CFB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35640A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EFA700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8A97D7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3EF06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E9AA09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10ECD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D5B08B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869293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E342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3F04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66091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F533CC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F1DD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8BDD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88B5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59FE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B550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DEA363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EE97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E91D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EE576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9CB48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C7A22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A366B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0A9349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52FC6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A94E0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2A01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641B0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E77E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FA728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2741F631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875B30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61E8D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78404BB" w14:textId="30D342F8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Penyakit Hashimoto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B6500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69" w:type="dxa"/>
            <w:gridSpan w:val="10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1F6DC96" w14:textId="53F6C5B3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Goiter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7936B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1F320E6" w14:textId="0604627D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5399">
              <w:rPr>
                <w:rFonts w:ascii="BPreplay" w:hAnsi="BPreplay"/>
                <w:sz w:val="18"/>
                <w:szCs w:val="18"/>
                <w:lang w:val="id-ID"/>
              </w:rPr>
              <w:t>Penyakit Grave</w:t>
            </w:r>
          </w:p>
        </w:tc>
      </w:tr>
      <w:tr w:rsidR="005B5399" w:rsidRPr="005B5399" w14:paraId="378BC82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9EBCDD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43B09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DDAF07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46F97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DE138A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A07AE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5973A92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5AEC04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3BB2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FF08E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0561E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38AC36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76F506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2C04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B6EFC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9A7E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AC6BF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0B75D09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78FF54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82A48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AF43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6860B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3FC50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3781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238523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B78E0B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11F6D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AF73D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CA1E7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DBF2BC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CFBEBA5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B5399" w:rsidRPr="00FF372B" w14:paraId="292AA8A6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88A1DE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5AA781E" w14:textId="77777777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477" w:type="dxa"/>
            <w:gridSpan w:val="2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BBA70E4" w14:textId="0FDEBD68" w:rsidR="005B5399" w:rsidRPr="005B5399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……………………………………………………………………………………………………….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A89CA8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C30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E4E15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E46400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3934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4F3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F90CF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2C24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4359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8D9089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B5399" w:rsidRPr="00FF372B" w14:paraId="3F95AEE3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494B97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9B661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CA9519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6AC96C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221B1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768C1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E9FBF0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E732A5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2CF52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C571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6962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CDBE2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819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3A79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E03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F17CA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6DF84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7F9992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6457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3B23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87C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EF1F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8E167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FB82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147A3F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6A8D6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0861B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5BAA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3645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1CC43D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A1145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AA5BB0" w14:paraId="10674C0C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02ED4AF7" w14:textId="0584C5A3" w:rsidR="00244A33" w:rsidRPr="004953D4" w:rsidRDefault="00F45A2D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</w:t>
            </w:r>
            <w:r w:rsidR="00244A3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0D22F03F" w14:textId="13A71AFE" w:rsidR="00244A33" w:rsidRPr="004953D4" w:rsidRDefault="00244A33" w:rsidP="0047472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7472D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47472D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data</w:t>
            </w:r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</w:t>
            </w:r>
            <w:r w:rsidRPr="00244A33">
              <w:rPr>
                <w:rFonts w:ascii="BPreplay" w:hAnsi="BPreplay"/>
                <w:sz w:val="18"/>
                <w:szCs w:val="18"/>
              </w:rPr>
              <w:t>okter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tempat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20974"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244A33" w:rsidRPr="005B5399" w14:paraId="5F971302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5DD33CF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219890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8AAC2E9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A0437B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DB385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DEE13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07321DA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E65E9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C7C21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EA4B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27DB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28E9366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9A4CB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F3D96F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61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B4DD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F70B20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729D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E0710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31A795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F6F6DD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696051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A0C9B5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670D2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76F85C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6CE90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33BBE7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C866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7BFB92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6F030E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3D50E6C" w14:textId="77777777" w:rsidR="00244A33" w:rsidRPr="005B539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1EA07D55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E977DB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A807E4" w14:textId="07CF5ADB" w:rsidR="00244A33" w:rsidRPr="00C8426A" w:rsidRDefault="00244A33" w:rsidP="0042097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420974"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439A75" w14:textId="77777777" w:rsidR="00244A33" w:rsidRPr="00C8426A" w:rsidRDefault="00244A33" w:rsidP="00903DD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89522C" w14:textId="77777777" w:rsidR="00244A33" w:rsidRPr="00C8426A" w:rsidRDefault="00244A33" w:rsidP="00903DD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3222963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9ABF24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A38B7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292CD7" w14:textId="77777777" w:rsidR="00244A33" w:rsidRPr="004C50BB" w:rsidRDefault="00244A33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AA21A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3D9CC93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89F32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40F6A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F43515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493526F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CE6D8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BA708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CE72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3E4E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1029CA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1FD7A3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B5399" w:rsidRPr="00244A33" w14:paraId="2FDDABA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8D772F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C636F3C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DAF3F64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1FBD1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A4F19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430F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66BBFD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4686FE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B58CF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D157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5DC2E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0C2DF5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BCF7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6302A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6A05F5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3457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BFE2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29212E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C27F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63F30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31C6F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169BE1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66BA24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FC1C9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4B9F32A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28678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D9F3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27B2B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BE73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D193C7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1F03B3" w14:textId="77777777" w:rsidR="005B5399" w:rsidRPr="00244A33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569F85BF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1D3F47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7B577470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1AF7C1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32C26069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0DADA0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6EB697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0396D5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624998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2240E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0E9F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BC487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3630E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04A5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2FEB4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0F0A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3FE3BC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47D85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48C4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C5681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360E7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D5F79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D877E0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FB5C5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14D9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B771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74C5A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0AF0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D875E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42F827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C285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4F5D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7F75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9CF2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DDF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0B1F7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26BDB811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5F9699E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2C55CB8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6EFBC5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3B0C342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74B359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B54FF9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DEDE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F017B0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DA328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0731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6DB958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04AFB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5DE7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5478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642C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D4D081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3B2EF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6B6A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A834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B2DBB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86515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EBAB2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12FA7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FC9F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94436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9A59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83A63F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8D7E6D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637F6A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D994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E903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F49C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E08D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53C9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072B16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1AE24A91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E3A7CEF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4D7CDD2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FA177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A1336" w:rsidRPr="00CA7069" w14:paraId="790648BF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AB28F6A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F34B15E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855783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D7B19E0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9C85AF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C1663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7B0513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D7E937A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EC869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F4FFF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C72C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9C4A81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E32DA1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A2938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C17DE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C8745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BE6A5D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A0334D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0F321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024EBC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937816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2AC26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430492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133BEB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DEE68E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B7182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E714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C7D9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FB1107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90719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21FD7B" w14:textId="77777777" w:rsidR="001A1336" w:rsidRPr="00CA7069" w:rsidRDefault="001A1336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A1336" w:rsidRPr="004C50BB" w14:paraId="68673914" w14:textId="77777777" w:rsidTr="00B22400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121CB57" w14:textId="77777777" w:rsidR="001A1336" w:rsidRPr="005E0E92" w:rsidRDefault="001A1336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8827724" w14:textId="77777777" w:rsidR="001A1336" w:rsidRPr="005E0E92" w:rsidRDefault="001A1336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214BD7" w14:textId="77777777" w:rsidR="001A1336" w:rsidRPr="004C50BB" w:rsidRDefault="001A1336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CA7069" w14:paraId="66D4C7E3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6536B9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952CA8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82FAA79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BEEA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EF388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8BEA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C95FED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15DEAC5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48D0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A2994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E6BC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FD9228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E9D90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F755A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05E7F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FF844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4423C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6DE97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A242C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E80617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E4C4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00911E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CBD92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6A248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E9C7A5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D97A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7F7886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F6F83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A5F5B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F5FF1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0A075D2" w14:textId="77777777" w:rsidR="00244A33" w:rsidRPr="00CA7069" w:rsidRDefault="00244A33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44A33" w:rsidRPr="004C50BB" w14:paraId="5F68C24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C053E10" w14:textId="77777777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402AA32F" w14:textId="5B059EC6" w:rsidR="00244A33" w:rsidRPr="005E0E92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C324D5" w14:textId="77777777" w:rsidR="00244A33" w:rsidRPr="004C50BB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44A33" w:rsidRPr="00AF22BA" w14:paraId="7A71C2A0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0F27297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022DF4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4DD5BA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11BE81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C642D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FF6A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A4FF8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CEC307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0ADEB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EE02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9BC8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981DBF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0353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65AE48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BE84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BE49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2DFA34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BE48C4F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7905C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9F535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0DFA6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70C4A3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4792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9BCF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74299A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CBDCE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BA5EE7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7A04F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DA8C0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FB47B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7AB8749" w14:textId="77777777" w:rsidR="00244A33" w:rsidRPr="00AF22BA" w:rsidRDefault="00244A33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45A2D" w:rsidRPr="004C50BB" w14:paraId="70E76D60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3C8A9A95" w14:textId="4FAC3520" w:rsidR="00F45A2D" w:rsidRPr="006040E1" w:rsidRDefault="00F45A2D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2C591781" w14:textId="712C80B9" w:rsidR="00F45A2D" w:rsidRPr="004C50B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pernah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atau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sedang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mengkonsumsi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kelainan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kelenjar</w:t>
            </w:r>
            <w:proofErr w:type="spellEnd"/>
            <w:r w:rsidRPr="006B27C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B27C5">
              <w:rPr>
                <w:rFonts w:ascii="BPreplay" w:hAnsi="BPreplay"/>
                <w:sz w:val="18"/>
                <w:szCs w:val="18"/>
              </w:rPr>
              <w:t>gondok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tiroid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r w:rsidRPr="006B27C5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F45A2D" w:rsidRPr="00BC7091" w14:paraId="1EB043DF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95C00F2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9D3488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F51F8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CC8050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76400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84106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C755B6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D3FD25C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75F4C1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B681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4AA8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9DF8A30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5184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1F2A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7B362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799CF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871B20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8287657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50A7A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3D309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D4EFE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4D13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35B3D5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0DBBA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03A573E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31DC37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9D2AA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73B5CD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123E7B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3D9AF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8F30914" w14:textId="77777777" w:rsidR="00F45A2D" w:rsidRPr="00BC7091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B27C5" w:rsidRPr="00FF372B" w14:paraId="17276EE8" w14:textId="77777777" w:rsidTr="00B22400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E282651" w14:textId="77777777" w:rsidR="006B27C5" w:rsidRPr="00FF372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52C485" w14:textId="77777777" w:rsidR="006B27C5" w:rsidRPr="00FF372B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AE21F1B" w14:textId="6B7579B4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D021AE" w14:textId="77777777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989906C" w14:textId="01753289" w:rsidR="006B27C5" w:rsidRPr="006B27C5" w:rsidRDefault="006B27C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7848" w:type="dxa"/>
            <w:gridSpan w:val="25"/>
            <w:shd w:val="clear" w:color="auto" w:fill="auto"/>
            <w:vAlign w:val="bottom"/>
          </w:tcPr>
          <w:p w14:paraId="1B012CFC" w14:textId="3D7C3F04" w:rsidR="006B27C5" w:rsidRPr="00FF372B" w:rsidRDefault="00093074" w:rsidP="0042097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0305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mengisi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9030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F90305">
              <w:rPr>
                <w:rFonts w:ascii="BPreplay" w:hAnsi="BPreplay"/>
                <w:sz w:val="18"/>
                <w:szCs w:val="18"/>
              </w:rPr>
              <w:t>).</w:t>
            </w:r>
          </w:p>
        </w:tc>
      </w:tr>
      <w:tr w:rsidR="00F45A2D" w:rsidRPr="00F0200B" w14:paraId="53574FC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19E8223" w14:textId="77777777" w:rsidR="00F45A2D" w:rsidRPr="007F4B2A" w:rsidRDefault="00F45A2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F355C7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2E7DB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98FDAB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48411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F6037F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F0E77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6EBBEC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01D0C0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B2190A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774C74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BCE457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90D48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35AFE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A3D1D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F72F3E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DC2FB9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1F89A6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F07D0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FA03B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6E1CFC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5AD9A5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5C7093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5784E1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917E88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B01C99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45D05A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57046E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1D3D6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38BDD0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D6C52F" w14:textId="77777777" w:rsidR="00F45A2D" w:rsidRPr="00F020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45A2D" w:rsidRPr="00401391" w14:paraId="617B9D7A" w14:textId="77777777" w:rsidTr="00E15D75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79C4581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1235941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Berobat</w:t>
            </w:r>
            <w:proofErr w:type="spellEnd"/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423E1F6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FA081EB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BA4EF4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F45A2D" w:rsidRPr="006C390B" w14:paraId="25AAADAF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E553DBD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2E757F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5E49F4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47CDAF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4EA0232D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D5D6C3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9CB58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EDE3B3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451F1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C5D598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F45A2D" w:rsidRPr="006C390B" w14:paraId="4D0BAF60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07251F5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CBF115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087796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4E0BEFC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5A1D85A0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453C9F2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71B1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7E4FA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F82290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52BCB0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F45A2D" w:rsidRPr="006C390B" w14:paraId="5C646C6C" w14:textId="77777777" w:rsidTr="00EC7394">
        <w:trPr>
          <w:trHeight w:val="20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99C3539" w14:textId="77777777" w:rsidR="00F45A2D" w:rsidRPr="006C390B" w:rsidRDefault="00F45A2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B2AD57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9B0B015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30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A5FE86D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F45A2D" w:rsidRPr="00401391" w14:paraId="72F35B7A" w14:textId="77777777" w:rsidTr="00EC7394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3A04860" w14:textId="77777777" w:rsidR="00F45A2D" w:rsidRPr="00B65AE5" w:rsidRDefault="00F45A2D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2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0535E3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F102FA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0C35E4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7C5C72" w14:textId="77777777" w:rsidR="00F45A2D" w:rsidRPr="006C390B" w:rsidRDefault="00F45A2D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5B5399" w:rsidRPr="00E131BB" w14:paraId="570DF12D" w14:textId="77777777" w:rsidTr="00E131B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60F7717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A58A17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384D7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FFCCD4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F61C69F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D80ED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17E2A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95F29B6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00D6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9FE51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3882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2C36BB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3C76F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AC525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E0D74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AFDE2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EAD88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80D89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0282EF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65CF63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D1C42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F1F68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44895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5576B2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7450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E030DA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BEF915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6664F4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3BEC09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AF7CE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6147D7" w14:textId="77777777" w:rsidR="005B5399" w:rsidRPr="00E131BB" w:rsidRDefault="005B5399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131BB" w:rsidRPr="00FF372B" w14:paraId="03D56ACB" w14:textId="77777777" w:rsidTr="003827BD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EA0770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4E2C0E0E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B241C09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543CCC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AD0213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3573E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EAD9149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3AB61E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D8BB14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E983DA0" w14:textId="73E99335" w:rsidR="00E131BB" w:rsidRPr="00E131BB" w:rsidRDefault="00E131BB" w:rsidP="00E131B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F5B7CF4" w14:textId="2F163EDA" w:rsidR="00E131BB" w:rsidRPr="00E131BB" w:rsidRDefault="00E131BB" w:rsidP="00E131B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Keterangan</w:t>
            </w:r>
            <w:proofErr w:type="spellEnd"/>
          </w:p>
        </w:tc>
      </w:tr>
      <w:tr w:rsidR="00E131BB" w:rsidRPr="00E131BB" w14:paraId="6E6091F0" w14:textId="77777777" w:rsidTr="00E131B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D6EB28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C3DB8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C8C46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22488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46337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31722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F57A7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69075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4A9C9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65675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A39D6A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7EBEBE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0C4E73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E6DFC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22C07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03F38E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77BAC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046617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15793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D7A69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51FD65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16F750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E9F6D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B0949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422F7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22C4D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E5335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EF209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BC1289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3F723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0C77E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FF372B" w14:paraId="4D0CE61C" w14:textId="77777777" w:rsidTr="00E15D75">
        <w:trPr>
          <w:trHeight w:val="39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0105D40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D60AAA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1BB">
              <w:rPr>
                <w:rFonts w:ascii="BPreplay" w:hAnsi="BPreplay"/>
                <w:sz w:val="18"/>
                <w:szCs w:val="18"/>
                <w:lang w:val="id-ID"/>
              </w:rPr>
              <w:t>Kapan pengobatan dimulai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63C7E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F85CC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131BB" w:rsidRPr="00E131BB" w14:paraId="2F6841D4" w14:textId="77777777" w:rsidTr="00E15D7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2E49E8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1AF0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C381A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5278D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F2329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8B689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38BA0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68A5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35407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F6AC1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348AD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EC1C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1BE1A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D9E8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A6DA5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11F6E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3A76A0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5CF7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55AF8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3B7B9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01873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ACC1E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8EB2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83193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6AC36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D6DBE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BFCB9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F25E6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CB3F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30F20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C2EF6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FF372B" w14:paraId="5C8850F6" w14:textId="77777777" w:rsidTr="00E15D75">
        <w:trPr>
          <w:trHeight w:val="397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9CB86DF" w14:textId="77777777" w:rsidR="00E131BB" w:rsidRPr="00FF372B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6F1F1C8" w14:textId="7F8EF449" w:rsidR="00E131BB" w:rsidRPr="00FF372B" w:rsidRDefault="00E131BB" w:rsidP="002A776A">
            <w:pPr>
              <w:ind w:left="-57" w:right="-170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1BB">
              <w:rPr>
                <w:rFonts w:ascii="BPreplay" w:hAnsi="BPreplay"/>
                <w:sz w:val="18"/>
                <w:szCs w:val="18"/>
                <w:lang w:val="id-ID"/>
              </w:rPr>
              <w:t>Kapan pengobatan dihentikan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E7DE2C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BAC0E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131BB" w:rsidRPr="00E131BB" w14:paraId="1A73C023" w14:textId="77777777" w:rsidTr="003827BD">
        <w:trPr>
          <w:trHeight w:val="11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96D9C9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2DEDD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0AAB8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62F9AA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10BB4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ECBE4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C6178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43EA7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87E2E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19814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8253B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D19CA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733CA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E9F2D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15C95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DAFBE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FDD3AE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AEBE77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CD7F4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986211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F71B82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E6FFA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EA70B3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F2645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00F56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D2BA66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458FF5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0669F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5DB994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A5381B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65FBD" w14:textId="77777777" w:rsidR="00E131BB" w:rsidRPr="00E131BB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46FD1" w:rsidRPr="004C50BB" w14:paraId="5F36CB27" w14:textId="77777777" w:rsidTr="00903DDE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7F1EEFF" w14:textId="77777777" w:rsidR="00D46FD1" w:rsidRPr="007E28A3" w:rsidRDefault="00D46FD1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476A972F" w14:textId="3E3B2A9D" w:rsidR="00D46FD1" w:rsidRPr="004C50BB" w:rsidRDefault="00D46FD1" w:rsidP="00D46FD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</w:t>
            </w:r>
            <w:r w:rsidR="002A776A">
              <w:rPr>
                <w:rFonts w:ascii="BPreplay" w:hAnsi="BPreplay"/>
                <w:sz w:val="18"/>
                <w:szCs w:val="18"/>
              </w:rPr>
              <w:t>awah</w:t>
            </w:r>
            <w:proofErr w:type="spellEnd"/>
            <w:r w:rsidR="002A776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2A776A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2A776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2A776A">
              <w:rPr>
                <w:rFonts w:ascii="BPreplay" w:hAnsi="BPreplay"/>
                <w:sz w:val="18"/>
                <w:szCs w:val="18"/>
              </w:rPr>
              <w:t>alasan</w:t>
            </w:r>
            <w:proofErr w:type="spellEnd"/>
            <w:r w:rsidR="002A776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2A776A">
              <w:rPr>
                <w:rFonts w:ascii="BPreplay" w:hAnsi="BPreplay"/>
                <w:sz w:val="18"/>
                <w:szCs w:val="18"/>
              </w:rPr>
              <w:t>pengobatan</w:t>
            </w:r>
            <w:proofErr w:type="spellEnd"/>
            <w:r w:rsidR="002A776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2A776A" w:rsidRPr="00646E1D">
              <w:rPr>
                <w:rFonts w:ascii="BPreplay" w:hAnsi="BPreplay"/>
                <w:sz w:val="18"/>
                <w:szCs w:val="18"/>
                <w:highlight w:val="yellow"/>
              </w:rPr>
              <w:t>di</w:t>
            </w:r>
            <w:r w:rsidRPr="00646E1D">
              <w:rPr>
                <w:rFonts w:ascii="BPreplay" w:hAnsi="BPreplay"/>
                <w:sz w:val="18"/>
                <w:szCs w:val="18"/>
                <w:highlight w:val="yellow"/>
              </w:rPr>
              <w:t>hentikan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D46FD1" w:rsidRPr="00E7183C" w14:paraId="3F1318BA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41C7248" w14:textId="77777777" w:rsidR="00D46FD1" w:rsidRPr="0074047E" w:rsidRDefault="00D46FD1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59093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C2C997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BC5417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F2AC9A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D47D44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D6742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326C2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6B334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9B56A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591EE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03B858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C3F0CB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F97A01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CA658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A6053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2337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1E4AE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2D645A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6FAD0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4CF72D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B33DD5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5805F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E9E305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B70E2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A7F2F9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210263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657832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C0BCAE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1320A0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7638F" w14:textId="77777777" w:rsidR="00D46FD1" w:rsidRPr="00E7183C" w:rsidRDefault="00D46FD1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46FD1" w:rsidRPr="00AA5BB0" w14:paraId="4B1C96D6" w14:textId="77777777" w:rsidTr="00903DDE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A85EC1" w14:textId="77777777" w:rsidR="00D46FD1" w:rsidRPr="004F6226" w:rsidRDefault="00D46FD1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47F206" w14:textId="77777777" w:rsidR="00D46FD1" w:rsidRPr="004F6226" w:rsidRDefault="00D46FD1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131BB" w:rsidRPr="004C50BB" w14:paraId="6B202491" w14:textId="77777777" w:rsidTr="00E131BB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D10607" w14:textId="1EE5A76C" w:rsidR="00E131BB" w:rsidRPr="007E28A3" w:rsidRDefault="00E131BB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78E1023F" w14:textId="22F70064" w:rsidR="00E131BB" w:rsidRPr="004C50BB" w:rsidRDefault="00E131BB" w:rsidP="00E131B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pengobatan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E131BB" w:rsidRPr="00E7183C" w14:paraId="67DFC4E2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B27CE47" w14:textId="77777777" w:rsidR="00E131BB" w:rsidRPr="0074047E" w:rsidRDefault="00E131BB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216085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80A94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EAF643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F650A4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80776D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724DE4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22EDA1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33677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728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2FBCA0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640B36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0EDC3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236D1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1D0B4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45BF23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C28B9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71EC96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8DE9F9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55A0C5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055898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248D7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31A2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1FAF9A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A0619E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CDA67F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78FD2C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95732D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70584B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F81202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D7AB9F" w14:textId="77777777" w:rsidR="00E131BB" w:rsidRPr="00E7183C" w:rsidRDefault="00E131BB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131BB" w:rsidRPr="00AA5BB0" w14:paraId="3C9E45B9" w14:textId="77777777" w:rsidTr="00903DDE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E90EEF1" w14:textId="77777777" w:rsidR="00E131BB" w:rsidRPr="004F6226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2B490C" w14:textId="77777777" w:rsidR="00E131BB" w:rsidRPr="004F6226" w:rsidRDefault="00E131BB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7472D" w:rsidRPr="00FF372B" w14:paraId="7E274F9D" w14:textId="77777777" w:rsidTr="00903DD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9C62E93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2F5837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FC11957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DF5DF6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88EA48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90A0E7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679821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E81048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9763C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DC37C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552085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3CD4385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A3F772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5897BE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C2513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B30BEB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CF4C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1A7A89F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FCC149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01271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205BE1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1B6F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598C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29263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5F6AB1E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F7EDA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82730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464F6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1DD6C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870F2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F51BF5D" w14:textId="77777777" w:rsidR="0047472D" w:rsidRPr="00FF372B" w:rsidRDefault="0047472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66523" w:rsidRPr="004C50BB" w14:paraId="0283F53F" w14:textId="77777777" w:rsidTr="004C0BD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6641F19" w14:textId="6D899AD4" w:rsidR="00466523" w:rsidRPr="006040E1" w:rsidRDefault="00466523" w:rsidP="004C0BD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1A09BC27" w14:textId="24E21824" w:rsidR="00466523" w:rsidRPr="004C50B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11A1C">
              <w:rPr>
                <w:rFonts w:ascii="BPreplay" w:hAnsi="BPreplay"/>
                <w:sz w:val="18"/>
                <w:szCs w:val="18"/>
                <w:lang w:val="id-ID"/>
              </w:rPr>
              <w:t>Apakah Anda pernah melakukan pemeriksaan medis sehubungan kelainan kelenjar gondok</w:t>
            </w:r>
            <w:r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tiroid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)</w:t>
            </w:r>
            <w:r w:rsidRPr="00C11A1C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</w:tr>
      <w:tr w:rsidR="00466523" w:rsidRPr="00BC7091" w14:paraId="7EC5FF87" w14:textId="77777777" w:rsidTr="004C0BD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B641388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4E113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2F830EA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679867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27FD4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2DB27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02549BE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18AB9E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A3EB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13BE21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1C9D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657F18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98E0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2A6F0C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2E44A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2CEF47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4757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F7C68E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0F84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D1828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893A8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9628F3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ADD40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D1EDD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285CED6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CDDAF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13275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9689B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5EBB54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456820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B84899" w14:textId="77777777" w:rsidR="00466523" w:rsidRPr="00BC7091" w:rsidRDefault="00466523" w:rsidP="004C0BD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66523" w:rsidRPr="00FF372B" w14:paraId="0E0F8CD8" w14:textId="77777777" w:rsidTr="0041115D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CE8D841" w14:textId="77777777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BCF2FA" w14:textId="77777777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C257F4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B52481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C461BE4" w14:textId="77777777" w:rsidR="00466523" w:rsidRPr="006B27C5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7848" w:type="dxa"/>
            <w:gridSpan w:val="25"/>
            <w:shd w:val="clear" w:color="auto" w:fill="auto"/>
            <w:vAlign w:val="bottom"/>
          </w:tcPr>
          <w:p w14:paraId="48A8C80E" w14:textId="761993C4" w:rsidR="00466523" w:rsidRPr="00FF372B" w:rsidRDefault="00466523" w:rsidP="004C0BD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0305">
              <w:rPr>
                <w:rFonts w:ascii="BPreplay" w:hAnsi="BPreplay"/>
                <w:sz w:val="18"/>
                <w:szCs w:val="18"/>
              </w:rPr>
              <w:t>(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Pr="00F90305">
              <w:rPr>
                <w:rFonts w:ascii="BPreplay" w:hAnsi="BPreplay"/>
                <w:sz w:val="18"/>
                <w:szCs w:val="18"/>
              </w:rPr>
              <w:t>).</w:t>
            </w:r>
          </w:p>
        </w:tc>
      </w:tr>
      <w:tr w:rsidR="00903DDE" w:rsidRPr="00F0200B" w14:paraId="0E4A423C" w14:textId="77777777" w:rsidTr="00AC71A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7A34DA9" w14:textId="77777777" w:rsidR="00903DDE" w:rsidRPr="003B27D2" w:rsidRDefault="00903DDE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E71C9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3FCE27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D4821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8F709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E02314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AEB39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2DB04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CF911E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FF0E22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CDE6D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1DEB0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CE170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554254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DE567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A9390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FCA04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9E61A5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14CF36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5E140D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3EA8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B7F7AE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A5BD7B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62E76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5464D0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AC45D8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057D9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D45C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7D8D8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AC935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9E770F" w14:textId="77777777" w:rsidR="00903DDE" w:rsidRPr="00F0200B" w:rsidRDefault="00903DDE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C71AB" w:rsidRPr="00FF372B" w14:paraId="6924D966" w14:textId="77777777" w:rsidTr="0041115D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7A1CF4C" w14:textId="77777777" w:rsidR="00AC71AB" w:rsidRPr="00FF372B" w:rsidRDefault="00AC71A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BCFDD78" w14:textId="30BA39C6" w:rsidR="00AC71AB" w:rsidRPr="00AC71AB" w:rsidRDefault="00AC71AB" w:rsidP="0041115D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0701B6F" w14:textId="77777777" w:rsidR="00AC71AB" w:rsidRPr="00E131BB" w:rsidRDefault="00AC71AB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7D95F2A" w14:textId="65224CEC" w:rsidR="00AC71AB" w:rsidRPr="00E131BB" w:rsidRDefault="00AC71AB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</w:p>
        </w:tc>
      </w:tr>
      <w:tr w:rsidR="00A61EB0" w:rsidRPr="00E131BB" w14:paraId="62BD529E" w14:textId="77777777" w:rsidTr="00AC71AB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5B503B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5D096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83F9B6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397B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34BF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B4EB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B0E60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74E80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F6B78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BEA8A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FD445B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84069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CFD27F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6F3248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8CCCA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805AB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25523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8D0984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56E6C0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34188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9D927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507B0A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310A1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146D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C74D6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F0BF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E431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58D9E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AD244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548C3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93A8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574A527F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23B36C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B041A2" w14:textId="5FE56202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T3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8D2D48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30B98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1A9B8F7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94BC5E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F3FA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E7445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354DA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F061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D8311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DFA91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67265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3572B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7E1A3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C17A0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73B05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0EA3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6666D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845A0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7E145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FDD2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33B8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38C05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6AC6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80E89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69099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A2641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E6859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9FFD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D666F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834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4C4D4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D074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4D76B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CFA28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407AA89E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4BB5081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10C51BC" w14:textId="77777777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T4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A8703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E5BC6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0BC581F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CA39B6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8C93E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120F0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870B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68F4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6B1D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4C7E6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9B055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27FFF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92A2A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75F1D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CBF9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253F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0B713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02CA8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099C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B9119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E45F3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6866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FEA56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1D7DE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72B91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33827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210AA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A1EF4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65250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A33C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B1B9B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2E08C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12B05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04372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0A1C5BF7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1747DB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2C6AB6" w14:textId="575D35F0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TSH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068CE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584A0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7E595A5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D00C46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7BB40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B6604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97BD8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4E15E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AABAC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CCFE5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45844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1691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5A9A5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E09BE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CAD18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405B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ED5F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86FF5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FD7A9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54436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AB874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70E6F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58579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25CE0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5D613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668AA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E26AF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2E129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8D1A8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3F92C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F693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A412E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773E4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9C1EE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18CE6B83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4EC2CE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38262B8" w14:textId="3218FA6F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ECG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12026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9F3609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666FC748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1FF397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4C388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21C35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50169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801A04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72DFE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04493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7A2BA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8BF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061B5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547E2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79517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367F1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B69F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04501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807F4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A0B92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EC545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BECD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6AA5A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62514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43D6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44458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C0C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F60BF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35FD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57E54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042CF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3DB48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44879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12D48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56025944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93D149B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74C7D63" w14:textId="2125F585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Biopsi</w:t>
            </w:r>
            <w:proofErr w:type="spellEnd"/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731B3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E7645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A61EB0" w:rsidRPr="00E131BB" w14:paraId="4F02ECA6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276DD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AE307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86312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17880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CAEBA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BF67D1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FEAA6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DBCCF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5400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95628F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AB8B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ABB1B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CC7DA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FCA1B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5D376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1E1CC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41C52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4FCA5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CD4ED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63C30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FCC1D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5643B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715CE8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0639C7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E346C2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1E548C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9E510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869E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3279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B1DA6A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14EE33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61EB0" w:rsidRPr="00FF372B" w14:paraId="18A89FE6" w14:textId="77777777" w:rsidTr="00C718E2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4177030" w14:textId="77777777" w:rsidR="00A61EB0" w:rsidRPr="00FF372B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378D6B" w14:textId="69B8D702" w:rsidR="00A61EB0" w:rsidRPr="00A61EB0" w:rsidRDefault="00A61EB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A61EB0">
              <w:rPr>
                <w:rFonts w:ascii="BPreplay" w:hAnsi="BPreplay"/>
                <w:sz w:val="18"/>
                <w:szCs w:val="18"/>
              </w:rPr>
              <w:t>Scan/MRI/USG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39339E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5117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7DDD89" w14:textId="77777777" w:rsidR="00A61EB0" w:rsidRPr="00E131BB" w:rsidRDefault="00A61EB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B5399" w:rsidRPr="00FF372B" w14:paraId="711D4AC9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CEA35A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019D7A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732F8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FF26225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AC1011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F121E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4AFAB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25E0F52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E735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1B8D1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FFDBC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09F653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BD05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748B1F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A0537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7710D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CD8CF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FA6253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EF8DDE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26F6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181ED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637A3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54699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3CF5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C166F16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B06C18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2FAB09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15BB3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E7BD4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5A2DC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55D01A" w14:textId="77777777" w:rsidR="005B5399" w:rsidRPr="00FF372B" w:rsidRDefault="005B5399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AA5BB0" w14:paraId="205C21A6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740241DC" w14:textId="0BEA0CF5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5A57CC7" w14:textId="77777777" w:rsidR="00837F07" w:rsidRPr="004F6226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rkan operasi untuk kelainan ini</w:t>
            </w: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B0887B" w14:textId="77777777" w:rsidR="00837F07" w:rsidRPr="004F6226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709446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4F5271C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BEA2361" w14:textId="77777777" w:rsidR="00837F07" w:rsidRPr="00DD0DC4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837F07" w:rsidRPr="005E5909" w14:paraId="66FBFCE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98395E1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819918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7F1027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F89D4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3B72F1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95A3CD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8B9B648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792B496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269C75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4D16A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6B296F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21719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0EDDC2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E2EB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33417A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63D017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32FC56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307645C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A1CD3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AFF9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B1AD1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80A629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732B64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47385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AE08723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D310B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3F38FA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9C1B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0841E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D3E60C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E2D32A0" w14:textId="77777777" w:rsidR="00837F07" w:rsidRPr="005E590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826CE" w:rsidRPr="004C50BB" w14:paraId="55B5D8A2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20D693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78B3150" w14:textId="77777777" w:rsidR="00D826CE" w:rsidRPr="00C8426A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operasi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EF8FF8" w14:textId="77777777" w:rsidR="00D826CE" w:rsidRPr="00C8426A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308FE" w14:textId="77777777" w:rsidR="00D826CE" w:rsidRPr="00C8426A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E2CC153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01912D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2B4749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5A907D" w14:textId="77777777" w:rsidR="00D826CE" w:rsidRPr="004C50BB" w:rsidRDefault="00D826CE" w:rsidP="003A4F3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565E48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FBDB38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15A937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0993D2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D78CE68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E9353E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7BDBB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069AD5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EA67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F3CDFB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21855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4DC6259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826CE" w:rsidRPr="00F0200B" w14:paraId="3F5A5FD3" w14:textId="77777777" w:rsidTr="00532BB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C4492B2" w14:textId="77777777" w:rsidR="00D826CE" w:rsidRPr="003B27D2" w:rsidRDefault="00D826CE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DBC9A5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790598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D86ED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220E0AE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8645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40EB52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3494914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553E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1151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21DF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038E8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0958F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5CB9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5013E0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75D27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5D86D9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C0AF90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00D60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201C9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F4C5D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567071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2486C1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525C93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FB651AA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67AD90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A601B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C5A9C6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EF315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906AE2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A613C7D" w14:textId="77777777" w:rsidR="00D826CE" w:rsidRPr="00F0200B" w:rsidRDefault="00D826CE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826CE" w:rsidRPr="004C50BB" w14:paraId="3690970E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C228036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6" w:type="dxa"/>
            <w:gridSpan w:val="13"/>
            <w:shd w:val="clear" w:color="auto" w:fill="auto"/>
            <w:vAlign w:val="bottom"/>
          </w:tcPr>
          <w:p w14:paraId="029D8458" w14:textId="595290E7" w:rsidR="00D826CE" w:rsidRPr="00C8426A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D826CE">
              <w:rPr>
                <w:rFonts w:ascii="BPreplay" w:hAnsi="BPreplay"/>
                <w:sz w:val="18"/>
                <w:szCs w:val="18"/>
              </w:rPr>
              <w:t xml:space="preserve">Lama </w:t>
            </w:r>
            <w:proofErr w:type="spellStart"/>
            <w:r w:rsidRPr="00D826CE">
              <w:rPr>
                <w:rFonts w:ascii="BPreplay" w:hAnsi="BPreplay"/>
                <w:sz w:val="18"/>
                <w:szCs w:val="18"/>
              </w:rPr>
              <w:t>perawatan</w:t>
            </w:r>
            <w:proofErr w:type="spellEnd"/>
            <w:r w:rsidRPr="00D826CE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D826CE"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 w:rsidRPr="00D826C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826CE"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B84EF4" w14:textId="246888BD" w:rsidR="00D826CE" w:rsidRPr="00D826CE" w:rsidRDefault="00D826CE" w:rsidP="003A4F3E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4"/>
            <w:shd w:val="clear" w:color="auto" w:fill="auto"/>
            <w:vAlign w:val="bottom"/>
          </w:tcPr>
          <w:p w14:paraId="6FCF14F3" w14:textId="5BE6805B" w:rsidR="00D826CE" w:rsidRPr="00D826CE" w:rsidRDefault="00D826CE" w:rsidP="00D826C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7663AD6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1383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76FE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EDA2ED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0310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2B64FC3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E9A5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500A1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C623AF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3F2E0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9506C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FAEF8EE" w14:textId="77777777" w:rsidR="00D826CE" w:rsidRPr="004C50BB" w:rsidRDefault="00D826CE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C1C65" w:rsidRPr="00F0200B" w14:paraId="61DA3E84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590E2A" w14:textId="77777777" w:rsidR="00CC1C65" w:rsidRPr="003B27D2" w:rsidRDefault="00CC1C65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A81255D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83654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D07437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07104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8A41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E8C3C48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170E5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84D9C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2B5C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246604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46A6F4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D0AF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DA2A0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8A2967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3216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0401E4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C9737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60D003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8ED1E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D4C46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3F1F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791F1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676E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24C9081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05FC2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66679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462E5C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6D69BF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E9490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316196C" w14:textId="77777777" w:rsidR="00CC1C65" w:rsidRPr="00F0200B" w:rsidRDefault="00CC1C65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C1C65" w:rsidRPr="004C50BB" w14:paraId="0F6CC7FD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C9D3894" w14:textId="77777777" w:rsidR="00CC1C65" w:rsidRPr="005E0E92" w:rsidRDefault="00CC1C65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06904B74" w14:textId="64876AFB" w:rsidR="00CC1C65" w:rsidRPr="00CC1C65" w:rsidRDefault="00CC1C65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Operasi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AB51C4" w14:textId="77777777" w:rsidR="00CC1C65" w:rsidRPr="004C50BB" w:rsidRDefault="00CC1C65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F0200B" w14:paraId="7D820AF8" w14:textId="77777777" w:rsidTr="00532BB5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3FFD0B2" w14:textId="77777777" w:rsidR="00837F07" w:rsidRPr="003B27D2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7F629FB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B582E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6C00BB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164E8D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550F3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93F7A1A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33C330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D74F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E26F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2A955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BB03E3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F9760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F1E2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4CE0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0D927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79B9D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0F9A5D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BC76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C966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22AFCE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F4946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6B01A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2B745C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81B973C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8599E9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E5391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88A5EF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2ADDF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E51B28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34F8A85" w14:textId="77777777" w:rsidR="00837F07" w:rsidRPr="00F0200B" w:rsidRDefault="00837F07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837F07" w:rsidRPr="004C50BB" w14:paraId="4CCB1883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0EBD990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73061A63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C2F4732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47294B00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678412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E67DCF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94D63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5EB81D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6E1820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462DB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354CA4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DFF45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AE31A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4CC4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0CD6F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9FBD8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36272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7DD0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38212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5D92F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DAFEF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752F2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9E3BE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6C5C1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4C18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51519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B3663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6548C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A71EB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52337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8C2B2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612ED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4FEC7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2F67B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AA090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03C82D6D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62F29B3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2A5F84AE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1DA15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5B75E4AA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183614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836A60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8B080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BE8BB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03C42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8D4A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F51CA6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FCEA7CF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089A9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1FB6B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B1BA9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4EFA9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F0F36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6F1A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1DD86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7C448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5EE47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0704E4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7BC7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86877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880D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441F1C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A4EF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317E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598635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27CE7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82DC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10BE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16F6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AE8B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3F1784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74EE789C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4D2330F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EFDB678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4DE247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F175C" w:rsidRPr="00CA7069" w14:paraId="5E3066F2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4C6BFA60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5711E9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AFB8BC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4EE66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E8E82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1F4D5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9E66097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61448DC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C0F1D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1CBAA8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3180D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27BE32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B8702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B2BEBD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4C3233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EAAB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70BD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B6CF74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7ABB9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63A9F5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BD5FF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D881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EB3FF0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0A2A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6C6037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41AE3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84884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829F75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C2B7E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D280A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B45C201" w14:textId="77777777" w:rsidR="00AF175C" w:rsidRPr="00CA7069" w:rsidRDefault="00AF175C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F175C" w:rsidRPr="004C50BB" w14:paraId="201AE053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1EA2FCE" w14:textId="77777777" w:rsidR="00AF175C" w:rsidRPr="005E0E92" w:rsidRDefault="00AF175C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03895CE" w14:textId="77777777" w:rsidR="00AF175C" w:rsidRPr="005E0E92" w:rsidRDefault="00AF175C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D7BA81" w14:textId="77777777" w:rsidR="00AF175C" w:rsidRPr="004C50BB" w:rsidRDefault="00AF175C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37F07" w:rsidRPr="00CA7069" w14:paraId="5D3A6C10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B95E91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411AF656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690DE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46DD10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9B849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B075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94CCE5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8573E9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BCA24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9BE7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D3BD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EE7C8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2D236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351A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122F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7B57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B8D472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9BAE0D1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4FB61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09C6C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1CB1FE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518FD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FC9933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DF39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C705A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0C60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2A368B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7B1BDA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88498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35B3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63F15F7" w14:textId="77777777" w:rsidR="00837F07" w:rsidRPr="00CA7069" w:rsidRDefault="00837F0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37F07" w:rsidRPr="004C50BB" w14:paraId="2C1295C1" w14:textId="77777777" w:rsidTr="0041115D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55078A8" w14:textId="77777777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8"/>
            <w:shd w:val="clear" w:color="auto" w:fill="auto"/>
            <w:vAlign w:val="bottom"/>
          </w:tcPr>
          <w:p w14:paraId="1B318C84" w14:textId="421C947D" w:rsidR="00837F07" w:rsidRPr="005E0E92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8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E8625E" w14:textId="77777777" w:rsidR="00837F07" w:rsidRPr="004C50BB" w:rsidRDefault="00837F0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22EC6" w:rsidRPr="005E5909" w14:paraId="0419ACE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0CFF9A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5AA3CCF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EEBBEA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FE8E6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AA9914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F77E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6862AF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29EDE7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CA58A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B6A53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ED774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A0533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F369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2E4294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BD0E0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0938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7E86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F5C5D4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73A27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2DA7F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91BA0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9A455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63915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BD34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C7543BA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B4170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3528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E13A9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0916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64C2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F44F93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22EC6" w:rsidRPr="00AA5BB0" w14:paraId="14829BD7" w14:textId="77777777" w:rsidTr="00C22EC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61709AB" w14:textId="680A6E9B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CDAD776" w14:textId="5E7E6867" w:rsidR="00C22EC6" w:rsidRPr="004F6226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22EC6">
              <w:rPr>
                <w:rFonts w:ascii="BPreplay" w:hAnsi="BPreplay"/>
                <w:sz w:val="18"/>
                <w:szCs w:val="18"/>
                <w:lang w:val="id-ID"/>
              </w:rPr>
              <w:t>Mohon melampirkan hasil Patologi Anatomi operasi tersebut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88AAE7" w14:textId="77777777" w:rsidR="00C22EC6" w:rsidRPr="004F6226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0111C15" w14:textId="45A7C6B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Ada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6F4C5C" w14:textId="7777777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D153A4" w14:textId="77777777" w:rsidR="00C22EC6" w:rsidRPr="00DD0DC4" w:rsidRDefault="00C22EC6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6E4D30" w:rsidRPr="005E5909" w14:paraId="7CB2C9E5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88452FC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77049F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D16577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12E419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9678D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A6EB8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FA5A96E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161944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829E9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BF50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C4016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C75DF6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81AE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C06E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A090C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DDEC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7F29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0E148F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81C1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A96B1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13D33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9A2FA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22271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2F4B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3B25238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8E3F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F633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DE3A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3AA7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2EF8B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00937E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E4D30" w:rsidRPr="00AA5BB0" w14:paraId="5BA9E9A0" w14:textId="77777777" w:rsidTr="003A4F3E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49FEDA1" w14:textId="77777777" w:rsidR="006E4D30" w:rsidRPr="00DD0DC4" w:rsidRDefault="006E4D30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666C168C" w14:textId="23357218" w:rsidR="006E4D30" w:rsidRPr="00DD0DC4" w:rsidRDefault="006E4D30" w:rsidP="006E4D3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6E4D30" w:rsidRPr="005E5909" w14:paraId="21B80D83" w14:textId="77777777" w:rsidTr="006E4D3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4F2093C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59394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F6798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A241F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C93A2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C7F3E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E5D98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D7421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0E9C8F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98E2A2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3B1BAB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A15F8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DA101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A8F51E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0257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39139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B1D39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0EF6C3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1D6570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C96847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B26FE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7B60A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37FD4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FC4404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CA224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91A295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170F2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AD7A59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3B9C1A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E036FD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AA3B76" w14:textId="77777777" w:rsidR="006E4D30" w:rsidRPr="005E5909" w:rsidRDefault="006E4D3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E4D30" w:rsidRPr="004C50BB" w14:paraId="7123F1F0" w14:textId="77777777" w:rsidTr="006E4D30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1F857BE" w14:textId="77777777" w:rsidR="006E4D30" w:rsidRPr="004C50BB" w:rsidRDefault="006E4D3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65EC38" w14:textId="77777777" w:rsidR="006E4D30" w:rsidRPr="004C50BB" w:rsidRDefault="006E4D3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22EC6" w:rsidRPr="005E5909" w14:paraId="46611D82" w14:textId="77777777" w:rsidTr="006E4D30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1A131B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FE071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61BDC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B9D095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83CFC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C7C5F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033E92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8441B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D967F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772767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2F9A1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77858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10717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DE474A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619FE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4109DD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427B1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13AB4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9EDE4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C1D33C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D17A4B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D4C63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785432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2E10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BF7B60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ECBD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284D35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26B03E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3E0A9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0E9EB1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EACA56" w14:textId="77777777" w:rsidR="00C22EC6" w:rsidRPr="005E5909" w:rsidRDefault="00C22EC6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4177" w:rsidRPr="004C50BB" w14:paraId="6E598516" w14:textId="77777777" w:rsidTr="0004554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B00EC49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06C27D9C" w14:textId="779E3330" w:rsidR="007A4177" w:rsidRPr="007A4177" w:rsidRDefault="007A4177" w:rsidP="007A417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A4177">
              <w:rPr>
                <w:rFonts w:ascii="BPreplay" w:hAnsi="BPreplay"/>
                <w:sz w:val="18"/>
                <w:szCs w:val="18"/>
                <w:lang w:val="id-ID"/>
              </w:rPr>
              <w:t>Menurut Dokte</w:t>
            </w:r>
            <w:r w:rsidR="002A776A">
              <w:rPr>
                <w:rFonts w:ascii="BPreplay" w:hAnsi="BPreplay"/>
                <w:sz w:val="18"/>
                <w:szCs w:val="18"/>
                <w:lang w:val="id-ID"/>
              </w:rPr>
              <w:t xml:space="preserve">r Anda, bagaimana hasil </w:t>
            </w:r>
            <w:r w:rsidR="002A776A" w:rsidRPr="00646E1D">
              <w:rPr>
                <w:rFonts w:ascii="BPreplay" w:hAnsi="BPreplay"/>
                <w:sz w:val="18"/>
                <w:szCs w:val="18"/>
                <w:highlight w:val="yellow"/>
                <w:lang w:val="id-ID"/>
              </w:rPr>
              <w:t>Patologi</w:t>
            </w:r>
            <w:bookmarkStart w:id="0" w:name="_GoBack"/>
            <w:bookmarkEnd w:id="0"/>
            <w:r w:rsidRPr="007A4177">
              <w:rPr>
                <w:rFonts w:ascii="BPreplay" w:hAnsi="BPreplay"/>
                <w:sz w:val="18"/>
                <w:szCs w:val="18"/>
                <w:lang w:val="id-ID"/>
              </w:rPr>
              <w:t xml:space="preserve"> Anatomi tersebut</w:t>
            </w:r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7A4177" w:rsidRPr="007A4177" w14:paraId="18FBF90F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B539EC4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FEB61F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9D92E9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F19D1B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8ED728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10187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049CBE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FDF2E0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5B4AA6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BA2E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4BD7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D5B11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F7629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D631E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034E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AC5A1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9C9C69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F2949B3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FD44E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49028C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38A5B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F8234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2C0C2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9B156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00513E5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9285C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E280A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2E093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E322F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07F331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9096888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4177" w:rsidRPr="004C50BB" w14:paraId="1618D5E4" w14:textId="77777777" w:rsidTr="00C26679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007CC47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349E5B" w14:textId="77777777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58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EAEA34" w14:textId="551BB6DA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Jinak</w:t>
            </w:r>
            <w:proofErr w:type="spellEnd"/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279F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992DAE1" w14:textId="04A68230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Ganas</w:t>
            </w:r>
            <w:proofErr w:type="spellEnd"/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E3BB6A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481" w:type="dxa"/>
            <w:gridSpan w:val="2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AEF36E0" w14:textId="1A92C1DC" w:rsidR="007A4177" w:rsidRPr="007A4177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</w:t>
            </w:r>
          </w:p>
        </w:tc>
      </w:tr>
      <w:tr w:rsidR="007A4177" w:rsidRPr="004C50BB" w14:paraId="2E17105F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6525834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  <w:left w:val="nil"/>
            </w:tcBorders>
            <w:shd w:val="clear" w:color="auto" w:fill="auto"/>
            <w:vAlign w:val="bottom"/>
          </w:tcPr>
          <w:p w14:paraId="100E861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83B6AAA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A77BFB8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F02C605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36EE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37462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B4497D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82BEF7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E507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4DAC7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DEF48D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8A774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CEC01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6943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FEDA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BD41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6FD43C5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1BA21C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26D12F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33B6B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F55EA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3BF95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A4B7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8CDBAF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D493CE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70766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3AB6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742021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01805B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0A61240" w14:textId="77777777" w:rsidR="007A4177" w:rsidRPr="004C50BB" w:rsidRDefault="007A417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2D37" w:rsidRPr="00AA5BB0" w14:paraId="06DD9E0F" w14:textId="77777777" w:rsidTr="00C26679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5103E178" w14:textId="7F054990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8188" w:type="dxa"/>
            <w:gridSpan w:val="2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ED949C" w14:textId="5B5D8F18" w:rsidR="00F12D37" w:rsidRPr="004F6226" w:rsidRDefault="00F12D37" w:rsidP="00FC2A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20A0A"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 w:rsidR="00B20A0A">
              <w:rPr>
                <w:rFonts w:ascii="BPreplay" w:hAnsi="BPreplay"/>
                <w:sz w:val="18"/>
                <w:szCs w:val="18"/>
              </w:rPr>
              <w:t xml:space="preserve"> p</w:t>
            </w:r>
            <w:r w:rsidRPr="00F12D37">
              <w:rPr>
                <w:rFonts w:ascii="BPreplay" w:hAnsi="BPreplay"/>
                <w:sz w:val="18"/>
                <w:szCs w:val="18"/>
                <w:lang w:val="id-ID"/>
              </w:rPr>
              <w:t>engobatan atau tindakan yang dilakukan setelah operasi?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16ADA3E" w14:textId="77777777" w:rsidR="00F12D37" w:rsidRPr="004F6226" w:rsidRDefault="00F12D3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B4377DB" w14:textId="0401AA70" w:rsidR="00F12D37" w:rsidRPr="00DD0DC4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59E5A6" w14:textId="77777777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1CBEA06" w14:textId="77777777" w:rsidR="00F12D37" w:rsidRPr="00DD0DC4" w:rsidRDefault="00F12D37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6B27C5" w:rsidRPr="00E7183C" w14:paraId="5C61D52A" w14:textId="77777777" w:rsidTr="00FC2A1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AC06626" w14:textId="77777777" w:rsidR="006B27C5" w:rsidRPr="0074047E" w:rsidRDefault="006B27C5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121B6C3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142EFC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5B56A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1948F2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04FC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6D1FD74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0F53BC2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25B8A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7EA3B5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B4A3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E3B1CA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C762D4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713E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33DAFC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64F3BA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E6FBEB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5B1593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5792E1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A798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064927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312DB8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B3A96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7ED00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ECC057E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FBB393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24F18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2D43D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4D5DF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D77D9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DB7D48" w14:textId="77777777" w:rsidR="006B27C5" w:rsidRPr="00E7183C" w:rsidRDefault="006B27C5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D7A1B" w:rsidRPr="004C50BB" w14:paraId="02A4E7D5" w14:textId="77777777" w:rsidTr="001C62AD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BEC4378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23189F53" w14:textId="4F8B039A" w:rsidR="00CD7A1B" w:rsidRPr="004C50BB" w:rsidRDefault="00AE3D9F" w:rsidP="00CD7A1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Jika “Ya”, mohon menjelaskan secara rinci (nama obat, dosis dan frekuensi penggunaannya) pada kolom di bawah ini.</w:t>
            </w:r>
          </w:p>
        </w:tc>
      </w:tr>
      <w:tr w:rsidR="00CD7A1B" w:rsidRPr="00CD7A1B" w14:paraId="41D6695C" w14:textId="77777777" w:rsidTr="003A4F3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50B4EB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E3954D7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78A22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6F1C182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3995E1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BA4A61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EC4386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8B517CC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5EA60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1542B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D92AB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E06D5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F2D18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1DC0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63623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CD2F9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6440A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39D2C91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396F6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31E8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60B1D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551FB0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DA012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E2933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C36025D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586C6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101D5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364E8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82F63E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2D79D3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9A74A34" w14:textId="77777777" w:rsidR="00CD7A1B" w:rsidRPr="00CD7A1B" w:rsidRDefault="00CD7A1B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D7A1B" w:rsidRPr="004C50BB" w14:paraId="761F602B" w14:textId="77777777" w:rsidTr="009E484E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56A12AA5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7FEDE2F7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291491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06DBD1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D2B8BEE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433B5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8605F2C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4301293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540FB" w14:textId="77777777" w:rsidR="00CD7A1B" w:rsidRPr="004C50BB" w:rsidRDefault="00CD7A1B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6" w:type="dxa"/>
            <w:gridSpan w:val="3"/>
            <w:shd w:val="clear" w:color="auto" w:fill="auto"/>
            <w:vAlign w:val="bottom"/>
          </w:tcPr>
          <w:p w14:paraId="6A4A1173" w14:textId="351DA751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1A3B8A30" w14:textId="7BE625C4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5458" w:type="dxa"/>
            <w:gridSpan w:val="18"/>
            <w:shd w:val="clear" w:color="auto" w:fill="auto"/>
            <w:vAlign w:val="bottom"/>
          </w:tcPr>
          <w:p w14:paraId="684D3CB8" w14:textId="08B2B790" w:rsidR="00CD7A1B" w:rsidRPr="00CD7A1B" w:rsidRDefault="00CD7A1B" w:rsidP="00CD7A1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Keterangan</w:t>
            </w:r>
            <w:proofErr w:type="spellEnd"/>
          </w:p>
        </w:tc>
      </w:tr>
      <w:tr w:rsidR="003770F2" w:rsidRPr="003770F2" w14:paraId="34325A89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752581E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AF644B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B6FA0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AA26DF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61F9B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4EE6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12A4C2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EB8DF4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5B19A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3507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61CAC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1AE0CD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2E689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6F71A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8C74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B0AE1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13083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2EDC6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C94A2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2DCC7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0A1AC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B2B99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8763D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0D5A7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534AC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8E18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A0D01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5BAE3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38732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A6E8A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3812B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189A04D1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AC7F6C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34526B23" w14:textId="7FB59E50" w:rsidR="003770F2" w:rsidRPr="00AE3D9F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8E4DE7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36DF9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2C2FF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53A0D72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22B70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D3DDC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F1215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12B80501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7B78E7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7E0F1C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BA7250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6441B9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E3437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06E1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FAB7EC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2B9B1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AAD4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685C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46652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EA4594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028C4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CD620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3785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FB3F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DB5275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9B28F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22A38C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8D24A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6762B3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409B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652C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32823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FB9933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D50FFF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7788AE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75E0D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405E6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730A7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641CF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01751E29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8A49F9A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1E8B9F2E" w14:textId="64553F83" w:rsidR="003770F2" w:rsidRPr="004C50BB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Radioterapi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D665F1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5A8B6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A21807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4808DD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CDA3DB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613D7FC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51A6B4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05AEEF66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512CB6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D123DA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D52CE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029BCE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41530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1AC3E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AD9592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3DA21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7FC32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6E08E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257809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1EE284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8C27C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3DFAE8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8315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1CA83F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358A0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DFBF1B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5752A3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AE22C7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CFD36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EED77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1CD968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715654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ADB4EA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A64374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1AA637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B65B3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ED6336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7F193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F7CE3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4DA5D93F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2322C03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07360077" w14:textId="31D6C806" w:rsidR="003770F2" w:rsidRPr="004C50BB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E3D9F">
              <w:rPr>
                <w:rFonts w:ascii="BPreplay" w:hAnsi="BPreplay"/>
                <w:sz w:val="18"/>
                <w:szCs w:val="18"/>
                <w:lang w:val="id-ID"/>
              </w:rPr>
              <w:t>Kemoterapi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DBC84F6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459FE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E13D573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9F0A4F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F6AD2A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55E1EF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D7BE20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770F2" w:rsidRPr="003770F2" w14:paraId="7A5F85BD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E8C1708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F5C833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23CCB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72927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16948A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15FB3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952B20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83F8C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CB6E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317B0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48D35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2DFB13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9EE00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04495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EC402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932510E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A5C2EC5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7B2D9B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9917EA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B5BE4A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051F7F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A3C6AD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09E144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F13E8D0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9D737D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855F56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A73D3C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5E4FC37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ACA683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7CFC4F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E81AF9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770F2" w:rsidRPr="004C50BB" w14:paraId="405AE33C" w14:textId="77777777" w:rsidTr="00B11866">
        <w:trPr>
          <w:trHeight w:val="283"/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D9AA83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9"/>
            <w:shd w:val="clear" w:color="auto" w:fill="auto"/>
            <w:vAlign w:val="bottom"/>
          </w:tcPr>
          <w:p w14:paraId="7133DF87" w14:textId="17C4646D" w:rsidR="003770F2" w:rsidRPr="00AE3D9F" w:rsidRDefault="00AE3D9F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E133BEC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EEAC91" w14:textId="77777777" w:rsidR="003770F2" w:rsidRPr="003770F2" w:rsidRDefault="003770F2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95F1CCE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0E0D47D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44AE75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1E57952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8" w:type="dxa"/>
            <w:gridSpan w:val="1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6C2F2F" w14:textId="77777777" w:rsidR="003770F2" w:rsidRPr="004C50BB" w:rsidRDefault="003770F2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C2A1D" w:rsidRPr="004C50BB" w14:paraId="3C43FB91" w14:textId="77777777" w:rsidTr="00B11866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3B29CB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6327BA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9BDD25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23A267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E1C605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76892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178871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7E45D9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76603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15A1B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A8F8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7D21AF2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0800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1C0BF1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30B5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D807D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286B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E72E16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DFFBC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9D50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FE7D69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1DCF08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9C2DF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9D29B6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560D0D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3F6EB4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86FE6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DB925C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8AA970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931B9C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96F50E" w14:textId="77777777" w:rsidR="00FC2A1D" w:rsidRPr="004C50BB" w:rsidRDefault="00FC2A1D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EC7394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bottom"/>
          </w:tcPr>
          <w:p w14:paraId="1A2D190E" w14:textId="1EB42E67" w:rsidR="0067536D" w:rsidRPr="00EC65BA" w:rsidRDefault="00B1098B" w:rsidP="00903DDE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bottom"/>
          </w:tcPr>
          <w:p w14:paraId="4F26E874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6BA104E0" w14:textId="77777777" w:rsidR="0067536D" w:rsidRPr="008E35C0" w:rsidRDefault="0067536D" w:rsidP="00903DDE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EC7394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66E6" w:rsidRPr="00D466E6" w14:paraId="068A8AC7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A7B243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129CB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B67D5C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980361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6A7E1A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8A09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185309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DA6277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4B77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EBD9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FB817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9A2ED5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7785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50B71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8CAF2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27E45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70163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B119E7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F9FF1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BB315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602A8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D1E3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8C15C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BE37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2C2D95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19FCB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018F7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89F0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A3D4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7E26F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AA68F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27732536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BFAB81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C75A6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6FE3B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7FB6A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8EEFF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8EBF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4A21C2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A1EFC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52F6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8173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0B8C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ECC16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C40E2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5F5BC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2012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02C65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F4ED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D00A3E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C192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CBC6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54F58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C907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EFD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72A5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54F2EA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CC22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71796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B74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CCDD8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5A491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EB3168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3107F1E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67540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220E2D2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E666D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0418C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36650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D966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D0ED7D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7BFDD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6291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2397E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880B8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B2F2F3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3C79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C08E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D553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6BD3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0A91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2B4492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6716A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C51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686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09870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E95E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1A724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C9EC4D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33F8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917C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72F3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FB3CB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56196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D18FF8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32FD459D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1EE9D3A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0B69896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C834A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9943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B4465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FC05C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78773CC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64484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5DAD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8EDB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63E17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CC77B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A05F1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62D38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5AC2B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ED591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7FF3E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12BD3E1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2AE6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A516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42CDE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17C7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70DCD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5D8E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36EE44B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E3E6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3CB1D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7E3B9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C2326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48BF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84B11F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11485C7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9646EC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5CFB955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9D603B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2819CA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163E873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D92A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63560C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8CEFE7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0540A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EE2B9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C9DB0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35A318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2B7BB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35C345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0F2D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C1654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57CEC2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06A39A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5DB46A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F3614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2A627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19C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C403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585F3D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54A78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07DEF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1C06C7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CC8AE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EB5A28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E8B0C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2592606" w14:textId="77777777" w:rsidR="00D466E6" w:rsidRPr="00D466E6" w:rsidRDefault="00D466E6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B50AB7" w:rsidRPr="00D466E6" w14:paraId="0E275E3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3A00597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3A74D551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2848E9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81ED3C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76E16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2E92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47A6DC0D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754AD9F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5A7DF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5DA33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A0953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8A46A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B042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AB409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991DE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DA7E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EE98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46120F4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A0CBB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071E7A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28FF2B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1EE16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79730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5FD412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215782E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54231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0911B7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97100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0C678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ACFA5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7CD5EA" w14:textId="77777777" w:rsidR="00B50AB7" w:rsidRPr="00D466E6" w:rsidRDefault="00B50AB7" w:rsidP="00903DDE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1C1D8A" w:rsidRPr="001C1D8A" w14:paraId="79C3E0E1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EC7394">
        <w:trPr>
          <w:trHeight w:val="283"/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EC7394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2DDAFD5D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15C5E">
              <w:rPr>
                <w:rFonts w:ascii="BPreplay" w:hAnsi="BPreplay"/>
                <w:sz w:val="18"/>
                <w:szCs w:val="18"/>
              </w:rPr>
              <w:t>Kelenjar</w:t>
            </w:r>
            <w:proofErr w:type="spellEnd"/>
            <w:r w:rsidR="00B15C5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15C5E">
              <w:rPr>
                <w:rFonts w:ascii="BPreplay" w:hAnsi="BPreplay"/>
                <w:sz w:val="18"/>
                <w:szCs w:val="18"/>
              </w:rPr>
              <w:t>Gondok</w:t>
            </w:r>
            <w:proofErr w:type="spellEnd"/>
            <w:r w:rsidR="00B15C5E">
              <w:rPr>
                <w:rFonts w:ascii="BPreplay" w:hAnsi="BPreplay"/>
                <w:sz w:val="18"/>
                <w:szCs w:val="18"/>
              </w:rPr>
              <w:t xml:space="preserve"> (</w:t>
            </w:r>
            <w:proofErr w:type="spellStart"/>
            <w:r w:rsidR="00B15C5E">
              <w:rPr>
                <w:rFonts w:ascii="BPreplay" w:hAnsi="BPreplay"/>
                <w:sz w:val="18"/>
                <w:szCs w:val="18"/>
              </w:rPr>
              <w:t>Tiroid</w:t>
            </w:r>
            <w:proofErr w:type="spellEnd"/>
            <w:r w:rsidR="00B15C5E">
              <w:rPr>
                <w:rFonts w:ascii="BPreplay" w:hAnsi="BPreplay"/>
                <w:sz w:val="18"/>
                <w:szCs w:val="18"/>
              </w:rPr>
              <w:t>)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F728A0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EC7394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EC7394">
        <w:trPr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EC7394">
        <w:trPr>
          <w:jc w:val="center"/>
        </w:trPr>
        <w:tc>
          <w:tcPr>
            <w:tcW w:w="402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1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1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EC7394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7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1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10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6B27C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8B247" w14:textId="77777777" w:rsidR="00506B92" w:rsidRDefault="00506B92" w:rsidP="005C652B">
      <w:pPr>
        <w:spacing w:after="0" w:line="240" w:lineRule="auto"/>
      </w:pPr>
      <w:r>
        <w:separator/>
      </w:r>
    </w:p>
  </w:endnote>
  <w:endnote w:type="continuationSeparator" w:id="0">
    <w:p w14:paraId="445BF3A2" w14:textId="77777777" w:rsidR="00506B92" w:rsidRDefault="00506B92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20ADD3D6" w:rsidR="00903DDE" w:rsidRDefault="00383120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E8AF4F" wp14:editId="536C7382">
              <wp:simplePos x="0" y="0"/>
              <wp:positionH relativeFrom="margin">
                <wp:posOffset>-75460</wp:posOffset>
              </wp:positionH>
              <wp:positionV relativeFrom="paragraph">
                <wp:posOffset>-635</wp:posOffset>
              </wp:positionV>
              <wp:extent cx="6802755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E9A78F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95pt,-.05pt" to="529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" strokecolor="#0070c0" strokeweight="1.75pt">
              <v:stroke joinstyle="miter"/>
              <w10:wrap anchorx="margin"/>
            </v:line>
          </w:pict>
        </mc:Fallback>
      </mc:AlternateContent>
    </w:r>
    <w:r w:rsidR="00903DDE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03DDE" w:rsidRPr="007864B7" w:rsidRDefault="00903DDE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903DDE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47A46F11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6D17C6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4231ADC9" w:rsidR="00903DDE" w:rsidRPr="00D73FBE" w:rsidRDefault="00903DDE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3A715B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OP/UW/0122/061601</w:t>
                          </w:r>
                          <w:r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646E1D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4231ADC9" w:rsidR="00903DDE" w:rsidRPr="00D73FBE" w:rsidRDefault="00903DDE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3A715B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OP/UW/0122/061601</w:t>
                    </w:r>
                    <w:r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646E1D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03DDE" w:rsidRDefault="00903DDE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03DDE" w:rsidRPr="0007247D" w:rsidRDefault="00903DDE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03DDE" w:rsidRPr="002F1600" w:rsidRDefault="00903DDE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ACCBC" w14:textId="77777777" w:rsidR="00506B92" w:rsidRDefault="00506B92" w:rsidP="005C652B">
      <w:pPr>
        <w:spacing w:after="0" w:line="240" w:lineRule="auto"/>
      </w:pPr>
      <w:r>
        <w:separator/>
      </w:r>
    </w:p>
  </w:footnote>
  <w:footnote w:type="continuationSeparator" w:id="0">
    <w:p w14:paraId="66F7C9DF" w14:textId="77777777" w:rsidR="00506B92" w:rsidRDefault="00506B92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03DDE" w:rsidRDefault="00903DDE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03DDE" w:rsidRPr="0001733C" w:rsidRDefault="00903DDE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903DDE" w:rsidRPr="0001733C" w:rsidRDefault="00903DDE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903DDE" w:rsidRPr="0001733C" w:rsidRDefault="00903DDE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03DDE" w:rsidRPr="0001733C" w:rsidRDefault="00903DDE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03DDE" w:rsidRPr="00EE46CC" w:rsidRDefault="00903DDE" w:rsidP="00364059">
    <w:pPr>
      <w:pStyle w:val="Header"/>
    </w:pPr>
  </w:p>
  <w:p w14:paraId="57260F6E" w14:textId="7CE7A2CF" w:rsidR="00903DDE" w:rsidRPr="003B7746" w:rsidRDefault="00903DDE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03DDE" w:rsidRPr="00364059" w:rsidRDefault="00903DDE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0D6F"/>
    <w:rsid w:val="000C11E4"/>
    <w:rsid w:val="000C1749"/>
    <w:rsid w:val="000C1D00"/>
    <w:rsid w:val="000C202C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08A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33E8"/>
    <w:rsid w:val="001645C1"/>
    <w:rsid w:val="0016552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7AB7"/>
    <w:rsid w:val="00257C4F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A776A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E2F"/>
    <w:rsid w:val="002D23D1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5BB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3120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115D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3601F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66523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B2B"/>
    <w:rsid w:val="00505906"/>
    <w:rsid w:val="00506B92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55F98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72F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6E1D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898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2A13"/>
    <w:rsid w:val="006D30D5"/>
    <w:rsid w:val="006D4C2C"/>
    <w:rsid w:val="006E033A"/>
    <w:rsid w:val="006E0D52"/>
    <w:rsid w:val="006E18EF"/>
    <w:rsid w:val="006E1E5D"/>
    <w:rsid w:val="006E2855"/>
    <w:rsid w:val="006E3C16"/>
    <w:rsid w:val="006E4D30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22E"/>
    <w:rsid w:val="007864B7"/>
    <w:rsid w:val="007906F7"/>
    <w:rsid w:val="007926F5"/>
    <w:rsid w:val="00792D3B"/>
    <w:rsid w:val="00795B8C"/>
    <w:rsid w:val="007968B7"/>
    <w:rsid w:val="00796CE9"/>
    <w:rsid w:val="007A17EF"/>
    <w:rsid w:val="007A27CA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1620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1CF0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16"/>
    <w:rsid w:val="00A32AFE"/>
    <w:rsid w:val="00A34A40"/>
    <w:rsid w:val="00A35375"/>
    <w:rsid w:val="00A36BAF"/>
    <w:rsid w:val="00A36FE5"/>
    <w:rsid w:val="00A4229D"/>
    <w:rsid w:val="00A52F7F"/>
    <w:rsid w:val="00A55A79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1292"/>
    <w:rsid w:val="00AB3BF7"/>
    <w:rsid w:val="00AB44EA"/>
    <w:rsid w:val="00AB4671"/>
    <w:rsid w:val="00AB4C1A"/>
    <w:rsid w:val="00AB6AEE"/>
    <w:rsid w:val="00AC1342"/>
    <w:rsid w:val="00AC31A0"/>
    <w:rsid w:val="00AC3850"/>
    <w:rsid w:val="00AC71AB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20099"/>
    <w:rsid w:val="00B20955"/>
    <w:rsid w:val="00B20A0A"/>
    <w:rsid w:val="00B22400"/>
    <w:rsid w:val="00B22A19"/>
    <w:rsid w:val="00B22AEA"/>
    <w:rsid w:val="00B246CD"/>
    <w:rsid w:val="00B24EB8"/>
    <w:rsid w:val="00B25634"/>
    <w:rsid w:val="00B27697"/>
    <w:rsid w:val="00B27AEB"/>
    <w:rsid w:val="00B3052E"/>
    <w:rsid w:val="00B32199"/>
    <w:rsid w:val="00B3285C"/>
    <w:rsid w:val="00B33EAE"/>
    <w:rsid w:val="00B352BB"/>
    <w:rsid w:val="00B356AF"/>
    <w:rsid w:val="00B35F9B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26679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8E2"/>
    <w:rsid w:val="00C71D3A"/>
    <w:rsid w:val="00C73049"/>
    <w:rsid w:val="00C73640"/>
    <w:rsid w:val="00C74F11"/>
    <w:rsid w:val="00C76091"/>
    <w:rsid w:val="00C8030C"/>
    <w:rsid w:val="00C82F8D"/>
    <w:rsid w:val="00C8426A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4EC8"/>
    <w:rsid w:val="00D55243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5D75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7183C"/>
    <w:rsid w:val="00E725DA"/>
    <w:rsid w:val="00E74C2D"/>
    <w:rsid w:val="00E74EE1"/>
    <w:rsid w:val="00E7533A"/>
    <w:rsid w:val="00E77044"/>
    <w:rsid w:val="00E81FB7"/>
    <w:rsid w:val="00E848F7"/>
    <w:rsid w:val="00E87666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4552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28A0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9581-F158-443A-B9A1-FC8CCC0D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8</cp:revision>
  <cp:lastPrinted>2016-09-07T07:44:00Z</cp:lastPrinted>
  <dcterms:created xsi:type="dcterms:W3CDTF">2016-08-19T07:11:00Z</dcterms:created>
  <dcterms:modified xsi:type="dcterms:W3CDTF">2016-09-07T07:49:00Z</dcterms:modified>
</cp:coreProperties>
</file>