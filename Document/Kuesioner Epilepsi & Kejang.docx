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247CC" w14:textId="685A54DE" w:rsidR="0028575F" w:rsidRDefault="000075F2" w:rsidP="00A97CE1">
      <w:pPr>
        <w:spacing w:after="0" w:line="240" w:lineRule="auto"/>
        <w:jc w:val="center"/>
        <w:rPr>
          <w:rFonts w:ascii="BPreplay" w:hAnsi="BPreplay"/>
          <w:b/>
          <w:color w:val="0070C0"/>
          <w:sz w:val="28"/>
          <w:szCs w:val="28"/>
        </w:rPr>
      </w:pPr>
      <w:r w:rsidRPr="000075F2">
        <w:rPr>
          <w:rFonts w:ascii="BPreplay" w:hAnsi="BPreplay"/>
          <w:b/>
          <w:color w:val="0070C0"/>
          <w:sz w:val="28"/>
          <w:szCs w:val="28"/>
        </w:rPr>
        <w:t xml:space="preserve">KUESIONER </w:t>
      </w:r>
      <w:r w:rsidR="00B94020" w:rsidRPr="00B94020">
        <w:rPr>
          <w:rFonts w:ascii="BPreplay" w:hAnsi="BPreplay"/>
          <w:b/>
          <w:color w:val="0070C0"/>
          <w:sz w:val="28"/>
          <w:szCs w:val="28"/>
        </w:rPr>
        <w:t>EPILEPSI DAN KEJANG</w:t>
      </w:r>
    </w:p>
    <w:p w14:paraId="774945A2" w14:textId="77777777" w:rsidR="00057748" w:rsidRDefault="00057748" w:rsidP="00A97CE1">
      <w:pPr>
        <w:spacing w:after="0" w:line="240" w:lineRule="auto"/>
        <w:jc w:val="center"/>
        <w:rPr>
          <w:b/>
          <w:sz w:val="20"/>
          <w:szCs w:val="20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B86C08" wp14:editId="329734FD">
                <wp:simplePos x="0" y="0"/>
                <wp:positionH relativeFrom="column">
                  <wp:posOffset>-84125</wp:posOffset>
                </wp:positionH>
                <wp:positionV relativeFrom="paragraph">
                  <wp:posOffset>91719</wp:posOffset>
                </wp:positionV>
                <wp:extent cx="6804000" cy="0"/>
                <wp:effectExtent l="0" t="0" r="355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F5464" id="Straight Connector 3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7.2pt" to="529.1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" strokecolor="#0070c0" strokeweight="1pt">
                <v:stroke joinstyle="miter"/>
              </v:line>
            </w:pict>
          </mc:Fallback>
        </mc:AlternateContent>
      </w:r>
    </w:p>
    <w:p w14:paraId="5101409A" w14:textId="77777777" w:rsidR="00057748" w:rsidRPr="00057748" w:rsidRDefault="00057748" w:rsidP="00A97CE1">
      <w:pPr>
        <w:spacing w:after="0" w:line="240" w:lineRule="auto"/>
        <w:jc w:val="center"/>
        <w:rPr>
          <w:b/>
          <w:sz w:val="16"/>
          <w:szCs w:val="20"/>
          <w:lang w:val="id-ID"/>
        </w:rPr>
      </w:pPr>
    </w:p>
    <w:tbl>
      <w:tblPr>
        <w:tblStyle w:val="TableGrid"/>
        <w:tblW w:w="106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"/>
        <w:gridCol w:w="348"/>
        <w:gridCol w:w="338"/>
        <w:gridCol w:w="339"/>
        <w:gridCol w:w="340"/>
        <w:gridCol w:w="341"/>
        <w:gridCol w:w="341"/>
        <w:gridCol w:w="341"/>
        <w:gridCol w:w="341"/>
        <w:gridCol w:w="341"/>
        <w:gridCol w:w="341"/>
        <w:gridCol w:w="344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0"/>
        <w:gridCol w:w="343"/>
      </w:tblGrid>
      <w:tr w:rsidR="00F4254F" w:rsidRPr="00F4254F" w14:paraId="29F8B0D1" w14:textId="77777777" w:rsidTr="00927F48">
        <w:trPr>
          <w:jc w:val="center"/>
        </w:trPr>
        <w:tc>
          <w:tcPr>
            <w:tcW w:w="10638" w:type="dxa"/>
            <w:gridSpan w:val="31"/>
            <w:tcBorders>
              <w:top w:val="single" w:sz="2" w:space="0" w:color="0070C0"/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D94366D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F4254F" w:rsidRPr="004419BF" w14:paraId="7B7C0B51" w14:textId="77777777" w:rsidTr="00927F48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vAlign w:val="center"/>
          </w:tcPr>
          <w:p w14:paraId="4B5DFEA2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Perlu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diperhatikan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:</w:t>
            </w:r>
          </w:p>
          <w:p w14:paraId="6FFE778C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8"/>
                <w:szCs w:val="6"/>
              </w:rPr>
            </w:pPr>
          </w:p>
          <w:p w14:paraId="103D28E1" w14:textId="77777777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W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ajib diisi oleh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Pemegang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Polis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/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atau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Tertanggung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dengan tinta hitam, huruf cetak, jelas dan memberi tanda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r w:rsidRPr="00927F48">
              <w:rPr>
                <w:rFonts w:ascii="Courier New" w:hAnsi="Courier New" w:cs="Courier New"/>
                <w:sz w:val="18"/>
                <w:szCs w:val="16"/>
                <w:lang w:val="id-ID"/>
              </w:rPr>
              <w:t>√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) pada kotak sesuai pilihan.</w:t>
            </w:r>
          </w:p>
          <w:p w14:paraId="1555EC53" w14:textId="7AF96434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Wajib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menandatangani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setiap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koreksi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penulisan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jika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ada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)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.</w:t>
            </w:r>
          </w:p>
          <w:p w14:paraId="1C57E28E" w14:textId="77777777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Penulisan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tanggal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selalu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mempergunakan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format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Tanggal-Bulan-Tahun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.</w:t>
            </w:r>
          </w:p>
          <w:p w14:paraId="6F087215" w14:textId="77777777" w:rsid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Apabila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diperlukan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dapat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mempergunakan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lembar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terpisah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pada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kertas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HVS A4 yang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diisi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ditandatangani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oleh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Pemegang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Polis,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Tertanggung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Tenaga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Penjual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.</w:t>
            </w:r>
          </w:p>
          <w:p w14:paraId="0D045D4D" w14:textId="73A61CBE" w:rsidR="00F4254F" w:rsidRPr="00927F48" w:rsidRDefault="00F4254F" w:rsidP="00927F48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Apabila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telah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diisi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lengkap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oleh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Pemegang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Polis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/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atau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Tertanggung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wajib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diserahkan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ke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Kantor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Pusat</w:t>
            </w:r>
            <w:proofErr w:type="spellEnd"/>
            <w:r w:rsidR="00927F48">
              <w:rPr>
                <w:rFonts w:ascii="BPreplay" w:hAnsi="BPreplay"/>
                <w:sz w:val="18"/>
                <w:szCs w:val="16"/>
              </w:rPr>
              <w:t xml:space="preserve">      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PT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Asuransi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Jiwa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BCA (“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”).</w:t>
            </w:r>
          </w:p>
        </w:tc>
      </w:tr>
      <w:tr w:rsidR="00F4254F" w:rsidRPr="00F4254F" w14:paraId="23BA3827" w14:textId="77777777" w:rsidTr="00927F48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01654A5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173961" w:rsidRPr="00173961" w14:paraId="37C8482F" w14:textId="77777777" w:rsidTr="004C50BB">
        <w:trPr>
          <w:jc w:val="center"/>
        </w:trPr>
        <w:tc>
          <w:tcPr>
            <w:tcW w:w="40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08ED8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38D718C" w14:textId="77777777" w:rsidR="00F4254F" w:rsidRPr="00173961" w:rsidRDefault="00F4254F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49B3F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8AF09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F3C981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A4607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71647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CC658AF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44F4B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06CBA5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3670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7C57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2B5D6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CAC2D7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459D6E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95075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47AF1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6158D7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3E1660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13D2D1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88B5F3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5D078C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9B736A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B95B6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F415A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FEF40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8ED9E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4A00A2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107038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1FCA4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F9FFD6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927F48" w:rsidRPr="004419BF" w14:paraId="763EE7F7" w14:textId="77777777" w:rsidTr="00927F48">
        <w:trPr>
          <w:trHeight w:val="283"/>
          <w:jc w:val="center"/>
        </w:trPr>
        <w:tc>
          <w:tcPr>
            <w:tcW w:w="10638" w:type="dxa"/>
            <w:gridSpan w:val="31"/>
            <w:tcBorders>
              <w:right w:val="single" w:sz="2" w:space="0" w:color="0070C0"/>
            </w:tcBorders>
            <w:shd w:val="clear" w:color="auto" w:fill="00B0F0"/>
            <w:vAlign w:val="center"/>
          </w:tcPr>
          <w:p w14:paraId="0041C568" w14:textId="77777777" w:rsidR="00927F48" w:rsidRPr="000241AB" w:rsidRDefault="00927F48" w:rsidP="00D261CC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B22A19">
              <w:rPr>
                <w:rFonts w:ascii="BPreplay" w:hAnsi="BPreplay"/>
                <w:color w:val="FFFFFF" w:themeColor="background1"/>
                <w:sz w:val="20"/>
                <w:szCs w:val="20"/>
              </w:rPr>
              <w:t xml:space="preserve">I. DATA </w:t>
            </w:r>
            <w:r>
              <w:rPr>
                <w:rFonts w:ascii="BPreplay" w:hAnsi="BPreplay"/>
                <w:color w:val="FFFFFF" w:themeColor="background1"/>
                <w:sz w:val="20"/>
                <w:szCs w:val="20"/>
              </w:rPr>
              <w:t>(CALON) TERTANGGUNG</w:t>
            </w:r>
          </w:p>
        </w:tc>
      </w:tr>
      <w:tr w:rsidR="00927F48" w:rsidRPr="00927F48" w14:paraId="1B2BA09D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655EFF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9E46526" w14:textId="77777777" w:rsidR="00927F48" w:rsidRPr="00927F48" w:rsidRDefault="00927F48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A092B0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CC4D60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652C71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ADB353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C5406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45AE8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45407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C703C0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E7B38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FDEB5D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F26EE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95EC3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94A2D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382BA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EEC6A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480EF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7233C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3844D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B68C4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530704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E4F868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E951E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F892E5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280B9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51AD1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6A5A9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2344A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D0C972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710662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D40462" w:rsidRPr="004F6226" w14:paraId="5662C040" w14:textId="77777777" w:rsidTr="004C50BB">
        <w:trPr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0E49377E" w14:textId="3FA393B3" w:rsidR="00D40462" w:rsidRPr="00736676" w:rsidRDefault="00D40462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1.</w:t>
            </w:r>
          </w:p>
        </w:tc>
        <w:tc>
          <w:tcPr>
            <w:tcW w:w="3755" w:type="dxa"/>
            <w:gridSpan w:val="11"/>
            <w:vMerge w:val="restart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03455086" w14:textId="77777777" w:rsidR="00D40462" w:rsidRDefault="00D40462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Nomor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 Surat Pengajuan Asuransi Jiwa:</w:t>
            </w:r>
          </w:p>
          <w:p w14:paraId="6D91637C" w14:textId="152EDBFB" w:rsidR="00D40462" w:rsidRPr="004F6226" w:rsidRDefault="00D40462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(SPAJ)/Polis Asuransi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DA28E6B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03EA12B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DB9EA0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053EE9A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EF55E89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638B0BE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7E15658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ABA4854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775C0F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B78A6B6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EA06BEF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2B59852B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569831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1953EA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B4EFC1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5E9E58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ED9101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BE090BB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11D26B6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D40462" w:rsidRPr="00736676" w14:paraId="1EA8481D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25763091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755" w:type="dxa"/>
            <w:gridSpan w:val="11"/>
            <w:vMerge/>
            <w:shd w:val="clear" w:color="auto" w:fill="auto"/>
            <w:vAlign w:val="center"/>
          </w:tcPr>
          <w:p w14:paraId="7BC26964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left w:val="nil"/>
            </w:tcBorders>
            <w:shd w:val="clear" w:color="auto" w:fill="auto"/>
            <w:vAlign w:val="center"/>
          </w:tcPr>
          <w:p w14:paraId="6C521949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A0FE62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4BA8A1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90F6B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55963B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7147C6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DB57D0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C49B15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7E4A46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F42A82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50F973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28F898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D58A00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1C175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B84064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8B29B9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CC7F8A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345A91A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275075D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27F48" w:rsidRPr="00582B72" w14:paraId="351885DA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38E3456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1EA0AC3" w14:textId="77777777" w:rsidR="00927F48" w:rsidRPr="00582B72" w:rsidRDefault="00927F48" w:rsidP="00D261CC">
            <w:pPr>
              <w:ind w:left="-57"/>
              <w:jc w:val="both"/>
              <w:rPr>
                <w:rFonts w:ascii="BPreplay" w:hAnsi="BPreplay"/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AAB90D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E146B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7623EB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0E0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4F8B5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A2251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76712D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E0824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F2706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ACDE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943F70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F69711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B2417D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2B4159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1ADCE7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3D6D8C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446A4C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52B59E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B23D797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12A74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BA92118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26773A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5CDAB8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E39772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D9C5C8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29730D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D388031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B9AAF8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4D35D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</w:tr>
      <w:tr w:rsidR="00FD5B5A" w:rsidRPr="004F6226" w14:paraId="4399694E" w14:textId="77777777" w:rsidTr="004C50BB">
        <w:trPr>
          <w:jc w:val="center"/>
        </w:trPr>
        <w:tc>
          <w:tcPr>
            <w:tcW w:w="403" w:type="dxa"/>
            <w:vMerge w:val="restart"/>
            <w:shd w:val="clear" w:color="auto" w:fill="00B0F0"/>
            <w:vAlign w:val="center"/>
          </w:tcPr>
          <w:p w14:paraId="08D3CDDF" w14:textId="721EE35A" w:rsidR="00FD5B5A" w:rsidRPr="00FD5B5A" w:rsidRDefault="00FD5B5A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2.</w:t>
            </w:r>
          </w:p>
        </w:tc>
        <w:tc>
          <w:tcPr>
            <w:tcW w:w="3755" w:type="dxa"/>
            <w:gridSpan w:val="11"/>
            <w:vMerge w:val="restart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72EA8F8" w14:textId="77777777" w:rsidR="00FD5B5A" w:rsidRPr="00FD5B5A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Nama Lengkap (Calon) Tertanggung:</w:t>
            </w:r>
          </w:p>
          <w:p w14:paraId="15AF7E62" w14:textId="54153A03" w:rsidR="00FD5B5A" w:rsidRPr="004F6226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(sesuai dengan KTP/Paspor)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890217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C5F8322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73660B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C29B45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6F71464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FD604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066BB7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031D1E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24DEA9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22ECAF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82CA96A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46C18E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203539D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4ABB33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A05E35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EF0906C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DE162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A7BF00E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FB526A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5B5A" w:rsidRPr="00FD5B5A" w14:paraId="06F77B9F" w14:textId="77777777" w:rsidTr="004C50BB">
        <w:trPr>
          <w:jc w:val="center"/>
        </w:trPr>
        <w:tc>
          <w:tcPr>
            <w:tcW w:w="403" w:type="dxa"/>
            <w:vMerge/>
            <w:shd w:val="clear" w:color="auto" w:fill="auto"/>
            <w:vAlign w:val="center"/>
          </w:tcPr>
          <w:p w14:paraId="6F69A07D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755" w:type="dxa"/>
            <w:gridSpan w:val="11"/>
            <w:vMerge/>
            <w:shd w:val="clear" w:color="auto" w:fill="auto"/>
            <w:vAlign w:val="center"/>
          </w:tcPr>
          <w:p w14:paraId="564C5C8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A87103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A86186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561E12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707A3E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B27D61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24D3641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72725C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3E1AF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423B5C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9026C7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D08CA49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54501F2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368A04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FDA2EF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049A6B5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48D3ED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9B01306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2D6960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D45B9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27F48" w:rsidRPr="004F6226" w14:paraId="605FE1CA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F4E48A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946B404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874ECE0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8B004A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3B0164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53427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298A3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A79E9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7B0AE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5EEF4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0F489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85FDC9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09E2E47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F620DD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FBAE0B5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F4B382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3B6E79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ADEA1F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9F90123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0AD6539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710F67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0CB833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A752B2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C060330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DB517D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7614171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91862D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793D2C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D0AEB5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6F480BD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CFBBBC8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4F6226" w14:paraId="1CD78FF8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965DF3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4314335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0EC164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C1E98D3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CD9AEF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1B260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8EDFF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33DA0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3F442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27A78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52A17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509074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6691FB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9F258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144345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98BEFA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EE360B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40191B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B40C9E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F8EF01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99CC91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EDC50E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519637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A08F3F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48425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CA9C4A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E9ABE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A74C57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CC7319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0C5D71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0D8EBB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750D" w:rsidRPr="004F6226" w14:paraId="59225D85" w14:textId="77777777" w:rsidTr="004C50BB">
        <w:trPr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14BAD153" w14:textId="45AAD52E" w:rsidR="00FD750D" w:rsidRPr="00FD5B5A" w:rsidRDefault="00FD750D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3.</w:t>
            </w:r>
          </w:p>
        </w:tc>
        <w:tc>
          <w:tcPr>
            <w:tcW w:w="3755" w:type="dxa"/>
            <w:gridSpan w:val="11"/>
            <w:shd w:val="clear" w:color="auto" w:fill="auto"/>
            <w:vAlign w:val="center"/>
          </w:tcPr>
          <w:p w14:paraId="0E90ACF8" w14:textId="620C0719" w:rsidR="00FD750D" w:rsidRPr="004F6226" w:rsidRDefault="00FD750D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Tempat, Tanggal lahir (Calon) Tertanggung:</w:t>
            </w:r>
          </w:p>
        </w:tc>
        <w:tc>
          <w:tcPr>
            <w:tcW w:w="2728" w:type="dxa"/>
            <w:gridSpan w:val="8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D66BE6D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39A40D6D" w14:textId="285EF197" w:rsidR="00FD750D" w:rsidRPr="004F6226" w:rsidRDefault="00FD750D" w:rsidP="00FD5B5A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,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5A3E06B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AE55032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A427A83" w14:textId="48779898" w:rsidR="00FD750D" w:rsidRPr="00FD5B5A" w:rsidRDefault="00FD750D" w:rsidP="00FD5B5A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362C017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E701DA8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E2E6DB3" w14:textId="59A4139F" w:rsidR="00FD750D" w:rsidRPr="004F6226" w:rsidRDefault="00FD750D" w:rsidP="00FD5B5A">
            <w:pPr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6336AA8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D8F87F9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660263C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1A7B047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AA5BB0" w14:paraId="0AD88CE0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66AAD5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5884C94" w14:textId="77777777" w:rsidR="00927F48" w:rsidRPr="00AA5BB0" w:rsidRDefault="00927F48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8EE94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B71D9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2F83B1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FFFBD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6DEF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7F7FC4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556EE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8B8E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D9FF0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E1AAA7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0A1357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94930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D828C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A1A0E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A7923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A22ED1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EAB6A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6F18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01ACA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7489FD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828BE8B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22A04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16ABB93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AAC7D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C1BAA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3237FC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3EAA61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BF309F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5D300F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AA5BB0" w:rsidRPr="004419BF" w14:paraId="3B63D47B" w14:textId="77777777" w:rsidTr="000A7EBC">
        <w:trPr>
          <w:trHeight w:val="283"/>
          <w:jc w:val="center"/>
        </w:trPr>
        <w:tc>
          <w:tcPr>
            <w:tcW w:w="10638" w:type="dxa"/>
            <w:gridSpan w:val="31"/>
            <w:tcBorders>
              <w:right w:val="single" w:sz="2" w:space="0" w:color="0070C0"/>
            </w:tcBorders>
            <w:shd w:val="clear" w:color="auto" w:fill="00B0F0"/>
            <w:vAlign w:val="center"/>
          </w:tcPr>
          <w:p w14:paraId="22A552BD" w14:textId="5C970FA5" w:rsidR="00AA5BB0" w:rsidRPr="000241AB" w:rsidRDefault="000A7EBC" w:rsidP="00B93EB0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0A7EBC">
              <w:rPr>
                <w:rFonts w:ascii="BPreplay" w:hAnsi="BPreplay"/>
                <w:color w:val="FFFFFF" w:themeColor="background1"/>
                <w:sz w:val="20"/>
                <w:szCs w:val="20"/>
              </w:rPr>
              <w:t>II. WAJIB DILENGKAPI (CALON) TERTANGGUNG</w:t>
            </w:r>
          </w:p>
        </w:tc>
      </w:tr>
      <w:tr w:rsidR="00AA5BB0" w:rsidRPr="00927F48" w14:paraId="742BBD66" w14:textId="77777777" w:rsidTr="004953D4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7FDB58E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CEDCD04" w14:textId="77777777" w:rsidR="00AA5BB0" w:rsidRPr="00927F48" w:rsidRDefault="00AA5BB0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9DED01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E2FB8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5D8EBDF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DDA4D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09123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0B85B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14B1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E523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8A73D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A89C1E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E0EF33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452C0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B7D53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7BE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91B5C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F6951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C357D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0ED3D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E294A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6CF267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9C3475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953A94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F523F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70C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C72B7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DC0F9B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4FAC2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68C8EA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949ED9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3F3EF3" w:rsidRPr="00AA5BB0" w14:paraId="237D8D1E" w14:textId="77777777" w:rsidTr="003B6C57">
        <w:trPr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2AB9FFD8" w14:textId="77777777" w:rsidR="003F3EF3" w:rsidRPr="004953D4" w:rsidRDefault="003F3EF3" w:rsidP="003B6C57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1.</w:t>
            </w:r>
          </w:p>
        </w:tc>
        <w:tc>
          <w:tcPr>
            <w:tcW w:w="5119" w:type="dxa"/>
            <w:gridSpan w:val="15"/>
            <w:shd w:val="clear" w:color="auto" w:fill="auto"/>
            <w:vAlign w:val="center"/>
          </w:tcPr>
          <w:p w14:paraId="3C98D1B8" w14:textId="77777777" w:rsidR="003F3EF3" w:rsidRPr="004F6226" w:rsidRDefault="003F3EF3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012BA">
              <w:rPr>
                <w:rFonts w:ascii="BPreplay" w:hAnsi="BPreplay"/>
                <w:sz w:val="18"/>
                <w:szCs w:val="18"/>
                <w:lang w:val="id-ID"/>
              </w:rPr>
              <w:t>Sejak umur berapa Anda terserang epilepsi?</w:t>
            </w:r>
          </w:p>
        </w:tc>
        <w:tc>
          <w:tcPr>
            <w:tcW w:w="1364" w:type="dxa"/>
            <w:gridSpan w:val="4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DB247ED" w14:textId="77777777" w:rsidR="003F3EF3" w:rsidRPr="004953D4" w:rsidRDefault="003F3EF3" w:rsidP="003B6C5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023" w:type="dxa"/>
            <w:gridSpan w:val="3"/>
            <w:shd w:val="clear" w:color="auto" w:fill="auto"/>
            <w:vAlign w:val="center"/>
          </w:tcPr>
          <w:p w14:paraId="4B7E1EE5" w14:textId="77777777" w:rsidR="003F3EF3" w:rsidRPr="004953D4" w:rsidRDefault="003F3EF3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Tahun</w:t>
            </w:r>
            <w:proofErr w:type="spellEnd"/>
          </w:p>
        </w:tc>
        <w:tc>
          <w:tcPr>
            <w:tcW w:w="1364" w:type="dxa"/>
            <w:gridSpan w:val="4"/>
            <w:shd w:val="clear" w:color="auto" w:fill="auto"/>
            <w:vAlign w:val="center"/>
          </w:tcPr>
          <w:p w14:paraId="40742230" w14:textId="77777777" w:rsidR="003F3EF3" w:rsidRPr="004F6226" w:rsidRDefault="003F3EF3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5" w:type="dxa"/>
            <w:gridSpan w:val="4"/>
            <w:shd w:val="clear" w:color="auto" w:fill="auto"/>
            <w:vAlign w:val="center"/>
          </w:tcPr>
          <w:p w14:paraId="425073F6" w14:textId="77777777" w:rsidR="003F3EF3" w:rsidRPr="004953D4" w:rsidRDefault="003F3EF3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</w:tr>
      <w:tr w:rsidR="003F3EF3" w:rsidRPr="00622371" w14:paraId="631A48A7" w14:textId="77777777" w:rsidTr="00EF511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229B8F31" w14:textId="77777777" w:rsidR="003F3EF3" w:rsidRPr="00622371" w:rsidRDefault="003F3EF3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44D115BB" w14:textId="77777777" w:rsidR="003F3EF3" w:rsidRPr="00622371" w:rsidRDefault="003F3EF3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43B72FD" w14:textId="77777777" w:rsidR="003F3EF3" w:rsidRPr="00622371" w:rsidRDefault="003F3EF3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B71566" w14:textId="77777777" w:rsidR="003F3EF3" w:rsidRPr="00622371" w:rsidRDefault="003F3EF3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5BCBA73" w14:textId="77777777" w:rsidR="003F3EF3" w:rsidRPr="00622371" w:rsidRDefault="003F3EF3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49CA29" w14:textId="77777777" w:rsidR="003F3EF3" w:rsidRPr="00622371" w:rsidRDefault="003F3EF3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DD4E73" w14:textId="77777777" w:rsidR="003F3EF3" w:rsidRPr="00622371" w:rsidRDefault="003F3EF3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177D86" w14:textId="77777777" w:rsidR="003F3EF3" w:rsidRPr="00622371" w:rsidRDefault="003F3EF3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375F50" w14:textId="77777777" w:rsidR="003F3EF3" w:rsidRPr="00622371" w:rsidRDefault="003F3EF3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504D8A" w14:textId="77777777" w:rsidR="003F3EF3" w:rsidRPr="00622371" w:rsidRDefault="003F3EF3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BB79EF" w14:textId="77777777" w:rsidR="003F3EF3" w:rsidRPr="00622371" w:rsidRDefault="003F3EF3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7416E4A" w14:textId="77777777" w:rsidR="003F3EF3" w:rsidRPr="00622371" w:rsidRDefault="003F3EF3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30C3A9" w14:textId="77777777" w:rsidR="003F3EF3" w:rsidRPr="00622371" w:rsidRDefault="003F3EF3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CED568" w14:textId="77777777" w:rsidR="003F3EF3" w:rsidRPr="00622371" w:rsidRDefault="003F3EF3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DDB44B" w14:textId="77777777" w:rsidR="003F3EF3" w:rsidRPr="00622371" w:rsidRDefault="003F3EF3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E5AA652" w14:textId="77777777" w:rsidR="003F3EF3" w:rsidRPr="00622371" w:rsidRDefault="003F3EF3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AB620B" w14:textId="77777777" w:rsidR="003F3EF3" w:rsidRPr="00622371" w:rsidRDefault="003F3EF3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DD1A0F" w14:textId="77777777" w:rsidR="003F3EF3" w:rsidRPr="00622371" w:rsidRDefault="003F3EF3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3D9807" w14:textId="77777777" w:rsidR="003F3EF3" w:rsidRPr="00622371" w:rsidRDefault="003F3EF3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FE1191" w14:textId="77777777" w:rsidR="003F3EF3" w:rsidRPr="00622371" w:rsidRDefault="003F3EF3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F4DD63" w14:textId="77777777" w:rsidR="003F3EF3" w:rsidRPr="00622371" w:rsidRDefault="003F3EF3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DE0684" w14:textId="77777777" w:rsidR="003F3EF3" w:rsidRPr="00622371" w:rsidRDefault="003F3EF3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ACD0FE" w14:textId="77777777" w:rsidR="003F3EF3" w:rsidRPr="00622371" w:rsidRDefault="003F3EF3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DA6E59" w14:textId="77777777" w:rsidR="003F3EF3" w:rsidRPr="00622371" w:rsidRDefault="003F3EF3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C83084" w14:textId="77777777" w:rsidR="003F3EF3" w:rsidRPr="00622371" w:rsidRDefault="003F3EF3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F9E5D0" w14:textId="77777777" w:rsidR="003F3EF3" w:rsidRPr="00622371" w:rsidRDefault="003F3EF3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F21655" w14:textId="77777777" w:rsidR="003F3EF3" w:rsidRPr="00622371" w:rsidRDefault="003F3EF3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4F9672" w14:textId="77777777" w:rsidR="003F3EF3" w:rsidRPr="00622371" w:rsidRDefault="003F3EF3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4B5C8B" w14:textId="77777777" w:rsidR="003F3EF3" w:rsidRPr="00622371" w:rsidRDefault="003F3EF3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32A2520" w14:textId="77777777" w:rsidR="003F3EF3" w:rsidRPr="00622371" w:rsidRDefault="003F3EF3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2DF144B" w14:textId="77777777" w:rsidR="003F3EF3" w:rsidRPr="00622371" w:rsidRDefault="003F3EF3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EF5115" w:rsidRPr="00AA5BB0" w14:paraId="2145FE11" w14:textId="77777777" w:rsidTr="009C52A1">
        <w:trPr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40FE6CC9" w14:textId="06858E0C" w:rsidR="00EF5115" w:rsidRPr="004953D4" w:rsidRDefault="00EF5115" w:rsidP="003B6C57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2.</w:t>
            </w:r>
          </w:p>
        </w:tc>
        <w:tc>
          <w:tcPr>
            <w:tcW w:w="5119" w:type="dxa"/>
            <w:gridSpan w:val="15"/>
            <w:shd w:val="clear" w:color="auto" w:fill="auto"/>
            <w:vAlign w:val="center"/>
          </w:tcPr>
          <w:p w14:paraId="7BA02DAA" w14:textId="6842C84A" w:rsidR="00EF5115" w:rsidRPr="004F6226" w:rsidRDefault="00EF5115" w:rsidP="004A09C6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3F3EF3">
              <w:rPr>
                <w:rFonts w:ascii="BPreplay" w:hAnsi="BPreplay"/>
                <w:sz w:val="18"/>
                <w:szCs w:val="18"/>
                <w:lang w:val="id-ID"/>
              </w:rPr>
              <w:t>Bera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pa kali Anda terserang epilepsi?</w:t>
            </w:r>
          </w:p>
        </w:tc>
        <w:tc>
          <w:tcPr>
            <w:tcW w:w="1364" w:type="dxa"/>
            <w:gridSpan w:val="4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B04BA02" w14:textId="77777777" w:rsidR="00EF5115" w:rsidRPr="004953D4" w:rsidRDefault="00EF5115" w:rsidP="003B6C5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752" w:type="dxa"/>
            <w:gridSpan w:val="11"/>
            <w:shd w:val="clear" w:color="auto" w:fill="auto"/>
            <w:vAlign w:val="center"/>
          </w:tcPr>
          <w:p w14:paraId="0D200AAB" w14:textId="3FB7F3BF" w:rsidR="00EF5115" w:rsidRPr="004953D4" w:rsidRDefault="00EF5115" w:rsidP="004C754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kali per </w:t>
            </w:r>
            <w:r w:rsidR="004C754B">
              <w:rPr>
                <w:rFonts w:ascii="BPreplay" w:hAnsi="BPreplay"/>
                <w:sz w:val="18"/>
                <w:szCs w:val="18"/>
              </w:rPr>
              <w:t>(</w:t>
            </w:r>
            <w:proofErr w:type="spellStart"/>
            <w:r w:rsidR="004C754B">
              <w:rPr>
                <w:rFonts w:ascii="BPreplay" w:hAnsi="BPreplay"/>
                <w:sz w:val="18"/>
                <w:szCs w:val="18"/>
              </w:rPr>
              <w:t>B</w:t>
            </w:r>
            <w:r>
              <w:rPr>
                <w:rFonts w:ascii="BPreplay" w:hAnsi="BPreplay"/>
                <w:sz w:val="18"/>
                <w:szCs w:val="18"/>
              </w:rPr>
              <w:t>ulan</w:t>
            </w:r>
            <w:proofErr w:type="spellEnd"/>
            <w:r w:rsidRPr="00EF5115"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 w:rsidR="004C754B">
              <w:rPr>
                <w:rFonts w:ascii="BPreplay" w:hAnsi="BPreplay"/>
                <w:sz w:val="18"/>
                <w:szCs w:val="18"/>
              </w:rPr>
              <w:t>T</w:t>
            </w:r>
            <w:r w:rsidRPr="00EF5115">
              <w:rPr>
                <w:rFonts w:ascii="BPreplay" w:hAnsi="BPreplay"/>
                <w:sz w:val="18"/>
                <w:szCs w:val="18"/>
              </w:rPr>
              <w:t>ahun</w:t>
            </w:r>
            <w:proofErr w:type="spellEnd"/>
            <w:r w:rsidR="004C754B">
              <w:rPr>
                <w:rFonts w:ascii="BPreplay" w:hAnsi="BPreplay"/>
                <w:sz w:val="18"/>
                <w:szCs w:val="18"/>
              </w:rPr>
              <w:t>*) *</w:t>
            </w:r>
            <w:proofErr w:type="spellStart"/>
            <w:r w:rsidRPr="00EF5115">
              <w:rPr>
                <w:rFonts w:ascii="BPreplay" w:hAnsi="BPreplay"/>
                <w:sz w:val="14"/>
                <w:szCs w:val="18"/>
              </w:rPr>
              <w:t>coret</w:t>
            </w:r>
            <w:proofErr w:type="spellEnd"/>
            <w:r w:rsidRPr="00EF5115">
              <w:rPr>
                <w:rFonts w:ascii="BPreplay" w:hAnsi="BPreplay"/>
                <w:sz w:val="14"/>
                <w:szCs w:val="18"/>
              </w:rPr>
              <w:t xml:space="preserve"> yang </w:t>
            </w:r>
            <w:proofErr w:type="spellStart"/>
            <w:r w:rsidRPr="00EF5115">
              <w:rPr>
                <w:rFonts w:ascii="BPreplay" w:hAnsi="BPreplay"/>
                <w:sz w:val="14"/>
                <w:szCs w:val="18"/>
              </w:rPr>
              <w:t>tidak</w:t>
            </w:r>
            <w:proofErr w:type="spellEnd"/>
            <w:r w:rsidRPr="00EF5115">
              <w:rPr>
                <w:rFonts w:ascii="BPreplay" w:hAnsi="BPreplay"/>
                <w:sz w:val="14"/>
                <w:szCs w:val="18"/>
              </w:rPr>
              <w:t xml:space="preserve"> </w:t>
            </w:r>
            <w:proofErr w:type="spellStart"/>
            <w:r w:rsidRPr="00EF5115">
              <w:rPr>
                <w:rFonts w:ascii="BPreplay" w:hAnsi="BPreplay"/>
                <w:sz w:val="14"/>
                <w:szCs w:val="18"/>
              </w:rPr>
              <w:t>perlu</w:t>
            </w:r>
            <w:proofErr w:type="spellEnd"/>
          </w:p>
        </w:tc>
      </w:tr>
      <w:tr w:rsidR="00C632F0" w:rsidRPr="00622371" w14:paraId="21402244" w14:textId="77777777" w:rsidTr="00EF511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53091A5" w14:textId="59F978FB" w:rsidR="00C632F0" w:rsidRPr="00622371" w:rsidRDefault="00C632F0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35014A7" w14:textId="77777777" w:rsidR="00C632F0" w:rsidRPr="00622371" w:rsidRDefault="00C632F0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234F681" w14:textId="77777777" w:rsidR="00C632F0" w:rsidRPr="00622371" w:rsidRDefault="00C632F0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E1704F" w14:textId="77777777" w:rsidR="00C632F0" w:rsidRPr="00622371" w:rsidRDefault="00C632F0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79E4F14" w14:textId="77777777" w:rsidR="00C632F0" w:rsidRPr="00622371" w:rsidRDefault="00C632F0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4C9DF1" w14:textId="77777777" w:rsidR="00C632F0" w:rsidRPr="00622371" w:rsidRDefault="00C632F0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53DAB3" w14:textId="77777777" w:rsidR="00C632F0" w:rsidRPr="00622371" w:rsidRDefault="00C632F0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F9EF0E" w14:textId="77777777" w:rsidR="00C632F0" w:rsidRPr="00622371" w:rsidRDefault="00C632F0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54A064" w14:textId="77777777" w:rsidR="00C632F0" w:rsidRPr="00622371" w:rsidRDefault="00C632F0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99C790" w14:textId="77777777" w:rsidR="00C632F0" w:rsidRPr="00622371" w:rsidRDefault="00C632F0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89BD3B" w14:textId="77777777" w:rsidR="00C632F0" w:rsidRPr="00622371" w:rsidRDefault="00C632F0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92D87C1" w14:textId="77777777" w:rsidR="00C632F0" w:rsidRPr="00622371" w:rsidRDefault="00C632F0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BDD2C0" w14:textId="77777777" w:rsidR="00C632F0" w:rsidRPr="00622371" w:rsidRDefault="00C632F0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4AEF35" w14:textId="77777777" w:rsidR="00C632F0" w:rsidRPr="00622371" w:rsidRDefault="00C632F0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C7ADD3" w14:textId="77777777" w:rsidR="00C632F0" w:rsidRPr="00622371" w:rsidRDefault="00C632F0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64753C" w14:textId="77777777" w:rsidR="00C632F0" w:rsidRPr="00622371" w:rsidRDefault="00C632F0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F242C2" w14:textId="77777777" w:rsidR="00C632F0" w:rsidRPr="00622371" w:rsidRDefault="00C632F0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F7DCA7" w14:textId="77777777" w:rsidR="00C632F0" w:rsidRPr="00622371" w:rsidRDefault="00C632F0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D8B3C9" w14:textId="77777777" w:rsidR="00C632F0" w:rsidRPr="00622371" w:rsidRDefault="00C632F0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75D393" w14:textId="77777777" w:rsidR="00C632F0" w:rsidRPr="00622371" w:rsidRDefault="00C632F0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429908" w14:textId="77777777" w:rsidR="00C632F0" w:rsidRPr="00622371" w:rsidRDefault="00C632F0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F57E3B" w14:textId="77777777" w:rsidR="00C632F0" w:rsidRPr="00622371" w:rsidRDefault="00C632F0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6F86B5C" w14:textId="77777777" w:rsidR="00C632F0" w:rsidRPr="00622371" w:rsidRDefault="00C632F0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3B7EAB" w14:textId="77777777" w:rsidR="00C632F0" w:rsidRPr="00622371" w:rsidRDefault="00C632F0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771C38" w14:textId="77777777" w:rsidR="00C632F0" w:rsidRPr="00622371" w:rsidRDefault="00C632F0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826FBA" w14:textId="77777777" w:rsidR="00C632F0" w:rsidRPr="00622371" w:rsidRDefault="00C632F0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05152D" w14:textId="77777777" w:rsidR="00C632F0" w:rsidRPr="00622371" w:rsidRDefault="00C632F0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0A3AAF" w14:textId="77777777" w:rsidR="00C632F0" w:rsidRPr="00622371" w:rsidRDefault="00C632F0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7A3586" w14:textId="77777777" w:rsidR="00C632F0" w:rsidRPr="00622371" w:rsidRDefault="00C632F0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364295F" w14:textId="77777777" w:rsidR="00C632F0" w:rsidRPr="00622371" w:rsidRDefault="00C632F0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4941D97" w14:textId="77777777" w:rsidR="00C632F0" w:rsidRPr="00622371" w:rsidRDefault="00C632F0" w:rsidP="003B6C57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2512D7" w:rsidRPr="00AA5BB0" w14:paraId="57A2C60F" w14:textId="77777777" w:rsidTr="005D07FE">
        <w:trPr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59323056" w14:textId="0F13E653" w:rsidR="002512D7" w:rsidRPr="004953D4" w:rsidRDefault="002512D7" w:rsidP="00114E85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3.</w:t>
            </w:r>
          </w:p>
        </w:tc>
        <w:tc>
          <w:tcPr>
            <w:tcW w:w="5119" w:type="dxa"/>
            <w:gridSpan w:val="15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2BF0490F" w14:textId="1A39B537" w:rsidR="002512D7" w:rsidRPr="004F6226" w:rsidRDefault="002512D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Kapan terakhir </w:t>
            </w:r>
            <w:r w:rsidRPr="002512D7">
              <w:rPr>
                <w:rFonts w:ascii="BPreplay" w:hAnsi="BPreplay"/>
                <w:sz w:val="18"/>
                <w:szCs w:val="18"/>
                <w:lang w:val="id-ID"/>
              </w:rPr>
              <w:t xml:space="preserve">kali </w:t>
            </w:r>
            <w:r w:rsidR="004B0CA2">
              <w:rPr>
                <w:rFonts w:ascii="BPreplay" w:hAnsi="BPreplay"/>
                <w:sz w:val="18"/>
                <w:szCs w:val="18"/>
                <w:lang w:val="id-ID"/>
              </w:rPr>
              <w:t>Anda terserang epilepsi</w:t>
            </w:r>
            <w:r w:rsidRPr="002512D7">
              <w:rPr>
                <w:rFonts w:ascii="BPreplay" w:hAnsi="BPreplay"/>
                <w:sz w:val="18"/>
                <w:szCs w:val="18"/>
                <w:lang w:val="id-ID"/>
              </w:rPr>
              <w:t>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C5F8881" w14:textId="77777777" w:rsidR="002512D7" w:rsidRPr="004953D4" w:rsidRDefault="002512D7" w:rsidP="00114E8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804A5D7" w14:textId="77777777" w:rsidR="002512D7" w:rsidRPr="004953D4" w:rsidRDefault="002512D7" w:rsidP="00114E8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555AEF03" w14:textId="6DBDB979" w:rsidR="002512D7" w:rsidRPr="004953D4" w:rsidRDefault="002512D7" w:rsidP="002512D7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E2F609C" w14:textId="6B1DAC15" w:rsidR="002512D7" w:rsidRPr="004953D4" w:rsidRDefault="002512D7" w:rsidP="00114E8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C0068FB" w14:textId="77777777" w:rsidR="002512D7" w:rsidRPr="004953D4" w:rsidRDefault="002512D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56C813A3" w14:textId="513A0780" w:rsidR="002512D7" w:rsidRPr="004953D4" w:rsidRDefault="005D07FE" w:rsidP="005D07F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C917B91" w14:textId="174DBAB5" w:rsidR="002512D7" w:rsidRPr="004953D4" w:rsidRDefault="002512D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1DD8341" w14:textId="77777777" w:rsidR="002512D7" w:rsidRPr="004F6226" w:rsidRDefault="002512D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A00FEF3" w14:textId="77777777" w:rsidR="002512D7" w:rsidRPr="004F6226" w:rsidRDefault="002512D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3417BD0" w14:textId="77777777" w:rsidR="002512D7" w:rsidRPr="004F6226" w:rsidRDefault="002512D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19FA6364" w14:textId="2F198A5B" w:rsidR="002512D7" w:rsidRPr="004F6226" w:rsidRDefault="002512D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5" w:type="dxa"/>
            <w:gridSpan w:val="4"/>
            <w:shd w:val="clear" w:color="auto" w:fill="auto"/>
            <w:vAlign w:val="center"/>
          </w:tcPr>
          <w:p w14:paraId="1F6DF027" w14:textId="2E2FF823" w:rsidR="002512D7" w:rsidRPr="004953D4" w:rsidRDefault="002512D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</w:tr>
      <w:tr w:rsidR="00525100" w:rsidRPr="00622371" w14:paraId="2F5248D7" w14:textId="77777777" w:rsidTr="005D07FE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23A8A0E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ACF234F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778A80F0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815F1E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92AB2FA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20F9AF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1798BF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4BBFFE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111644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9001DF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A4B9AD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67410BF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B31C45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505556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E6AF03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D50013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D70A7A7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DC87D6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53F23D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80CB4D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3042B34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FA48C0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9C5C5F0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3478060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914A3D7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DE3516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A77FDB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E0DFDA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F8B299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6E8498F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85AD2B5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4A09C6" w:rsidRPr="0068735F" w14:paraId="5C0E0E73" w14:textId="77777777" w:rsidTr="00080D44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464EDA61" w14:textId="77777777" w:rsidR="004A09C6" w:rsidRPr="004A09C6" w:rsidRDefault="004A09C6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4A09C6">
              <w:rPr>
                <w:rFonts w:ascii="BPreplay" w:hAnsi="BPreplay"/>
                <w:color w:val="FFFFFF" w:themeColor="background1"/>
                <w:sz w:val="18"/>
                <w:szCs w:val="18"/>
              </w:rPr>
              <w:t>4.</w:t>
            </w:r>
          </w:p>
        </w:tc>
        <w:tc>
          <w:tcPr>
            <w:tcW w:w="10235" w:type="dxa"/>
            <w:gridSpan w:val="30"/>
            <w:shd w:val="clear" w:color="auto" w:fill="auto"/>
            <w:vAlign w:val="center"/>
          </w:tcPr>
          <w:p w14:paraId="1578F2FA" w14:textId="4E163A25" w:rsidR="004A09C6" w:rsidRPr="0068735F" w:rsidRDefault="004A09C6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4A09C6"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 w:rsidRPr="004A09C6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4A09C6">
              <w:rPr>
                <w:rFonts w:ascii="BPreplay" w:hAnsi="BPreplay"/>
                <w:sz w:val="18"/>
                <w:szCs w:val="18"/>
              </w:rPr>
              <w:t>saat</w:t>
            </w:r>
            <w:proofErr w:type="spellEnd"/>
            <w:r w:rsidRPr="004A09C6">
              <w:rPr>
                <w:rFonts w:ascii="BPreplay" w:hAnsi="BPreplay"/>
                <w:sz w:val="18"/>
                <w:szCs w:val="18"/>
              </w:rPr>
              <w:t xml:space="preserve"> </w:t>
            </w:r>
            <w:r w:rsidR="004B0CA2">
              <w:rPr>
                <w:rFonts w:ascii="BPreplay" w:hAnsi="BPreplay"/>
                <w:sz w:val="18"/>
                <w:szCs w:val="18"/>
                <w:lang w:val="id-ID"/>
              </w:rPr>
              <w:t>Anda terserang epilepsi</w:t>
            </w:r>
            <w:r w:rsidRPr="004A09C6"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 w:rsidRPr="004A09C6">
              <w:rPr>
                <w:rFonts w:ascii="BPreplay" w:hAnsi="BPreplay"/>
                <w:sz w:val="18"/>
                <w:szCs w:val="18"/>
              </w:rPr>
              <w:t>apakah</w:t>
            </w:r>
            <w:proofErr w:type="spellEnd"/>
            <w:r w:rsidRPr="004A09C6">
              <w:rPr>
                <w:rFonts w:ascii="BPreplay" w:hAnsi="BPreplay"/>
                <w:sz w:val="18"/>
                <w:szCs w:val="18"/>
              </w:rPr>
              <w:t>:</w:t>
            </w:r>
          </w:p>
        </w:tc>
      </w:tr>
      <w:tr w:rsidR="004A09C6" w:rsidRPr="00622371" w14:paraId="4F26E514" w14:textId="77777777" w:rsidTr="004A09C6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224D435F" w14:textId="77777777" w:rsidR="004A09C6" w:rsidRPr="00622371" w:rsidRDefault="004A09C6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91E5514" w14:textId="77777777" w:rsidR="004A09C6" w:rsidRPr="00622371" w:rsidRDefault="004A09C6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BB29144" w14:textId="77777777" w:rsidR="004A09C6" w:rsidRPr="00622371" w:rsidRDefault="004A09C6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7BD5F7" w14:textId="77777777" w:rsidR="004A09C6" w:rsidRPr="00622371" w:rsidRDefault="004A09C6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5CC2CBC" w14:textId="77777777" w:rsidR="004A09C6" w:rsidRPr="00622371" w:rsidRDefault="004A09C6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DD177E" w14:textId="77777777" w:rsidR="004A09C6" w:rsidRPr="00622371" w:rsidRDefault="004A09C6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DB0588" w14:textId="77777777" w:rsidR="004A09C6" w:rsidRPr="00622371" w:rsidRDefault="004A09C6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6FF432" w14:textId="77777777" w:rsidR="004A09C6" w:rsidRPr="00622371" w:rsidRDefault="004A09C6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F7E813" w14:textId="77777777" w:rsidR="004A09C6" w:rsidRPr="00622371" w:rsidRDefault="004A09C6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8EE670" w14:textId="77777777" w:rsidR="004A09C6" w:rsidRPr="00622371" w:rsidRDefault="004A09C6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2B1FBF" w14:textId="77777777" w:rsidR="004A09C6" w:rsidRPr="00622371" w:rsidRDefault="004A09C6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D6D99AE" w14:textId="77777777" w:rsidR="004A09C6" w:rsidRPr="00622371" w:rsidRDefault="004A09C6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ADAA5D" w14:textId="77777777" w:rsidR="004A09C6" w:rsidRPr="00622371" w:rsidRDefault="004A09C6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6D78E4" w14:textId="77777777" w:rsidR="004A09C6" w:rsidRPr="00622371" w:rsidRDefault="004A09C6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C3AB21" w14:textId="77777777" w:rsidR="004A09C6" w:rsidRPr="00622371" w:rsidRDefault="004A09C6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88E4D6" w14:textId="77777777" w:rsidR="004A09C6" w:rsidRPr="00622371" w:rsidRDefault="004A09C6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BFA309" w14:textId="77777777" w:rsidR="004A09C6" w:rsidRPr="00622371" w:rsidRDefault="004A09C6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DE5A12" w14:textId="77777777" w:rsidR="004A09C6" w:rsidRPr="00622371" w:rsidRDefault="004A09C6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326185" w14:textId="77777777" w:rsidR="004A09C6" w:rsidRPr="00622371" w:rsidRDefault="004A09C6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D40441" w14:textId="77777777" w:rsidR="004A09C6" w:rsidRPr="00622371" w:rsidRDefault="004A09C6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B422C2" w14:textId="77777777" w:rsidR="004A09C6" w:rsidRPr="00622371" w:rsidRDefault="004A09C6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A62A98" w14:textId="77777777" w:rsidR="004A09C6" w:rsidRPr="00622371" w:rsidRDefault="004A09C6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BCD2F2" w14:textId="77777777" w:rsidR="004A09C6" w:rsidRPr="00622371" w:rsidRDefault="004A09C6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F583ED" w14:textId="77777777" w:rsidR="004A09C6" w:rsidRPr="00622371" w:rsidRDefault="004A09C6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D2F83B" w14:textId="77777777" w:rsidR="004A09C6" w:rsidRPr="00622371" w:rsidRDefault="004A09C6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89E72B" w14:textId="77777777" w:rsidR="004A09C6" w:rsidRPr="00622371" w:rsidRDefault="004A09C6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764080" w14:textId="77777777" w:rsidR="004A09C6" w:rsidRPr="00622371" w:rsidRDefault="004A09C6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954D49" w14:textId="77777777" w:rsidR="004A09C6" w:rsidRPr="00622371" w:rsidRDefault="004A09C6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C2BABF" w14:textId="77777777" w:rsidR="004A09C6" w:rsidRPr="00622371" w:rsidRDefault="004A09C6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482E0F8" w14:textId="77777777" w:rsidR="004A09C6" w:rsidRPr="00622371" w:rsidRDefault="004A09C6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BFD4AAE" w14:textId="77777777" w:rsidR="004A09C6" w:rsidRPr="00622371" w:rsidRDefault="004A09C6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63D24" w:rsidRPr="0068735F" w14:paraId="0245AF26" w14:textId="77777777" w:rsidTr="003B6C57">
        <w:trPr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29448D2A" w14:textId="77777777" w:rsidR="00563D24" w:rsidRPr="004A09C6" w:rsidRDefault="00563D24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5E85CF9" w14:textId="77777777" w:rsidR="00563D24" w:rsidRPr="004A09C6" w:rsidRDefault="00563D24" w:rsidP="003B6C5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</w:rPr>
            </w:pPr>
          </w:p>
        </w:tc>
        <w:tc>
          <w:tcPr>
            <w:tcW w:w="9887" w:type="dxa"/>
            <w:gridSpan w:val="29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7E4398B1" w14:textId="77777777" w:rsidR="00563D24" w:rsidRPr="0068735F" w:rsidRDefault="00563D24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4B0CA2">
              <w:rPr>
                <w:rFonts w:ascii="BPreplay" w:hAnsi="BPreplay"/>
                <w:sz w:val="18"/>
                <w:szCs w:val="18"/>
              </w:rPr>
              <w:t>Hanya</w:t>
            </w:r>
            <w:proofErr w:type="spellEnd"/>
            <w:r w:rsidRPr="004B0CA2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4B0CA2">
              <w:rPr>
                <w:rFonts w:ascii="BPreplay" w:hAnsi="BPreplay"/>
                <w:sz w:val="18"/>
                <w:szCs w:val="18"/>
              </w:rPr>
              <w:t>hilang</w:t>
            </w:r>
            <w:proofErr w:type="spellEnd"/>
            <w:r w:rsidRPr="004B0CA2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4B0CA2">
              <w:rPr>
                <w:rFonts w:ascii="BPreplay" w:hAnsi="BPreplay"/>
                <w:sz w:val="18"/>
                <w:szCs w:val="18"/>
              </w:rPr>
              <w:t>kesadaran</w:t>
            </w:r>
            <w:proofErr w:type="spellEnd"/>
            <w:r w:rsidRPr="004B0CA2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4B0CA2">
              <w:rPr>
                <w:rFonts w:ascii="BPreplay" w:hAnsi="BPreplay"/>
                <w:sz w:val="18"/>
                <w:szCs w:val="18"/>
              </w:rPr>
              <w:t>sejenak</w:t>
            </w:r>
            <w:proofErr w:type="spellEnd"/>
            <w:r w:rsidRPr="004B0CA2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4B0CA2">
              <w:rPr>
                <w:rFonts w:ascii="BPreplay" w:hAnsi="BPreplay"/>
                <w:sz w:val="18"/>
                <w:szCs w:val="18"/>
              </w:rPr>
              <w:t>tanpa</w:t>
            </w:r>
            <w:proofErr w:type="spellEnd"/>
            <w:r w:rsidRPr="004B0CA2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4B0CA2">
              <w:rPr>
                <w:rFonts w:ascii="BPreplay" w:hAnsi="BPreplay"/>
                <w:sz w:val="18"/>
                <w:szCs w:val="18"/>
              </w:rPr>
              <w:t>kaku-kaku</w:t>
            </w:r>
            <w:proofErr w:type="spellEnd"/>
            <w:r w:rsidRPr="004B0CA2"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 w:rsidRPr="004B0CA2">
              <w:rPr>
                <w:rFonts w:ascii="BPreplay" w:hAnsi="BPreplay"/>
                <w:sz w:val="18"/>
                <w:szCs w:val="18"/>
              </w:rPr>
              <w:t>kemudian</w:t>
            </w:r>
            <w:proofErr w:type="spellEnd"/>
            <w:r w:rsidRPr="004B0CA2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4B0CA2">
              <w:rPr>
                <w:rFonts w:ascii="BPreplay" w:hAnsi="BPreplay"/>
                <w:sz w:val="18"/>
                <w:szCs w:val="18"/>
              </w:rPr>
              <w:t>lupa</w:t>
            </w:r>
            <w:proofErr w:type="spellEnd"/>
            <w:r w:rsidRPr="004B0CA2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4B0CA2">
              <w:rPr>
                <w:rFonts w:ascii="BPreplay" w:hAnsi="BPreplay"/>
                <w:sz w:val="18"/>
                <w:szCs w:val="18"/>
              </w:rPr>
              <w:t>dengan</w:t>
            </w:r>
            <w:proofErr w:type="spellEnd"/>
            <w:r w:rsidRPr="004B0CA2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4B0CA2">
              <w:rPr>
                <w:rFonts w:ascii="BPreplay" w:hAnsi="BPreplay"/>
                <w:sz w:val="18"/>
                <w:szCs w:val="18"/>
              </w:rPr>
              <w:t>apa</w:t>
            </w:r>
            <w:proofErr w:type="spellEnd"/>
            <w:r w:rsidRPr="004B0CA2">
              <w:rPr>
                <w:rFonts w:ascii="BPreplay" w:hAnsi="BPreplay"/>
                <w:sz w:val="18"/>
                <w:szCs w:val="18"/>
              </w:rPr>
              <w:t xml:space="preserve"> yang </w:t>
            </w:r>
            <w:proofErr w:type="spellStart"/>
            <w:r w:rsidRPr="004B0CA2">
              <w:rPr>
                <w:rFonts w:ascii="BPreplay" w:hAnsi="BPreplay"/>
                <w:sz w:val="18"/>
                <w:szCs w:val="18"/>
              </w:rPr>
              <w:t>telah</w:t>
            </w:r>
            <w:proofErr w:type="spellEnd"/>
            <w:r w:rsidRPr="004B0CA2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4B0CA2">
              <w:rPr>
                <w:rFonts w:ascii="BPreplay" w:hAnsi="BPreplay"/>
                <w:sz w:val="18"/>
                <w:szCs w:val="18"/>
              </w:rPr>
              <w:t>terjadi</w:t>
            </w:r>
            <w:proofErr w:type="spellEnd"/>
            <w:r w:rsidRPr="004B0CA2"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563D24" w:rsidRPr="00622371" w14:paraId="286FEFE1" w14:textId="77777777" w:rsidTr="00563D24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465CE732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51E5150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7226D57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C95F12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E5125C8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234764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76AA15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67D0E7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C60FA1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524192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AA4CB7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554DD7AE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65807D4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310CC9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C43A68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019B40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AD9635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682C51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A79210E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F5D2DA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A6DAF2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2A6960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19848E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FF1F04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55B7B8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75CA76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E4E8B0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BF56EA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764AF1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525C3CF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4D5C83F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63D24" w:rsidRPr="0068735F" w14:paraId="52A045E9" w14:textId="77777777" w:rsidTr="00563D24">
        <w:trPr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5702DAC0" w14:textId="77777777" w:rsidR="00563D24" w:rsidRPr="004A09C6" w:rsidRDefault="00563D24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38EE5D2" w14:textId="77777777" w:rsidR="00563D24" w:rsidRPr="004A09C6" w:rsidRDefault="00563D24" w:rsidP="003B6C5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</w:rPr>
            </w:pPr>
          </w:p>
        </w:tc>
        <w:tc>
          <w:tcPr>
            <w:tcW w:w="9887" w:type="dxa"/>
            <w:gridSpan w:val="29"/>
            <w:vMerge w:val="restart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3C137C9C" w14:textId="10DDB029" w:rsidR="00563D24" w:rsidRPr="0068735F" w:rsidRDefault="00563D24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63D24">
              <w:rPr>
                <w:rFonts w:ascii="BPreplay" w:hAnsi="BPreplay"/>
                <w:sz w:val="18"/>
                <w:szCs w:val="18"/>
                <w:lang w:val="id-ID"/>
              </w:rPr>
              <w:t>Tiba-tiba jatuh atau kaku-kaku pada seluruh tubuh dengan irama kaku-lemas-kaku secara bergantian, juga terjadi pada otot-otot wajah dengan mulut berbusa. Dan pada saat terjadi kedua kaki dan lengan lurus, kesadaran hilang dan bila berakhir, kemudian tertidur.</w:t>
            </w:r>
          </w:p>
        </w:tc>
      </w:tr>
      <w:tr w:rsidR="00563D24" w:rsidRPr="0068735F" w14:paraId="38FCBBE2" w14:textId="77777777" w:rsidTr="00563D24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72A51EE" w14:textId="77777777" w:rsidR="00563D24" w:rsidRPr="004A09C6" w:rsidRDefault="00563D24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D95FA85" w14:textId="77777777" w:rsidR="00563D24" w:rsidRPr="004A09C6" w:rsidRDefault="00563D24" w:rsidP="003B6C5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</w:rPr>
            </w:pPr>
          </w:p>
        </w:tc>
        <w:tc>
          <w:tcPr>
            <w:tcW w:w="9887" w:type="dxa"/>
            <w:gridSpan w:val="29"/>
            <w:vMerge/>
            <w:tcBorders>
              <w:left w:val="nil"/>
            </w:tcBorders>
            <w:shd w:val="clear" w:color="auto" w:fill="auto"/>
            <w:vAlign w:val="center"/>
          </w:tcPr>
          <w:p w14:paraId="4DB878BD" w14:textId="097837AE" w:rsidR="00563D24" w:rsidRPr="0068735F" w:rsidRDefault="00563D24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63D24" w:rsidRPr="00622371" w14:paraId="6018BDEF" w14:textId="77777777" w:rsidTr="00563D24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2C0A30B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433BC3F3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9887" w:type="dxa"/>
            <w:gridSpan w:val="29"/>
            <w:vMerge/>
            <w:tcBorders>
              <w:left w:val="nil"/>
            </w:tcBorders>
            <w:shd w:val="clear" w:color="auto" w:fill="auto"/>
            <w:vAlign w:val="center"/>
          </w:tcPr>
          <w:p w14:paraId="0805C30F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F51123" w:rsidRPr="00563D24" w14:paraId="163867E7" w14:textId="77777777" w:rsidTr="00563D24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4782A4D4" w14:textId="222F1160" w:rsidR="00F51123" w:rsidRPr="00563D24" w:rsidRDefault="00F51123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9FA266A" w14:textId="675D1B9F" w:rsidR="00F51123" w:rsidRPr="00563D24" w:rsidRDefault="00F51123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9887" w:type="dxa"/>
            <w:gridSpan w:val="29"/>
            <w:shd w:val="clear" w:color="auto" w:fill="auto"/>
            <w:vAlign w:val="center"/>
          </w:tcPr>
          <w:p w14:paraId="213C027E" w14:textId="013CD29C" w:rsidR="00F51123" w:rsidRPr="00563D24" w:rsidRDefault="00F51123" w:rsidP="00F51123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63D24" w:rsidRPr="0068735F" w14:paraId="11CE455D" w14:textId="77777777" w:rsidTr="003B6C57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5B15CBA3" w14:textId="49C885AB" w:rsidR="00563D24" w:rsidRPr="004A09C6" w:rsidRDefault="003E57B9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5</w:t>
            </w:r>
            <w:r w:rsidR="00563D24" w:rsidRPr="004A09C6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10235" w:type="dxa"/>
            <w:gridSpan w:val="30"/>
            <w:shd w:val="clear" w:color="auto" w:fill="auto"/>
            <w:vAlign w:val="center"/>
          </w:tcPr>
          <w:p w14:paraId="6E32114A" w14:textId="458D7042" w:rsidR="00563D24" w:rsidRPr="0068735F" w:rsidRDefault="003E57B9" w:rsidP="003E57B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3E57B9">
              <w:rPr>
                <w:rFonts w:ascii="BPreplay" w:hAnsi="BPreplay"/>
                <w:sz w:val="18"/>
                <w:szCs w:val="18"/>
              </w:rPr>
              <w:t>Sebelum</w:t>
            </w:r>
            <w:proofErr w:type="spellEnd"/>
            <w:r w:rsidRPr="003E57B9"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3E57B9">
              <w:rPr>
                <w:rFonts w:ascii="BPreplay" w:hAnsi="BPreplay"/>
                <w:sz w:val="18"/>
                <w:szCs w:val="18"/>
              </w:rPr>
              <w:t>terjadi</w:t>
            </w:r>
            <w:proofErr w:type="spellEnd"/>
            <w:r w:rsidRPr="003E57B9"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3E57B9">
              <w:rPr>
                <w:rFonts w:ascii="BPreplay" w:hAnsi="BPreplay"/>
                <w:sz w:val="18"/>
                <w:szCs w:val="18"/>
              </w:rPr>
              <w:t>serangan</w:t>
            </w:r>
            <w:proofErr w:type="spellEnd"/>
            <w:r w:rsidRPr="003E57B9">
              <w:rPr>
                <w:rFonts w:ascii="BPreplay" w:hAnsi="BPreplay"/>
                <w:sz w:val="18"/>
                <w:szCs w:val="18"/>
              </w:rPr>
              <w:t xml:space="preserve">, 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3E57B9">
              <w:rPr>
                <w:rFonts w:ascii="BPreplay" w:hAnsi="BPreplay"/>
                <w:sz w:val="18"/>
                <w:szCs w:val="18"/>
              </w:rPr>
              <w:t>apakah</w:t>
            </w:r>
            <w:proofErr w:type="spellEnd"/>
            <w:r w:rsidRPr="003E57B9"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mera</w:t>
            </w:r>
            <w:r w:rsidRPr="003E57B9">
              <w:rPr>
                <w:rFonts w:ascii="BPreplay" w:hAnsi="BPreplay"/>
                <w:sz w:val="18"/>
                <w:szCs w:val="18"/>
              </w:rPr>
              <w:t>sakan</w:t>
            </w:r>
            <w:proofErr w:type="spellEnd"/>
            <w:r w:rsidRPr="003E57B9"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3E57B9">
              <w:rPr>
                <w:rFonts w:ascii="BPreplay" w:hAnsi="BPreplay"/>
                <w:sz w:val="18"/>
                <w:szCs w:val="18"/>
              </w:rPr>
              <w:t>adanya</w:t>
            </w:r>
            <w:proofErr w:type="spellEnd"/>
            <w:r w:rsidRPr="003E57B9"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3E57B9">
              <w:rPr>
                <w:rFonts w:ascii="BPreplay" w:hAnsi="BPreplay"/>
                <w:sz w:val="18"/>
                <w:szCs w:val="18"/>
              </w:rPr>
              <w:t>pusing-pusing</w:t>
            </w:r>
            <w:proofErr w:type="spellEnd"/>
            <w:r w:rsidRPr="003E57B9">
              <w:rPr>
                <w:rFonts w:ascii="BPreplay" w:hAnsi="BPreplay"/>
                <w:sz w:val="18"/>
                <w:szCs w:val="18"/>
              </w:rPr>
              <w:t xml:space="preserve">, 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3E57B9">
              <w:rPr>
                <w:rFonts w:ascii="BPreplay" w:hAnsi="BPreplay"/>
                <w:sz w:val="18"/>
                <w:szCs w:val="18"/>
              </w:rPr>
              <w:t>mencium</w:t>
            </w:r>
            <w:proofErr w:type="spellEnd"/>
            <w:r w:rsidRPr="003E57B9"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3E57B9">
              <w:rPr>
                <w:rFonts w:ascii="BPreplay" w:hAnsi="BPreplay"/>
                <w:sz w:val="18"/>
                <w:szCs w:val="18"/>
              </w:rPr>
              <w:t>bau-bauan</w:t>
            </w:r>
            <w:proofErr w:type="spellEnd"/>
            <w:r w:rsidRPr="003E57B9">
              <w:rPr>
                <w:rFonts w:ascii="BPreplay" w:hAnsi="BPreplay"/>
                <w:sz w:val="18"/>
                <w:szCs w:val="18"/>
              </w:rPr>
              <w:t xml:space="preserve">, 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3E57B9">
              <w:rPr>
                <w:rFonts w:ascii="BPreplay" w:hAnsi="BPreplay"/>
                <w:sz w:val="18"/>
                <w:szCs w:val="18"/>
              </w:rPr>
              <w:t>melihat</w:t>
            </w:r>
            <w:proofErr w:type="spellEnd"/>
            <w:r w:rsidRPr="003E57B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3E57B9">
              <w:rPr>
                <w:rFonts w:ascii="BPreplay" w:hAnsi="BPreplay"/>
                <w:sz w:val="18"/>
                <w:szCs w:val="18"/>
              </w:rPr>
              <w:t>cahaya</w:t>
            </w:r>
            <w:proofErr w:type="spellEnd"/>
            <w:r w:rsidRPr="003E57B9"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 w:rsidRPr="003E57B9">
              <w:rPr>
                <w:rFonts w:ascii="BPreplay" w:hAnsi="BPreplay"/>
                <w:sz w:val="18"/>
                <w:szCs w:val="18"/>
              </w:rPr>
              <w:t>atau</w:t>
            </w:r>
            <w:proofErr w:type="spellEnd"/>
            <w:r w:rsidRPr="003E57B9">
              <w:rPr>
                <w:rFonts w:ascii="BPreplay" w:hAnsi="BPreplay"/>
                <w:sz w:val="18"/>
                <w:szCs w:val="18"/>
              </w:rPr>
              <w:t xml:space="preserve"> </w:t>
            </w:r>
          </w:p>
        </w:tc>
      </w:tr>
      <w:tr w:rsidR="00563D24" w:rsidRPr="00622371" w14:paraId="23DA1AA4" w14:textId="77777777" w:rsidTr="00266BE1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3147AF77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623484A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299137A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58D0BEF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F0F96C7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185106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E9090F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0D2891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9DA0B47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EFA35F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5B41A9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57F2DB8A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ADD3399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112EBA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3A6D9D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8BE3EC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B39DF1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BEEBC8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685190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0DEF89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AB15BD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6DCBA1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299C67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620F1B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EA6A09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F28BF9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F0ABD8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FD6159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8C720B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AFFDA40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464A351" w14:textId="77777777" w:rsidR="00563D24" w:rsidRPr="00622371" w:rsidRDefault="00563D24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E57B9" w:rsidRPr="0068735F" w14:paraId="38895520" w14:textId="77777777" w:rsidTr="00266BE1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3CBF26DF" w14:textId="77777777" w:rsidR="003E57B9" w:rsidRPr="0068735F" w:rsidRDefault="003E57B9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388" w:type="dxa"/>
            <w:gridSpan w:val="7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01966522" w14:textId="7BA05343" w:rsidR="003E57B9" w:rsidRPr="0068735F" w:rsidRDefault="003E57B9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proofErr w:type="gramStart"/>
            <w:r w:rsidRPr="003E57B9">
              <w:rPr>
                <w:rFonts w:ascii="BPreplay" w:hAnsi="BPreplay"/>
                <w:sz w:val="18"/>
                <w:szCs w:val="18"/>
              </w:rPr>
              <w:t>bunyi-</w:t>
            </w:r>
            <w:r>
              <w:rPr>
                <w:rFonts w:ascii="BPreplay" w:hAnsi="BPreplay"/>
                <w:sz w:val="18"/>
                <w:szCs w:val="18"/>
              </w:rPr>
              <w:t>bunyian</w:t>
            </w:r>
            <w:proofErr w:type="spellEnd"/>
            <w:proofErr w:type="gramEnd"/>
            <w:r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1B281A0" w14:textId="77777777" w:rsidR="003E57B9" w:rsidRPr="005554BE" w:rsidRDefault="003E57B9" w:rsidP="003B6C5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38239A6A" w14:textId="572D02FB" w:rsidR="003E57B9" w:rsidRPr="005554BE" w:rsidRDefault="00266BE1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4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48E797D4" w14:textId="77777777" w:rsidR="003E57B9" w:rsidRPr="0068735F" w:rsidRDefault="003E57B9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7B87DE6" w14:textId="77777777" w:rsidR="003E57B9" w:rsidRPr="0068735F" w:rsidRDefault="003E57B9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7BC2D13E" w14:textId="74D8379D" w:rsidR="003E57B9" w:rsidRPr="005554BE" w:rsidRDefault="00266BE1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  <w:tc>
          <w:tcPr>
            <w:tcW w:w="341" w:type="dxa"/>
            <w:shd w:val="clear" w:color="auto" w:fill="auto"/>
            <w:vAlign w:val="center"/>
          </w:tcPr>
          <w:p w14:paraId="7BE23EEA" w14:textId="77777777" w:rsidR="003E57B9" w:rsidRPr="0068735F" w:rsidRDefault="003E57B9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949FE7" w14:textId="77777777" w:rsidR="003E57B9" w:rsidRPr="0068735F" w:rsidRDefault="003E57B9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shd w:val="clear" w:color="auto" w:fill="auto"/>
            <w:vAlign w:val="center"/>
          </w:tcPr>
          <w:p w14:paraId="2DC7355D" w14:textId="75C932FE" w:rsidR="003E57B9" w:rsidRPr="005554BE" w:rsidRDefault="003E57B9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56FF76" w14:textId="77777777" w:rsidR="003E57B9" w:rsidRPr="0068735F" w:rsidRDefault="003E57B9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932110" w14:textId="77777777" w:rsidR="003E57B9" w:rsidRPr="0068735F" w:rsidRDefault="003E57B9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shd w:val="clear" w:color="auto" w:fill="auto"/>
            <w:vAlign w:val="center"/>
          </w:tcPr>
          <w:p w14:paraId="796862C9" w14:textId="6EC424EB" w:rsidR="003E57B9" w:rsidRPr="005554BE" w:rsidRDefault="003E57B9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A2C284" w14:textId="77777777" w:rsidR="003E57B9" w:rsidRPr="0068735F" w:rsidRDefault="003E57B9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0D016A" w14:textId="77777777" w:rsidR="003E57B9" w:rsidRPr="0068735F" w:rsidRDefault="003E57B9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FC39F2" w14:textId="77777777" w:rsidR="003E57B9" w:rsidRPr="0068735F" w:rsidRDefault="003E57B9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47A4BF" w14:textId="77777777" w:rsidR="003E57B9" w:rsidRPr="0068735F" w:rsidRDefault="003E57B9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881730" w14:textId="77777777" w:rsidR="003E57B9" w:rsidRPr="0068735F" w:rsidRDefault="003E57B9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EE8A8C" w14:textId="77777777" w:rsidR="003E57B9" w:rsidRPr="0068735F" w:rsidRDefault="003E57B9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345C4E0" w14:textId="77777777" w:rsidR="003E57B9" w:rsidRPr="0068735F" w:rsidRDefault="003E57B9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769E78B3" w14:textId="77777777" w:rsidR="003E57B9" w:rsidRPr="0068735F" w:rsidRDefault="003E57B9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E57B9" w:rsidRPr="00266BE1" w14:paraId="7A334F3B" w14:textId="77777777" w:rsidTr="00266BE1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07938E43" w14:textId="77777777" w:rsidR="003E57B9" w:rsidRPr="00266BE1" w:rsidRDefault="003E57B9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42C54774" w14:textId="77777777" w:rsidR="003E57B9" w:rsidRPr="00266BE1" w:rsidRDefault="003E57B9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552FFF0" w14:textId="77777777" w:rsidR="003E57B9" w:rsidRPr="00266BE1" w:rsidRDefault="003E57B9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C316902" w14:textId="77777777" w:rsidR="003E57B9" w:rsidRPr="00266BE1" w:rsidRDefault="003E57B9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E96753B" w14:textId="77777777" w:rsidR="003E57B9" w:rsidRPr="00266BE1" w:rsidRDefault="003E57B9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1C0385" w14:textId="77777777" w:rsidR="003E57B9" w:rsidRPr="00266BE1" w:rsidRDefault="003E57B9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BFC9CC" w14:textId="77777777" w:rsidR="003E57B9" w:rsidRPr="00266BE1" w:rsidRDefault="003E57B9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AD9810" w14:textId="77777777" w:rsidR="003E57B9" w:rsidRPr="00266BE1" w:rsidRDefault="003E57B9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AF6884" w14:textId="77777777" w:rsidR="003E57B9" w:rsidRPr="00266BE1" w:rsidRDefault="003E57B9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496D77" w14:textId="77777777" w:rsidR="003E57B9" w:rsidRPr="00266BE1" w:rsidRDefault="003E57B9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F93C16" w14:textId="77777777" w:rsidR="003E57B9" w:rsidRPr="00266BE1" w:rsidRDefault="003E57B9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382C0E6" w14:textId="77777777" w:rsidR="003E57B9" w:rsidRPr="00266BE1" w:rsidRDefault="003E57B9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2F3E7F" w14:textId="77777777" w:rsidR="003E57B9" w:rsidRPr="00266BE1" w:rsidRDefault="003E57B9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7D9397" w14:textId="77777777" w:rsidR="003E57B9" w:rsidRPr="00266BE1" w:rsidRDefault="003E57B9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93A84D" w14:textId="77777777" w:rsidR="003E57B9" w:rsidRPr="00266BE1" w:rsidRDefault="003E57B9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AC5E67" w14:textId="77777777" w:rsidR="003E57B9" w:rsidRPr="00266BE1" w:rsidRDefault="003E57B9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AE5ED9" w14:textId="77777777" w:rsidR="003E57B9" w:rsidRPr="00266BE1" w:rsidRDefault="003E57B9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7984F8" w14:textId="77777777" w:rsidR="003E57B9" w:rsidRPr="00266BE1" w:rsidRDefault="003E57B9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EF0BA5" w14:textId="77777777" w:rsidR="003E57B9" w:rsidRPr="00266BE1" w:rsidRDefault="003E57B9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9E5B7D" w14:textId="77777777" w:rsidR="003E57B9" w:rsidRPr="00266BE1" w:rsidRDefault="003E57B9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2873C5" w14:textId="77777777" w:rsidR="003E57B9" w:rsidRPr="00266BE1" w:rsidRDefault="003E57B9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EE3099" w14:textId="77777777" w:rsidR="003E57B9" w:rsidRPr="00266BE1" w:rsidRDefault="003E57B9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CB23DE" w14:textId="77777777" w:rsidR="003E57B9" w:rsidRPr="00266BE1" w:rsidRDefault="003E57B9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2BBDAA" w14:textId="77777777" w:rsidR="003E57B9" w:rsidRPr="00266BE1" w:rsidRDefault="003E57B9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17D735" w14:textId="77777777" w:rsidR="003E57B9" w:rsidRPr="00266BE1" w:rsidRDefault="003E57B9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A7EBCA" w14:textId="77777777" w:rsidR="003E57B9" w:rsidRPr="00266BE1" w:rsidRDefault="003E57B9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0D6EA3" w14:textId="77777777" w:rsidR="003E57B9" w:rsidRPr="00266BE1" w:rsidRDefault="003E57B9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5A3D48" w14:textId="77777777" w:rsidR="003E57B9" w:rsidRPr="00266BE1" w:rsidRDefault="003E57B9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EDB35F" w14:textId="77777777" w:rsidR="003E57B9" w:rsidRPr="00266BE1" w:rsidRDefault="003E57B9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7071089" w14:textId="77777777" w:rsidR="003E57B9" w:rsidRPr="00266BE1" w:rsidRDefault="003E57B9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5124D7C" w14:textId="77777777" w:rsidR="003E57B9" w:rsidRPr="00266BE1" w:rsidRDefault="003E57B9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266BE1" w:rsidRPr="00193287" w14:paraId="58732384" w14:textId="77777777" w:rsidTr="002840AF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72D6039" w14:textId="77777777" w:rsidR="00266BE1" w:rsidRPr="00193287" w:rsidRDefault="00266BE1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shd w:val="clear" w:color="auto" w:fill="auto"/>
            <w:vAlign w:val="center"/>
          </w:tcPr>
          <w:p w14:paraId="3195BCA7" w14:textId="77777777" w:rsidR="00266BE1" w:rsidRPr="00193287" w:rsidRDefault="00266BE1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193287">
              <w:rPr>
                <w:rFonts w:ascii="BPreplay" w:hAnsi="BPreplay"/>
                <w:sz w:val="18"/>
                <w:szCs w:val="18"/>
                <w:lang w:val="id-ID"/>
              </w:rPr>
              <w:t>Jika “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  <w:r w:rsidRPr="00193287">
              <w:rPr>
                <w:rFonts w:ascii="BPreplay" w:hAnsi="BPreplay"/>
                <w:sz w:val="18"/>
                <w:szCs w:val="18"/>
                <w:lang w:val="id-ID"/>
              </w:rPr>
              <w:t xml:space="preserve">”, mohon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menjelaskan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secara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kolom</w:t>
            </w:r>
            <w:proofErr w:type="spellEnd"/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 di bawah ini</w:t>
            </w:r>
            <w:r w:rsidRPr="00193287">
              <w:rPr>
                <w:rFonts w:ascii="BPreplay" w:hAnsi="BPreplay"/>
                <w:sz w:val="18"/>
                <w:szCs w:val="18"/>
                <w:lang w:val="id-ID"/>
              </w:rPr>
              <w:t>.</w:t>
            </w:r>
          </w:p>
        </w:tc>
      </w:tr>
      <w:tr w:rsidR="00266BE1" w:rsidRPr="00F83AF4" w14:paraId="798EEEB9" w14:textId="77777777" w:rsidTr="00266BE1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4266F6B" w14:textId="77777777" w:rsidR="00266BE1" w:rsidRPr="00A925FF" w:rsidRDefault="00266BE1" w:rsidP="003B6C5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18D4E5C" w14:textId="77777777" w:rsidR="00266BE1" w:rsidRPr="00F83AF4" w:rsidRDefault="00266BE1" w:rsidP="003B6C57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5040E3F" w14:textId="77777777" w:rsidR="00266BE1" w:rsidRPr="00F83AF4" w:rsidRDefault="00266BE1" w:rsidP="003B6C57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7A32CCE" w14:textId="77777777" w:rsidR="00266BE1" w:rsidRPr="00F83AF4" w:rsidRDefault="00266BE1" w:rsidP="003B6C57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9FA8ADE" w14:textId="77777777" w:rsidR="00266BE1" w:rsidRPr="00F83AF4" w:rsidRDefault="00266BE1" w:rsidP="003B6C57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BAE2AAF" w14:textId="77777777" w:rsidR="00266BE1" w:rsidRPr="00F83AF4" w:rsidRDefault="00266BE1" w:rsidP="003B6C57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3A852B8" w14:textId="77777777" w:rsidR="00266BE1" w:rsidRPr="00F83AF4" w:rsidRDefault="00266BE1" w:rsidP="003B6C57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B7A19D7" w14:textId="77777777" w:rsidR="00266BE1" w:rsidRPr="00F83AF4" w:rsidRDefault="00266BE1" w:rsidP="003B6C57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63DFB09" w14:textId="77777777" w:rsidR="00266BE1" w:rsidRPr="00F83AF4" w:rsidRDefault="00266BE1" w:rsidP="003B6C57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2D46F5E" w14:textId="77777777" w:rsidR="00266BE1" w:rsidRPr="00F83AF4" w:rsidRDefault="00266BE1" w:rsidP="003B6C57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AC166F4" w14:textId="77777777" w:rsidR="00266BE1" w:rsidRPr="00F83AF4" w:rsidRDefault="00266BE1" w:rsidP="003B6C57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8977795" w14:textId="77777777" w:rsidR="00266BE1" w:rsidRPr="00F83AF4" w:rsidRDefault="00266BE1" w:rsidP="003B6C57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5D359E8" w14:textId="77777777" w:rsidR="00266BE1" w:rsidRPr="00F83AF4" w:rsidRDefault="00266BE1" w:rsidP="003B6C57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82CFDC3" w14:textId="77777777" w:rsidR="00266BE1" w:rsidRPr="00F83AF4" w:rsidRDefault="00266BE1" w:rsidP="003B6C57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10FEBA6" w14:textId="77777777" w:rsidR="00266BE1" w:rsidRPr="00F83AF4" w:rsidRDefault="00266BE1" w:rsidP="003B6C57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ACFEF8F" w14:textId="77777777" w:rsidR="00266BE1" w:rsidRPr="00F83AF4" w:rsidRDefault="00266BE1" w:rsidP="003B6C57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62619E3" w14:textId="77777777" w:rsidR="00266BE1" w:rsidRPr="00F83AF4" w:rsidRDefault="00266BE1" w:rsidP="003B6C57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EBC1612" w14:textId="77777777" w:rsidR="00266BE1" w:rsidRPr="00F83AF4" w:rsidRDefault="00266BE1" w:rsidP="003B6C57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0A78D14" w14:textId="77777777" w:rsidR="00266BE1" w:rsidRPr="00F83AF4" w:rsidRDefault="00266BE1" w:rsidP="003B6C57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6DBF841" w14:textId="77777777" w:rsidR="00266BE1" w:rsidRPr="00F83AF4" w:rsidRDefault="00266BE1" w:rsidP="003B6C57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FCFB41A" w14:textId="77777777" w:rsidR="00266BE1" w:rsidRPr="00F83AF4" w:rsidRDefault="00266BE1" w:rsidP="003B6C57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E3D0A42" w14:textId="77777777" w:rsidR="00266BE1" w:rsidRPr="00F83AF4" w:rsidRDefault="00266BE1" w:rsidP="003B6C57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6BF6464" w14:textId="77777777" w:rsidR="00266BE1" w:rsidRPr="00F83AF4" w:rsidRDefault="00266BE1" w:rsidP="003B6C57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77AFEB5" w14:textId="77777777" w:rsidR="00266BE1" w:rsidRPr="00F83AF4" w:rsidRDefault="00266BE1" w:rsidP="003B6C57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48A504D" w14:textId="77777777" w:rsidR="00266BE1" w:rsidRPr="00F83AF4" w:rsidRDefault="00266BE1" w:rsidP="003B6C57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9377F0D" w14:textId="77777777" w:rsidR="00266BE1" w:rsidRPr="00F83AF4" w:rsidRDefault="00266BE1" w:rsidP="003B6C57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111F0D6" w14:textId="77777777" w:rsidR="00266BE1" w:rsidRPr="00F83AF4" w:rsidRDefault="00266BE1" w:rsidP="003B6C57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85116C9" w14:textId="77777777" w:rsidR="00266BE1" w:rsidRPr="00F83AF4" w:rsidRDefault="00266BE1" w:rsidP="003B6C57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9E3FD15" w14:textId="77777777" w:rsidR="00266BE1" w:rsidRPr="00F83AF4" w:rsidRDefault="00266BE1" w:rsidP="003B6C57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A70BCDD" w14:textId="77777777" w:rsidR="00266BE1" w:rsidRPr="00F83AF4" w:rsidRDefault="00266BE1" w:rsidP="003B6C57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20A2089" w14:textId="77777777" w:rsidR="00266BE1" w:rsidRPr="00F83AF4" w:rsidRDefault="00266BE1" w:rsidP="003B6C57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</w:tr>
      <w:tr w:rsidR="00266BE1" w:rsidRPr="00AA5BB0" w14:paraId="5F7615B8" w14:textId="77777777" w:rsidTr="00266BE1">
        <w:trPr>
          <w:trHeight w:val="454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B692FEE" w14:textId="77777777" w:rsidR="00266BE1" w:rsidRPr="004F6226" w:rsidRDefault="00266BE1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3B4F05E" w14:textId="77777777" w:rsidR="00266BE1" w:rsidRPr="004F6226" w:rsidRDefault="00266BE1" w:rsidP="003B6C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66E7A" w:rsidRPr="00CA7290" w14:paraId="51D68284" w14:textId="77777777" w:rsidTr="00266BE1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411E2B05" w14:textId="77777777" w:rsidR="00B66E7A" w:rsidRPr="00CA7290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D652A0B" w14:textId="77777777" w:rsidR="00B66E7A" w:rsidRPr="00CA7290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D0ACFEB" w14:textId="77777777" w:rsidR="00B66E7A" w:rsidRPr="00CA7290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2D7681A" w14:textId="77777777" w:rsidR="00B66E7A" w:rsidRPr="00CA7290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CC17F7E" w14:textId="77777777" w:rsidR="00B66E7A" w:rsidRPr="00CA7290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644DAA5" w14:textId="77777777" w:rsidR="00B66E7A" w:rsidRPr="00CA7290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A84A58F" w14:textId="77777777" w:rsidR="00B66E7A" w:rsidRPr="00CA7290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DD052EF" w14:textId="77777777" w:rsidR="00B66E7A" w:rsidRPr="00CA7290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C0AA1EC" w14:textId="77777777" w:rsidR="00B66E7A" w:rsidRPr="00CA7290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EF2A163" w14:textId="77777777" w:rsidR="00B66E7A" w:rsidRPr="00CA7290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D265E2F" w14:textId="77777777" w:rsidR="00B66E7A" w:rsidRPr="00CA7290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3F7F770" w14:textId="77777777" w:rsidR="00B66E7A" w:rsidRPr="00CA7290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ADC264E" w14:textId="77777777" w:rsidR="00B66E7A" w:rsidRPr="00CA7290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AB65507" w14:textId="77777777" w:rsidR="00B66E7A" w:rsidRPr="00CA7290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FE8CD73" w14:textId="77777777" w:rsidR="00B66E7A" w:rsidRPr="00CA7290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11EA1CD" w14:textId="77777777" w:rsidR="00B66E7A" w:rsidRPr="00CA7290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F31F3F6" w14:textId="77777777" w:rsidR="00B66E7A" w:rsidRPr="00CA7290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6910F0" w14:textId="77777777" w:rsidR="00B66E7A" w:rsidRPr="00CA7290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BBBA8AB" w14:textId="77777777" w:rsidR="00B66E7A" w:rsidRPr="00CA7290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9428E07" w14:textId="77777777" w:rsidR="00B66E7A" w:rsidRPr="00CA7290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94F5738" w14:textId="77777777" w:rsidR="00B66E7A" w:rsidRPr="00CA7290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3D1CD6B" w14:textId="77777777" w:rsidR="00B66E7A" w:rsidRPr="00CA7290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2C2660E" w14:textId="77777777" w:rsidR="00B66E7A" w:rsidRPr="00CA7290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6D1D4F0" w14:textId="77777777" w:rsidR="00B66E7A" w:rsidRPr="00CA7290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AE301AF" w14:textId="77777777" w:rsidR="00B66E7A" w:rsidRPr="00CA7290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1C48924" w14:textId="77777777" w:rsidR="00B66E7A" w:rsidRPr="00CA7290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BCDF995" w14:textId="77777777" w:rsidR="00B66E7A" w:rsidRPr="00CA7290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7EC71E3" w14:textId="77777777" w:rsidR="00B66E7A" w:rsidRPr="00CA7290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4DA0A79" w14:textId="77777777" w:rsidR="00B66E7A" w:rsidRPr="00CA7290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BD0AB48" w14:textId="77777777" w:rsidR="00B66E7A" w:rsidRPr="00CA7290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F47D582" w14:textId="77777777" w:rsidR="00B66E7A" w:rsidRPr="00CA7290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C2AF3" w:rsidRPr="00BF6019" w14:paraId="0F451B73" w14:textId="77777777" w:rsidTr="00193740">
        <w:trPr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5250A7A3" w14:textId="0E484DCA" w:rsidR="002C2AF3" w:rsidRPr="00457C5C" w:rsidRDefault="002C2AF3" w:rsidP="00193740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6.</w:t>
            </w:r>
          </w:p>
        </w:tc>
        <w:tc>
          <w:tcPr>
            <w:tcW w:w="7506" w:type="dxa"/>
            <w:gridSpan w:val="22"/>
            <w:shd w:val="clear" w:color="auto" w:fill="auto"/>
            <w:vAlign w:val="center"/>
          </w:tcPr>
          <w:p w14:paraId="7B3BF6D9" w14:textId="1E980226" w:rsidR="002C2AF3" w:rsidRPr="00BF6019" w:rsidRDefault="002C2AF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  <w:r w:rsidRPr="002C2AF3">
              <w:rPr>
                <w:rFonts w:ascii="BPreplay" w:hAnsi="BPreplay"/>
                <w:sz w:val="18"/>
                <w:szCs w:val="18"/>
                <w:lang w:val="id-ID"/>
              </w:rPr>
              <w:t>Apakah Anda pernah dirawat karena epilepsi?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4679CC7B" w14:textId="77777777" w:rsidR="002C2AF3" w:rsidRPr="00BF6019" w:rsidRDefault="002C2AF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49A66905" w14:textId="77777777" w:rsidR="002C2AF3" w:rsidRPr="00BF6019" w:rsidRDefault="002C2AF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017B298" w14:textId="77777777" w:rsidR="002C2AF3" w:rsidRPr="00BF6019" w:rsidRDefault="002C2AF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82B3985" w14:textId="77777777" w:rsidR="002C2AF3" w:rsidRPr="00457C5C" w:rsidRDefault="002C2AF3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 w:rsidRPr="00457C5C"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D4AAE63" w14:textId="77777777" w:rsidR="002C2AF3" w:rsidRPr="00457C5C" w:rsidRDefault="002C2AF3" w:rsidP="0019374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2510C43D" w14:textId="77777777" w:rsidR="002C2AF3" w:rsidRPr="00457C5C" w:rsidRDefault="002C2AF3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 w:rsidRPr="00457C5C"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BE15F4" w:rsidRPr="0092099E" w14:paraId="69B2EE1E" w14:textId="77777777" w:rsidTr="0019374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648DFE2" w14:textId="77777777" w:rsidR="00BE15F4" w:rsidRPr="00A925FF" w:rsidRDefault="00BE15F4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4C19A47" w14:textId="77777777" w:rsidR="00BE15F4" w:rsidRPr="0092099E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248399D" w14:textId="77777777" w:rsidR="00BE15F4" w:rsidRPr="0092099E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7D6E8C4" w14:textId="77777777" w:rsidR="00BE15F4" w:rsidRPr="0092099E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AAC91E8" w14:textId="77777777" w:rsidR="00BE15F4" w:rsidRPr="0092099E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661793" w14:textId="77777777" w:rsidR="00BE15F4" w:rsidRPr="0092099E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A30EE8" w14:textId="77777777" w:rsidR="00BE15F4" w:rsidRPr="0092099E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7FD671" w14:textId="77777777" w:rsidR="00BE15F4" w:rsidRPr="0092099E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525FC7" w14:textId="77777777" w:rsidR="00BE15F4" w:rsidRPr="0092099E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312E03" w14:textId="77777777" w:rsidR="00BE15F4" w:rsidRPr="0092099E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BEDEF7" w14:textId="77777777" w:rsidR="00BE15F4" w:rsidRPr="0092099E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A7C7436" w14:textId="77777777" w:rsidR="00BE15F4" w:rsidRPr="0092099E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830439" w14:textId="77777777" w:rsidR="00BE15F4" w:rsidRPr="0092099E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45D8EB" w14:textId="77777777" w:rsidR="00BE15F4" w:rsidRPr="0092099E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9FA3E2" w14:textId="77777777" w:rsidR="00BE15F4" w:rsidRPr="0092099E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5F0040" w14:textId="77777777" w:rsidR="00BE15F4" w:rsidRPr="0092099E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996758" w14:textId="77777777" w:rsidR="00BE15F4" w:rsidRPr="0092099E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1EA1D7" w14:textId="77777777" w:rsidR="00BE15F4" w:rsidRPr="0092099E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338D26" w14:textId="77777777" w:rsidR="00BE15F4" w:rsidRPr="0092099E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BAAEB1" w14:textId="77777777" w:rsidR="00BE15F4" w:rsidRPr="0092099E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CC8581" w14:textId="77777777" w:rsidR="00BE15F4" w:rsidRPr="0092099E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2A9176" w14:textId="77777777" w:rsidR="00BE15F4" w:rsidRPr="0092099E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1B2F6A" w14:textId="77777777" w:rsidR="00BE15F4" w:rsidRPr="0092099E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F6BD4A" w14:textId="77777777" w:rsidR="00BE15F4" w:rsidRPr="0092099E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C89A2B" w14:textId="77777777" w:rsidR="00BE15F4" w:rsidRPr="0092099E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CF5F1A" w14:textId="77777777" w:rsidR="00BE15F4" w:rsidRPr="0092099E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804F79" w14:textId="77777777" w:rsidR="00BE15F4" w:rsidRPr="0092099E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75A56E" w14:textId="77777777" w:rsidR="00BE15F4" w:rsidRPr="0092099E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5849F3" w14:textId="77777777" w:rsidR="00BE15F4" w:rsidRPr="0092099E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719B2B7" w14:textId="77777777" w:rsidR="00BE15F4" w:rsidRPr="0092099E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FE9DC3E" w14:textId="77777777" w:rsidR="00BE15F4" w:rsidRPr="0092099E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</w:tr>
      <w:tr w:rsidR="00BE15F4" w:rsidRPr="00193287" w14:paraId="40E108C1" w14:textId="77777777" w:rsidTr="0019374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065EC90" w14:textId="77777777" w:rsidR="00BE15F4" w:rsidRPr="00193287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shd w:val="clear" w:color="auto" w:fill="auto"/>
            <w:vAlign w:val="center"/>
          </w:tcPr>
          <w:p w14:paraId="313106DD" w14:textId="77777777" w:rsidR="00BE15F4" w:rsidRPr="00193287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193287">
              <w:rPr>
                <w:rFonts w:ascii="BPreplay" w:hAnsi="BPreplay"/>
                <w:sz w:val="18"/>
                <w:szCs w:val="18"/>
                <w:lang w:val="id-ID"/>
              </w:rPr>
              <w:t>Jika “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  <w:r w:rsidRPr="00193287">
              <w:rPr>
                <w:rFonts w:ascii="BPreplay" w:hAnsi="BPreplay"/>
                <w:sz w:val="18"/>
                <w:szCs w:val="18"/>
                <w:lang w:val="id-ID"/>
              </w:rPr>
              <w:t xml:space="preserve">”, mohon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menjelaskan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secara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kolom</w:t>
            </w:r>
            <w:proofErr w:type="spellEnd"/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 di bawah ini</w:t>
            </w:r>
            <w:r w:rsidRPr="00193287">
              <w:rPr>
                <w:rFonts w:ascii="BPreplay" w:hAnsi="BPreplay"/>
                <w:sz w:val="18"/>
                <w:szCs w:val="18"/>
                <w:lang w:val="id-ID"/>
              </w:rPr>
              <w:t>.</w:t>
            </w:r>
          </w:p>
        </w:tc>
      </w:tr>
      <w:tr w:rsidR="00BE15F4" w:rsidRPr="00F83AF4" w14:paraId="7E66A436" w14:textId="77777777" w:rsidTr="0019374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4199DFF" w14:textId="77777777" w:rsidR="00BE15F4" w:rsidRPr="00A925FF" w:rsidRDefault="00BE15F4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5CEF6DC" w14:textId="77777777" w:rsidR="00BE15F4" w:rsidRPr="00F83AF4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FE12ABD" w14:textId="77777777" w:rsidR="00BE15F4" w:rsidRPr="00F83AF4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C31862D" w14:textId="77777777" w:rsidR="00BE15F4" w:rsidRPr="00F83AF4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2F54D4D" w14:textId="77777777" w:rsidR="00BE15F4" w:rsidRPr="00F83AF4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7A384D3" w14:textId="77777777" w:rsidR="00BE15F4" w:rsidRPr="00F83AF4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72B643F" w14:textId="77777777" w:rsidR="00BE15F4" w:rsidRPr="00F83AF4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6B1BDAD" w14:textId="77777777" w:rsidR="00BE15F4" w:rsidRPr="00F83AF4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BC641D4" w14:textId="77777777" w:rsidR="00BE15F4" w:rsidRPr="00F83AF4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FD853C2" w14:textId="77777777" w:rsidR="00BE15F4" w:rsidRPr="00F83AF4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9120921" w14:textId="77777777" w:rsidR="00BE15F4" w:rsidRPr="00F83AF4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3F4EDAF" w14:textId="77777777" w:rsidR="00BE15F4" w:rsidRPr="00F83AF4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64F4357" w14:textId="77777777" w:rsidR="00BE15F4" w:rsidRPr="00F83AF4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9D7489B" w14:textId="77777777" w:rsidR="00BE15F4" w:rsidRPr="00F83AF4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30940A6" w14:textId="77777777" w:rsidR="00BE15F4" w:rsidRPr="00F83AF4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501C7B8" w14:textId="77777777" w:rsidR="00BE15F4" w:rsidRPr="00F83AF4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057A628" w14:textId="77777777" w:rsidR="00BE15F4" w:rsidRPr="00F83AF4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D8DFB83" w14:textId="77777777" w:rsidR="00BE15F4" w:rsidRPr="00F83AF4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AF6A62A" w14:textId="77777777" w:rsidR="00BE15F4" w:rsidRPr="00F83AF4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3514564" w14:textId="77777777" w:rsidR="00BE15F4" w:rsidRPr="00F83AF4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FDFE6A4" w14:textId="77777777" w:rsidR="00BE15F4" w:rsidRPr="00F83AF4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BA00F32" w14:textId="77777777" w:rsidR="00BE15F4" w:rsidRPr="00F83AF4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673E767" w14:textId="77777777" w:rsidR="00BE15F4" w:rsidRPr="00F83AF4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7812605" w14:textId="77777777" w:rsidR="00BE15F4" w:rsidRPr="00F83AF4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09C7238" w14:textId="77777777" w:rsidR="00BE15F4" w:rsidRPr="00F83AF4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CD6B778" w14:textId="77777777" w:rsidR="00BE15F4" w:rsidRPr="00F83AF4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4494A5D" w14:textId="77777777" w:rsidR="00BE15F4" w:rsidRPr="00F83AF4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AB6AE78" w14:textId="77777777" w:rsidR="00BE15F4" w:rsidRPr="00F83AF4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D5025E1" w14:textId="77777777" w:rsidR="00BE15F4" w:rsidRPr="00F83AF4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6CA2559" w14:textId="77777777" w:rsidR="00BE15F4" w:rsidRPr="00F83AF4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4077D82" w14:textId="77777777" w:rsidR="00BE15F4" w:rsidRPr="00F83AF4" w:rsidRDefault="00BE15F4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</w:tr>
      <w:tr w:rsidR="00BE15F4" w:rsidRPr="00AA5BB0" w14:paraId="14DA03DA" w14:textId="77777777" w:rsidTr="00193740">
        <w:trPr>
          <w:trHeight w:val="454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42B6B077" w14:textId="77777777" w:rsidR="00BE15F4" w:rsidRPr="004F6226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59CA104" w14:textId="77777777" w:rsidR="00BE15F4" w:rsidRPr="004F6226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E15F4" w:rsidRPr="00BE15F4" w14:paraId="3AE991CB" w14:textId="77777777" w:rsidTr="002C2AF3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0AD27D2B" w14:textId="77777777" w:rsidR="00BE15F4" w:rsidRPr="00BE15F4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188C39" w14:textId="77777777" w:rsidR="00BE15F4" w:rsidRPr="00BE15F4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0C849FC" w14:textId="77777777" w:rsidR="00BE15F4" w:rsidRPr="00BE15F4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ECB3C3C" w14:textId="77777777" w:rsidR="00BE15F4" w:rsidRPr="00BE15F4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5D2B504" w14:textId="77777777" w:rsidR="00BE15F4" w:rsidRPr="00BE15F4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F7757E2" w14:textId="77777777" w:rsidR="00BE15F4" w:rsidRPr="00BE15F4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073557E" w14:textId="77777777" w:rsidR="00BE15F4" w:rsidRPr="00BE15F4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3A374D3" w14:textId="77777777" w:rsidR="00BE15F4" w:rsidRPr="00BE15F4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0C5A962" w14:textId="77777777" w:rsidR="00BE15F4" w:rsidRPr="00BE15F4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FFD4AB" w14:textId="77777777" w:rsidR="00BE15F4" w:rsidRPr="00BE15F4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8E6336" w14:textId="77777777" w:rsidR="00BE15F4" w:rsidRPr="00BE15F4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F80E636" w14:textId="77777777" w:rsidR="00BE15F4" w:rsidRPr="00BE15F4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F0C660E" w14:textId="77777777" w:rsidR="00BE15F4" w:rsidRPr="00BE15F4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9B40904" w14:textId="77777777" w:rsidR="00BE15F4" w:rsidRPr="00BE15F4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ACAC7CE" w14:textId="77777777" w:rsidR="00BE15F4" w:rsidRPr="00BE15F4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5FEC4D" w14:textId="77777777" w:rsidR="00BE15F4" w:rsidRPr="00BE15F4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AF8FDDF" w14:textId="77777777" w:rsidR="00BE15F4" w:rsidRPr="00BE15F4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D301AD1" w14:textId="77777777" w:rsidR="00BE15F4" w:rsidRPr="00BE15F4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981B6B8" w14:textId="77777777" w:rsidR="00BE15F4" w:rsidRPr="00BE15F4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4B6ED0" w14:textId="77777777" w:rsidR="00BE15F4" w:rsidRPr="00BE15F4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8E6DD5C" w14:textId="77777777" w:rsidR="00BE15F4" w:rsidRPr="00BE15F4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BC6C3F4" w14:textId="77777777" w:rsidR="00BE15F4" w:rsidRPr="00BE15F4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3581D97" w14:textId="77777777" w:rsidR="00BE15F4" w:rsidRPr="00BE15F4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673FB4D" w14:textId="77777777" w:rsidR="00BE15F4" w:rsidRPr="00BE15F4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7CA3D2" w14:textId="77777777" w:rsidR="00BE15F4" w:rsidRPr="00BE15F4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AA589E0" w14:textId="77777777" w:rsidR="00BE15F4" w:rsidRPr="00BE15F4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BA7475F" w14:textId="77777777" w:rsidR="00BE15F4" w:rsidRPr="00BE15F4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B69B7B0" w14:textId="77777777" w:rsidR="00BE15F4" w:rsidRPr="00BE15F4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1B8D346" w14:textId="77777777" w:rsidR="00BE15F4" w:rsidRPr="00BE15F4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A8DF37B" w14:textId="77777777" w:rsidR="00BE15F4" w:rsidRPr="00BE15F4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2C2815C" w14:textId="77777777" w:rsidR="00BE15F4" w:rsidRPr="00BE15F4" w:rsidRDefault="00BE15F4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C2AF3" w:rsidRPr="00BF6019" w14:paraId="11A6D6F5" w14:textId="77777777" w:rsidTr="00193740">
        <w:trPr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3F4A965C" w14:textId="1904B25D" w:rsidR="002C2AF3" w:rsidRPr="00457C5C" w:rsidRDefault="002C2AF3" w:rsidP="00193740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7.</w:t>
            </w:r>
          </w:p>
        </w:tc>
        <w:tc>
          <w:tcPr>
            <w:tcW w:w="7506" w:type="dxa"/>
            <w:gridSpan w:val="22"/>
            <w:shd w:val="clear" w:color="auto" w:fill="auto"/>
            <w:vAlign w:val="center"/>
          </w:tcPr>
          <w:p w14:paraId="2B772C21" w14:textId="4BC22E43" w:rsidR="002C2AF3" w:rsidRPr="00BF6019" w:rsidRDefault="002C2AF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  <w:r w:rsidRPr="00BE15F4">
              <w:rPr>
                <w:rFonts w:ascii="BPreplay" w:hAnsi="BPreplay"/>
                <w:sz w:val="18"/>
                <w:szCs w:val="18"/>
                <w:lang w:val="id-ID"/>
              </w:rPr>
              <w:t>Apakah Anda s</w:t>
            </w:r>
            <w:r w:rsidR="006A5FF8">
              <w:rPr>
                <w:rFonts w:ascii="BPreplay" w:hAnsi="BPreplay"/>
                <w:sz w:val="18"/>
                <w:szCs w:val="18"/>
                <w:lang w:val="id-ID"/>
              </w:rPr>
              <w:t>elalu berkonsultasi/berobat ke D</w:t>
            </w:r>
            <w:r w:rsidRPr="00BE15F4">
              <w:rPr>
                <w:rFonts w:ascii="BPreplay" w:hAnsi="BPreplay"/>
                <w:sz w:val="18"/>
                <w:szCs w:val="18"/>
                <w:lang w:val="id-ID"/>
              </w:rPr>
              <w:t>okter?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15E4A643" w14:textId="77777777" w:rsidR="002C2AF3" w:rsidRPr="00BF6019" w:rsidRDefault="002C2AF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FCB1B9F" w14:textId="77777777" w:rsidR="002C2AF3" w:rsidRPr="00BF6019" w:rsidRDefault="002C2AF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DEFA750" w14:textId="77777777" w:rsidR="002C2AF3" w:rsidRPr="00BF6019" w:rsidRDefault="002C2AF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5DF267FA" w14:textId="77777777" w:rsidR="002C2AF3" w:rsidRPr="00457C5C" w:rsidRDefault="002C2AF3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 w:rsidRPr="00457C5C"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78BB956" w14:textId="77777777" w:rsidR="002C2AF3" w:rsidRPr="00457C5C" w:rsidRDefault="002C2AF3" w:rsidP="0019374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0651F814" w14:textId="77777777" w:rsidR="002C2AF3" w:rsidRPr="00457C5C" w:rsidRDefault="002C2AF3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 w:rsidRPr="00457C5C"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CA7290" w:rsidRPr="0092099E" w14:paraId="78D2CF60" w14:textId="77777777" w:rsidTr="0019374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B0B24D6" w14:textId="77777777" w:rsidR="00CA7290" w:rsidRPr="00A925FF" w:rsidRDefault="00CA7290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591147C" w14:textId="77777777" w:rsidR="00CA7290" w:rsidRPr="0092099E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9CBC4B8" w14:textId="77777777" w:rsidR="00CA7290" w:rsidRPr="0092099E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946A15B" w14:textId="77777777" w:rsidR="00CA7290" w:rsidRPr="0092099E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5A90A16" w14:textId="77777777" w:rsidR="00CA7290" w:rsidRPr="0092099E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F4A24B" w14:textId="77777777" w:rsidR="00CA7290" w:rsidRPr="0092099E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02E8D9" w14:textId="77777777" w:rsidR="00CA7290" w:rsidRPr="0092099E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AB78E3" w14:textId="77777777" w:rsidR="00CA7290" w:rsidRPr="0092099E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49952D" w14:textId="77777777" w:rsidR="00CA7290" w:rsidRPr="0092099E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ECAACE" w14:textId="77777777" w:rsidR="00CA7290" w:rsidRPr="0092099E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6150F0" w14:textId="77777777" w:rsidR="00CA7290" w:rsidRPr="0092099E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26AF88F" w14:textId="77777777" w:rsidR="00CA7290" w:rsidRPr="0092099E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CE32AE" w14:textId="77777777" w:rsidR="00CA7290" w:rsidRPr="0092099E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7B27E9" w14:textId="77777777" w:rsidR="00CA7290" w:rsidRPr="0092099E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B6F94D" w14:textId="77777777" w:rsidR="00CA7290" w:rsidRPr="0092099E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86C8EE" w14:textId="77777777" w:rsidR="00CA7290" w:rsidRPr="0092099E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D710A6" w14:textId="77777777" w:rsidR="00CA7290" w:rsidRPr="0092099E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A6A75E" w14:textId="77777777" w:rsidR="00CA7290" w:rsidRPr="0092099E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6F8CAD" w14:textId="77777777" w:rsidR="00CA7290" w:rsidRPr="0092099E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74A649" w14:textId="77777777" w:rsidR="00CA7290" w:rsidRPr="0092099E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1C0568" w14:textId="77777777" w:rsidR="00CA7290" w:rsidRPr="0092099E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0813D1" w14:textId="77777777" w:rsidR="00CA7290" w:rsidRPr="0092099E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ECF2C5" w14:textId="77777777" w:rsidR="00CA7290" w:rsidRPr="0092099E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2A5219" w14:textId="77777777" w:rsidR="00CA7290" w:rsidRPr="0092099E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9C5D73" w14:textId="77777777" w:rsidR="00CA7290" w:rsidRPr="0092099E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B9F2D9" w14:textId="77777777" w:rsidR="00CA7290" w:rsidRPr="0092099E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A64226" w14:textId="77777777" w:rsidR="00CA7290" w:rsidRPr="0092099E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44AB69" w14:textId="77777777" w:rsidR="00CA7290" w:rsidRPr="0092099E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709B6F" w14:textId="77777777" w:rsidR="00CA7290" w:rsidRPr="0092099E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707C552" w14:textId="77777777" w:rsidR="00CA7290" w:rsidRPr="0092099E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029A605" w14:textId="77777777" w:rsidR="00CA7290" w:rsidRPr="0092099E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</w:tr>
      <w:tr w:rsidR="00504123" w:rsidRPr="00193287" w14:paraId="13B402C7" w14:textId="77777777" w:rsidTr="00C73979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315962A6" w14:textId="77777777" w:rsidR="00504123" w:rsidRPr="00193287" w:rsidRDefault="00504123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shd w:val="clear" w:color="auto" w:fill="auto"/>
            <w:vAlign w:val="center"/>
          </w:tcPr>
          <w:p w14:paraId="68DA246B" w14:textId="39246236" w:rsidR="00504123" w:rsidRPr="00193287" w:rsidRDefault="00504123" w:rsidP="006832A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193287">
              <w:rPr>
                <w:rFonts w:ascii="BPreplay" w:hAnsi="BPreplay"/>
                <w:sz w:val="18"/>
                <w:szCs w:val="18"/>
                <w:lang w:val="id-ID"/>
              </w:rPr>
              <w:t>Jika “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  <w:r w:rsidRPr="00193287">
              <w:rPr>
                <w:rFonts w:ascii="BPreplay" w:hAnsi="BPreplay"/>
                <w:sz w:val="18"/>
                <w:szCs w:val="18"/>
                <w:lang w:val="id-ID"/>
              </w:rPr>
              <w:t xml:space="preserve">”, mohon </w:t>
            </w:r>
            <w:proofErr w:type="spellStart"/>
            <w:r w:rsidR="006832A2">
              <w:rPr>
                <w:rFonts w:ascii="BPreplay" w:hAnsi="BPreplay"/>
                <w:sz w:val="18"/>
                <w:szCs w:val="18"/>
              </w:rPr>
              <w:t>melengkapi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kolom</w:t>
            </w:r>
            <w:proofErr w:type="spellEnd"/>
            <w:r w:rsidRPr="00193287">
              <w:rPr>
                <w:rFonts w:ascii="BPreplay" w:hAnsi="BPreplay"/>
                <w:sz w:val="18"/>
                <w:szCs w:val="18"/>
                <w:lang w:val="id-ID"/>
              </w:rPr>
              <w:t xml:space="preserve"> di bawah ini.</w:t>
            </w:r>
          </w:p>
        </w:tc>
      </w:tr>
      <w:tr w:rsidR="00504123" w:rsidRPr="0092099E" w14:paraId="2FFAB6E8" w14:textId="77777777" w:rsidTr="00504123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7BDB40F7" w14:textId="77777777" w:rsidR="00504123" w:rsidRPr="000A4541" w:rsidRDefault="00504123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558382C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46FADF3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B712570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EB5EB38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0D794A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F303B1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E18839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33D443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62FB37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4C1D89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915DF38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214801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D40DFB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2911D4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9DBBF9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40FDA6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4F9A00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D3E3E3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DA7F43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511AA8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789FD5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989183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130DFA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0C2349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B27DEA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953E0B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7A0323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D73913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2B53BFC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DCB0139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</w:tr>
      <w:tr w:rsidR="00504123" w:rsidRPr="004C50BB" w14:paraId="370383DA" w14:textId="77777777" w:rsidTr="0019374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FB11FF4" w14:textId="77777777" w:rsidR="00504123" w:rsidRPr="004C50BB" w:rsidRDefault="00504123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92388D6" w14:textId="77777777" w:rsidR="00504123" w:rsidRPr="004C50BB" w:rsidRDefault="00504123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63" w:type="dxa"/>
            <w:gridSpan w:val="9"/>
            <w:shd w:val="clear" w:color="auto" w:fill="auto"/>
            <w:vAlign w:val="center"/>
          </w:tcPr>
          <w:p w14:paraId="13457899" w14:textId="77777777" w:rsidR="00504123" w:rsidRPr="004C50BB" w:rsidRDefault="00504123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Lengkap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Dokter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                  :</w:t>
            </w:r>
          </w:p>
        </w:tc>
        <w:tc>
          <w:tcPr>
            <w:tcW w:w="6824" w:type="dxa"/>
            <w:gridSpan w:val="20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B304CE9" w14:textId="77777777" w:rsidR="00504123" w:rsidRPr="00193287" w:rsidRDefault="00504123" w:rsidP="0019374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504123" w:rsidRPr="0092099E" w14:paraId="6B5D0BB0" w14:textId="77777777" w:rsidTr="0019374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CE609C1" w14:textId="77777777" w:rsidR="00504123" w:rsidRPr="000A4541" w:rsidRDefault="00504123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4010F67F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5CD479E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415E4E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9CB8B02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A0C02A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F8EF6F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6066FFC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02D749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09E2F5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54D03B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6C5519B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AD88FE9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115A700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6B47E2C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5592949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891C469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B28E9C2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B9C6376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9A0713E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B254D63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1169E2B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BBE8ADF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7E27025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4F5064C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6FF56B1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CADB046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E503D74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75264AF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EED4360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F3E7D64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</w:tr>
      <w:tr w:rsidR="003C2CE2" w:rsidRPr="004C50BB" w14:paraId="7AAEAFF6" w14:textId="77777777" w:rsidTr="00616DA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D37918C" w14:textId="77777777" w:rsidR="003C2CE2" w:rsidRPr="004C50BB" w:rsidRDefault="003C2CE2" w:rsidP="00616DA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7D759D5" w14:textId="77777777" w:rsidR="003C2CE2" w:rsidRPr="004C50BB" w:rsidRDefault="003C2CE2" w:rsidP="00616DA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63" w:type="dxa"/>
            <w:gridSpan w:val="9"/>
            <w:shd w:val="clear" w:color="auto" w:fill="auto"/>
            <w:vAlign w:val="center"/>
          </w:tcPr>
          <w:p w14:paraId="1B9E4681" w14:textId="4990E433" w:rsidR="003C2CE2" w:rsidRPr="004C50BB" w:rsidRDefault="003C2CE2" w:rsidP="00616DA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3C2CE2">
              <w:rPr>
                <w:rFonts w:ascii="BPreplay" w:hAnsi="BPreplay"/>
                <w:sz w:val="18"/>
                <w:szCs w:val="18"/>
              </w:rPr>
              <w:t xml:space="preserve">No. </w:t>
            </w:r>
            <w:proofErr w:type="spellStart"/>
            <w:r w:rsidRPr="003C2CE2">
              <w:rPr>
                <w:rFonts w:ascii="BPreplay" w:hAnsi="BPreplay"/>
                <w:sz w:val="18"/>
                <w:szCs w:val="18"/>
              </w:rPr>
              <w:t>Telepon</w:t>
            </w:r>
            <w:proofErr w:type="spellEnd"/>
            <w:r w:rsidRPr="003C2CE2"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 w:rsidRPr="003C2CE2">
              <w:rPr>
                <w:rFonts w:ascii="BPreplay" w:hAnsi="BPreplay"/>
                <w:sz w:val="18"/>
                <w:szCs w:val="18"/>
              </w:rPr>
              <w:t>Handphone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               </w:t>
            </w:r>
            <w:r w:rsidRPr="003C2CE2"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6824" w:type="dxa"/>
            <w:gridSpan w:val="20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2037BBC" w14:textId="77777777" w:rsidR="003C2CE2" w:rsidRPr="00193287" w:rsidRDefault="003C2CE2" w:rsidP="00616DA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3C2CE2" w:rsidRPr="0092099E" w14:paraId="77451973" w14:textId="77777777" w:rsidTr="00616DA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AA17A50" w14:textId="77777777" w:rsidR="003C2CE2" w:rsidRPr="000A4541" w:rsidRDefault="003C2CE2" w:rsidP="00616DA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FDE11F9" w14:textId="77777777" w:rsidR="003C2CE2" w:rsidRPr="0092099E" w:rsidRDefault="003C2CE2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5645F2A" w14:textId="77777777" w:rsidR="003C2CE2" w:rsidRPr="0092099E" w:rsidRDefault="003C2CE2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A3A2B4" w14:textId="77777777" w:rsidR="003C2CE2" w:rsidRPr="0092099E" w:rsidRDefault="003C2CE2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EA5A211" w14:textId="77777777" w:rsidR="003C2CE2" w:rsidRPr="0092099E" w:rsidRDefault="003C2CE2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47355F" w14:textId="77777777" w:rsidR="003C2CE2" w:rsidRPr="0092099E" w:rsidRDefault="003C2CE2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D77D7E" w14:textId="77777777" w:rsidR="003C2CE2" w:rsidRPr="0092099E" w:rsidRDefault="003C2CE2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F6078B" w14:textId="77777777" w:rsidR="003C2CE2" w:rsidRPr="0092099E" w:rsidRDefault="003C2CE2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8C1EE2" w14:textId="77777777" w:rsidR="003C2CE2" w:rsidRPr="0092099E" w:rsidRDefault="003C2CE2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89B792" w14:textId="77777777" w:rsidR="003C2CE2" w:rsidRPr="0092099E" w:rsidRDefault="003C2CE2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540BFE" w14:textId="77777777" w:rsidR="003C2CE2" w:rsidRPr="0092099E" w:rsidRDefault="003C2CE2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E5CF2B3" w14:textId="77777777" w:rsidR="003C2CE2" w:rsidRPr="0092099E" w:rsidRDefault="003C2CE2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ED7BEA7" w14:textId="77777777" w:rsidR="003C2CE2" w:rsidRPr="0092099E" w:rsidRDefault="003C2CE2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5B9EFCC" w14:textId="77777777" w:rsidR="003C2CE2" w:rsidRPr="0092099E" w:rsidRDefault="003C2CE2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314ADE" w14:textId="77777777" w:rsidR="003C2CE2" w:rsidRPr="0092099E" w:rsidRDefault="003C2CE2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311CD63" w14:textId="77777777" w:rsidR="003C2CE2" w:rsidRPr="0092099E" w:rsidRDefault="003C2CE2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D012549" w14:textId="77777777" w:rsidR="003C2CE2" w:rsidRPr="0092099E" w:rsidRDefault="003C2CE2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001E96" w14:textId="77777777" w:rsidR="003C2CE2" w:rsidRPr="0092099E" w:rsidRDefault="003C2CE2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FA23BC2" w14:textId="77777777" w:rsidR="003C2CE2" w:rsidRPr="0092099E" w:rsidRDefault="003C2CE2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DDB3E17" w14:textId="77777777" w:rsidR="003C2CE2" w:rsidRPr="0092099E" w:rsidRDefault="003C2CE2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EE9F688" w14:textId="77777777" w:rsidR="003C2CE2" w:rsidRPr="0092099E" w:rsidRDefault="003C2CE2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A3BB1D" w14:textId="77777777" w:rsidR="003C2CE2" w:rsidRPr="0092099E" w:rsidRDefault="003C2CE2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44E1D1B" w14:textId="77777777" w:rsidR="003C2CE2" w:rsidRPr="0092099E" w:rsidRDefault="003C2CE2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3BF58EB" w14:textId="77777777" w:rsidR="003C2CE2" w:rsidRPr="0092099E" w:rsidRDefault="003C2CE2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EC30D7B" w14:textId="77777777" w:rsidR="003C2CE2" w:rsidRPr="0092099E" w:rsidRDefault="003C2CE2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E906EB" w14:textId="77777777" w:rsidR="003C2CE2" w:rsidRPr="0092099E" w:rsidRDefault="003C2CE2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BB3A0B" w14:textId="77777777" w:rsidR="003C2CE2" w:rsidRPr="0092099E" w:rsidRDefault="003C2CE2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AAE7537" w14:textId="77777777" w:rsidR="003C2CE2" w:rsidRPr="0092099E" w:rsidRDefault="003C2CE2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1D381D1" w14:textId="77777777" w:rsidR="003C2CE2" w:rsidRPr="0092099E" w:rsidRDefault="003C2CE2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A2809AB" w14:textId="77777777" w:rsidR="003C2CE2" w:rsidRPr="0092099E" w:rsidRDefault="003C2CE2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D079754" w14:textId="77777777" w:rsidR="003C2CE2" w:rsidRPr="0092099E" w:rsidRDefault="003C2CE2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</w:tr>
      <w:tr w:rsidR="00504123" w:rsidRPr="004C50BB" w14:paraId="3E72482E" w14:textId="77777777" w:rsidTr="0019374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B965F23" w14:textId="77777777" w:rsidR="00504123" w:rsidRPr="004C50BB" w:rsidRDefault="00504123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2CCB9D4" w14:textId="77777777" w:rsidR="00504123" w:rsidRPr="004C50BB" w:rsidRDefault="00504123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63" w:type="dxa"/>
            <w:gridSpan w:val="9"/>
            <w:shd w:val="clear" w:color="auto" w:fill="auto"/>
            <w:vAlign w:val="center"/>
          </w:tcPr>
          <w:p w14:paraId="0301B417" w14:textId="74AB2475" w:rsidR="00504123" w:rsidRPr="004C50BB" w:rsidRDefault="00504123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Alamat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Lengkap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Dokter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                  :</w:t>
            </w:r>
          </w:p>
        </w:tc>
        <w:tc>
          <w:tcPr>
            <w:tcW w:w="6824" w:type="dxa"/>
            <w:gridSpan w:val="20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3668110" w14:textId="77777777" w:rsidR="00504123" w:rsidRPr="00193287" w:rsidRDefault="00504123" w:rsidP="0019374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504123" w:rsidRPr="0092099E" w14:paraId="34CBCD7B" w14:textId="77777777" w:rsidTr="0019374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4147EB58" w14:textId="77777777" w:rsidR="00504123" w:rsidRPr="000A4541" w:rsidRDefault="00504123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F1C789D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24C2396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FDF168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222FA4D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E92C73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5AEE66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78A8DA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F29F51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D6C462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38DB42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C407641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0055815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810E783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8E43D0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BCC5763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94115C1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0EC6E13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9478406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7A0D211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FA7A1A1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CF073F5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F9D4901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006A4C0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9EB171E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AE2AAAC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4BA68A4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E4D090F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C61681A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FE39D9D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A2266BB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</w:tr>
      <w:tr w:rsidR="00504123" w:rsidRPr="004C50BB" w14:paraId="28D0C0B4" w14:textId="77777777" w:rsidTr="00504123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4047BBE5" w14:textId="77777777" w:rsidR="00504123" w:rsidRPr="004C50BB" w:rsidRDefault="00504123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B002353" w14:textId="77777777" w:rsidR="00504123" w:rsidRPr="004C50BB" w:rsidRDefault="00504123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63" w:type="dxa"/>
            <w:gridSpan w:val="9"/>
            <w:shd w:val="clear" w:color="auto" w:fill="auto"/>
            <w:vAlign w:val="center"/>
          </w:tcPr>
          <w:p w14:paraId="1A342F9A" w14:textId="64A28913" w:rsidR="00504123" w:rsidRPr="004C50BB" w:rsidRDefault="00504123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4" w:type="dxa"/>
            <w:gridSpan w:val="20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0CDF8DA" w14:textId="77777777" w:rsidR="00504123" w:rsidRPr="00193287" w:rsidRDefault="00504123" w:rsidP="0019374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504123" w:rsidRPr="0092099E" w14:paraId="4BEBAC19" w14:textId="77777777" w:rsidTr="00504123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B7D7674" w14:textId="77777777" w:rsidR="00504123" w:rsidRPr="000A4541" w:rsidRDefault="00504123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473641C4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785DF56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5D5A5A2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04004F3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0ADAF6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7ECC70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759995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91F279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0FE3D9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A4D825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C04D4E3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067F34F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EEE1EA6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01AB75E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BF99506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0D6D508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CB7632F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264BC4A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D986842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E46BBD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806219B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E43F92D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0BAD9DC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B44B4B2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D50076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77F62A5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CF81B1F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356388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C382821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1685E04" w14:textId="77777777" w:rsidR="00504123" w:rsidRPr="0092099E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</w:tr>
      <w:tr w:rsidR="00504123" w:rsidRPr="00080585" w14:paraId="54ED63F7" w14:textId="77777777" w:rsidTr="0019374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C5023FA" w14:textId="77777777" w:rsidR="00504123" w:rsidRPr="000A4541" w:rsidRDefault="00504123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98119B8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8C470E6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2C0537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AD0EAC5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CB4E9A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9324EA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FBFCF9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24BFBE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DC830F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9CC8A4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DCA2586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0E7FBC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474B73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267A3B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2C0225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5B480A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E7988C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D428CB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2DF035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64C96A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8FCF22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0A2D48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780C82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84998A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031374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0E3E8E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829956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416A94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FA2B72A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059826E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</w:tr>
      <w:tr w:rsidR="00504123" w:rsidRPr="00080585" w14:paraId="45EA6C07" w14:textId="77777777" w:rsidTr="0019374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3220E8CD" w14:textId="77777777" w:rsidR="00504123" w:rsidRPr="000A4541" w:rsidRDefault="00504123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38FD3CB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FBCEBFD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B60932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B8BBD86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F288FB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7DF414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097682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1451DC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954FB3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1F335C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7022625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7E051F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97727F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102BE7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713ED7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84BD1B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57B085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E1B8D99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13F1A9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2ABA63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3D2137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2FE5C4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8E5F2D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E62C6C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42F45D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A5786A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09523F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A52FA1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B20E6D1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843A3AA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</w:tr>
      <w:tr w:rsidR="00504123" w:rsidRPr="00080585" w14:paraId="24A27224" w14:textId="77777777" w:rsidTr="0019374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6039866" w14:textId="77777777" w:rsidR="00504123" w:rsidRPr="000A4541" w:rsidRDefault="00504123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2FA6084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A556B2A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FD0179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A2E6949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89BF55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7DE0FF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2D4431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9DF66C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037948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509626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09D053A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DE383E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2088E0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2FD802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7EAE60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F47710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A8860A8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F0B738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B19CF0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DE6281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75B4FE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AD7512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713D09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3F41BC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C99D5D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A6F159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85A0D9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78838A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D5B35C0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F29E0D1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</w:tr>
      <w:tr w:rsidR="00504123" w:rsidRPr="00080585" w14:paraId="56AAAC33" w14:textId="77777777" w:rsidTr="0019374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07019C1C" w14:textId="77777777" w:rsidR="00504123" w:rsidRPr="000A4541" w:rsidRDefault="00504123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3CE8728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523F116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EE48D84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115E775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5D3990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761CC9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3B0BD5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41C8CA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C0C220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E4302C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518ED11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4B59EC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C5AE23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B67B37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A1A242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DA7713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16D71C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474AC0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0B9212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EFB327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B8A740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F5120D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C2415B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522896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EBC4E1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ECC307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02D4D5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ABE1CB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A021099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C438DFB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</w:tr>
      <w:tr w:rsidR="00504123" w:rsidRPr="00080585" w14:paraId="430F77B0" w14:textId="77777777" w:rsidTr="0019374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C9D0E72" w14:textId="77777777" w:rsidR="00504123" w:rsidRPr="000A4541" w:rsidRDefault="00504123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0401729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5C56187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3B4585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CE6D21E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17715D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64B38F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494653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1B9BAC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2FCDD6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F82EA1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221D6EC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3ECCAA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3E60AF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100BFE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A8D0D6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60791C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12F913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E9EF78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94B6D3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3670E1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95325F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BA16B1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055646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CBA155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F914EA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A44972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A27E99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ADF6171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6A9E5D2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EE284DA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</w:tr>
      <w:tr w:rsidR="00504123" w:rsidRPr="00080585" w14:paraId="3C0CDD29" w14:textId="77777777" w:rsidTr="0019374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436F6245" w14:textId="77777777" w:rsidR="00504123" w:rsidRPr="000A4541" w:rsidRDefault="00504123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319C7E9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F16FD21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F99968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57EEA05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E4A758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F4B987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7E52BA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386584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9B386C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D034F2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F8BD3BF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472A30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2A718A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52AFDE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31D7B3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2CD834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6F0520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248C58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28ED86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2D1A8D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606A23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D4B588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44DCC7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D684E0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B46343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50CBAA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A24027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83FAB3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2357966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787F05C2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</w:tr>
      <w:tr w:rsidR="00504123" w:rsidRPr="00080585" w14:paraId="22F4549B" w14:textId="77777777" w:rsidTr="0019374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23266870" w14:textId="77777777" w:rsidR="00504123" w:rsidRPr="000A4541" w:rsidRDefault="00504123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381485D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1C1C9B0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633DBA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443EBC7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B8F7A7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018AA6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30D8FF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018E8C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C65784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1847CF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2879669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A1F530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48115F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CF48AC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23BC2F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F73EC6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301AC2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7F3C72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3ED58F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9370E4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5EBF88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E6AE81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C16C7F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6C119E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EC86D6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FD6834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937007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3D8DEA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C7A2DE4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63F3C2C" w14:textId="77777777" w:rsidR="00504123" w:rsidRPr="00080585" w:rsidRDefault="00504123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</w:tr>
      <w:tr w:rsidR="00504123" w:rsidRPr="00AA5BB0" w14:paraId="33C83F78" w14:textId="77777777" w:rsidTr="00193740">
        <w:trPr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36D6ACBC" w14:textId="377D29AB" w:rsidR="00504123" w:rsidRPr="004953D4" w:rsidRDefault="00504123" w:rsidP="00193740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lastRenderedPageBreak/>
              <w:t>8.</w:t>
            </w:r>
          </w:p>
        </w:tc>
        <w:tc>
          <w:tcPr>
            <w:tcW w:w="5119" w:type="dxa"/>
            <w:gridSpan w:val="15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4AD8BBA" w14:textId="26B69718" w:rsidR="00504123" w:rsidRPr="004F6226" w:rsidRDefault="00504123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04123">
              <w:rPr>
                <w:rFonts w:ascii="BPreplay" w:hAnsi="BPreplay"/>
                <w:sz w:val="18"/>
                <w:szCs w:val="18"/>
                <w:lang w:val="id-ID"/>
              </w:rPr>
              <w:t>Kapan terakhir kali Anda berkonsultasi dengan dokter?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0D639D5" w14:textId="77777777" w:rsidR="00504123" w:rsidRPr="004953D4" w:rsidRDefault="00504123" w:rsidP="0019374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575835B" w14:textId="77777777" w:rsidR="00504123" w:rsidRPr="004953D4" w:rsidRDefault="00504123" w:rsidP="0019374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683D3850" w14:textId="77777777" w:rsidR="00504123" w:rsidRPr="004953D4" w:rsidRDefault="00504123" w:rsidP="00193740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FA63161" w14:textId="77777777" w:rsidR="00504123" w:rsidRPr="004953D4" w:rsidRDefault="00504123" w:rsidP="0019374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5C10152" w14:textId="77777777" w:rsidR="00504123" w:rsidRPr="004953D4" w:rsidRDefault="00504123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85C91A4" w14:textId="77777777" w:rsidR="00504123" w:rsidRPr="004953D4" w:rsidRDefault="00504123" w:rsidP="00193740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24BF4F4" w14:textId="77777777" w:rsidR="00504123" w:rsidRPr="004953D4" w:rsidRDefault="00504123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7010D35" w14:textId="77777777" w:rsidR="00504123" w:rsidRPr="004F6226" w:rsidRDefault="00504123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E64788E" w14:textId="77777777" w:rsidR="00504123" w:rsidRPr="004F6226" w:rsidRDefault="00504123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F71B24F" w14:textId="77777777" w:rsidR="00504123" w:rsidRPr="004F6226" w:rsidRDefault="00504123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17D2488F" w14:textId="77777777" w:rsidR="00504123" w:rsidRPr="004F6226" w:rsidRDefault="00504123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5" w:type="dxa"/>
            <w:gridSpan w:val="4"/>
            <w:shd w:val="clear" w:color="auto" w:fill="auto"/>
            <w:vAlign w:val="center"/>
          </w:tcPr>
          <w:p w14:paraId="793650D7" w14:textId="77777777" w:rsidR="00504123" w:rsidRPr="004953D4" w:rsidRDefault="00504123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</w:tr>
      <w:tr w:rsidR="00504123" w:rsidRPr="00622371" w14:paraId="453F5646" w14:textId="77777777" w:rsidTr="00F9030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24379FB5" w14:textId="77777777" w:rsidR="00504123" w:rsidRPr="00622371" w:rsidRDefault="0050412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4F6B6AD" w14:textId="77777777" w:rsidR="00504123" w:rsidRPr="00622371" w:rsidRDefault="0050412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7CACF1C" w14:textId="77777777" w:rsidR="00504123" w:rsidRPr="00622371" w:rsidRDefault="0050412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782ADC" w14:textId="77777777" w:rsidR="00504123" w:rsidRPr="00622371" w:rsidRDefault="0050412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F10EA8D" w14:textId="77777777" w:rsidR="00504123" w:rsidRPr="00622371" w:rsidRDefault="0050412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02F8A5" w14:textId="77777777" w:rsidR="00504123" w:rsidRPr="00622371" w:rsidRDefault="0050412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09881E" w14:textId="77777777" w:rsidR="00504123" w:rsidRPr="00622371" w:rsidRDefault="0050412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B7A6E3" w14:textId="77777777" w:rsidR="00504123" w:rsidRPr="00622371" w:rsidRDefault="0050412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8A30F3" w14:textId="77777777" w:rsidR="00504123" w:rsidRPr="00622371" w:rsidRDefault="0050412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84B5FE" w14:textId="77777777" w:rsidR="00504123" w:rsidRPr="00622371" w:rsidRDefault="0050412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469156" w14:textId="77777777" w:rsidR="00504123" w:rsidRPr="00622371" w:rsidRDefault="0050412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44275B2" w14:textId="77777777" w:rsidR="00504123" w:rsidRPr="00622371" w:rsidRDefault="0050412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4AA0568" w14:textId="77777777" w:rsidR="00504123" w:rsidRPr="00622371" w:rsidRDefault="0050412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9E3528" w14:textId="77777777" w:rsidR="00504123" w:rsidRPr="00622371" w:rsidRDefault="0050412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6A1939" w14:textId="77777777" w:rsidR="00504123" w:rsidRPr="00622371" w:rsidRDefault="0050412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566371" w14:textId="77777777" w:rsidR="00504123" w:rsidRPr="00622371" w:rsidRDefault="0050412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731C7B0" w14:textId="77777777" w:rsidR="00504123" w:rsidRPr="00622371" w:rsidRDefault="0050412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BC6520D" w14:textId="77777777" w:rsidR="00504123" w:rsidRPr="00622371" w:rsidRDefault="0050412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468F85" w14:textId="77777777" w:rsidR="00504123" w:rsidRPr="00622371" w:rsidRDefault="0050412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7FCB025" w14:textId="77777777" w:rsidR="00504123" w:rsidRPr="00622371" w:rsidRDefault="0050412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3FE3238" w14:textId="77777777" w:rsidR="00504123" w:rsidRPr="00622371" w:rsidRDefault="0050412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D9395A" w14:textId="77777777" w:rsidR="00504123" w:rsidRPr="00622371" w:rsidRDefault="0050412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D7A1594" w14:textId="77777777" w:rsidR="00504123" w:rsidRPr="00622371" w:rsidRDefault="0050412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F9A871D" w14:textId="77777777" w:rsidR="00504123" w:rsidRPr="00622371" w:rsidRDefault="0050412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63E2DCA" w14:textId="77777777" w:rsidR="00504123" w:rsidRPr="00622371" w:rsidRDefault="0050412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6F7873" w14:textId="77777777" w:rsidR="00504123" w:rsidRPr="00622371" w:rsidRDefault="0050412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6C93FD" w14:textId="77777777" w:rsidR="00504123" w:rsidRPr="00622371" w:rsidRDefault="0050412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76444D" w14:textId="77777777" w:rsidR="00504123" w:rsidRPr="00622371" w:rsidRDefault="0050412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270D52" w14:textId="77777777" w:rsidR="00504123" w:rsidRPr="00622371" w:rsidRDefault="0050412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E36EA57" w14:textId="77777777" w:rsidR="00504123" w:rsidRPr="00622371" w:rsidRDefault="0050412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BC8E67E" w14:textId="77777777" w:rsidR="00504123" w:rsidRPr="00622371" w:rsidRDefault="0050412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F90305" w:rsidRPr="0068735F" w14:paraId="24A6298F" w14:textId="77777777" w:rsidTr="00483903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FB41A97" w14:textId="77777777" w:rsidR="00F90305" w:rsidRPr="0068735F" w:rsidRDefault="00F90305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1" w:type="dxa"/>
            <w:gridSpan w:val="10"/>
            <w:shd w:val="clear" w:color="auto" w:fill="auto"/>
            <w:vAlign w:val="center"/>
          </w:tcPr>
          <w:p w14:paraId="555ECD84" w14:textId="0F7D92FB" w:rsidR="00F90305" w:rsidRPr="005554BE" w:rsidRDefault="00F90305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 w:rsidRPr="00F90305">
              <w:rPr>
                <w:rFonts w:ascii="BPreplay" w:hAnsi="BPreplay"/>
                <w:sz w:val="18"/>
                <w:szCs w:val="18"/>
              </w:rPr>
              <w:t>Apakah</w:t>
            </w:r>
            <w:proofErr w:type="spellEnd"/>
            <w:r w:rsidRPr="00F9030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F90305"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 w:rsidRPr="00F9030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F90305">
              <w:rPr>
                <w:rFonts w:ascii="BPreplay" w:hAnsi="BPreplay"/>
                <w:sz w:val="18"/>
                <w:szCs w:val="18"/>
              </w:rPr>
              <w:t>mendapat</w:t>
            </w:r>
            <w:proofErr w:type="spellEnd"/>
            <w:r w:rsidRPr="00F9030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F90305">
              <w:rPr>
                <w:rFonts w:ascii="BPreplay" w:hAnsi="BPreplay"/>
                <w:sz w:val="18"/>
                <w:szCs w:val="18"/>
              </w:rPr>
              <w:t>obat</w:t>
            </w:r>
            <w:proofErr w:type="spellEnd"/>
            <w:r w:rsidRPr="00F9030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F90305">
              <w:rPr>
                <w:rFonts w:ascii="BPreplay" w:hAnsi="BPreplay"/>
                <w:sz w:val="18"/>
                <w:szCs w:val="18"/>
              </w:rPr>
              <w:t>dokter</w:t>
            </w:r>
            <w:proofErr w:type="spellEnd"/>
            <w:r w:rsidRPr="00F90305">
              <w:rPr>
                <w:rFonts w:ascii="BPreplay" w:hAnsi="BPreplay"/>
                <w:sz w:val="18"/>
                <w:szCs w:val="18"/>
              </w:rPr>
              <w:t xml:space="preserve">?  </w:t>
            </w:r>
          </w:p>
        </w:tc>
        <w:tc>
          <w:tcPr>
            <w:tcW w:w="344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30FF1480" w14:textId="77777777" w:rsidR="00F90305" w:rsidRPr="0068735F" w:rsidRDefault="00F90305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4C23A48" w14:textId="77777777" w:rsidR="00F90305" w:rsidRPr="00F90305" w:rsidRDefault="00F90305" w:rsidP="0019374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6A42B671" w14:textId="7E232BFA" w:rsidR="00F90305" w:rsidRPr="005554BE" w:rsidRDefault="00F90305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1C5E0889" w14:textId="77777777" w:rsidR="00F90305" w:rsidRPr="0068735F" w:rsidRDefault="00F90305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E7A306E" w14:textId="77777777" w:rsidR="00F90305" w:rsidRPr="0068735F" w:rsidRDefault="00F90305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10A0E2CD" w14:textId="265B19C5" w:rsidR="00F90305" w:rsidRPr="005554BE" w:rsidRDefault="00F90305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  <w:tc>
          <w:tcPr>
            <w:tcW w:w="4093" w:type="dxa"/>
            <w:gridSpan w:val="12"/>
            <w:shd w:val="clear" w:color="auto" w:fill="auto"/>
            <w:vAlign w:val="center"/>
          </w:tcPr>
          <w:p w14:paraId="62885EB5" w14:textId="058DB88C" w:rsidR="00F90305" w:rsidRPr="0068735F" w:rsidRDefault="00F90305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90305">
              <w:rPr>
                <w:rFonts w:ascii="BPreplay" w:hAnsi="BPreplay"/>
                <w:sz w:val="18"/>
                <w:szCs w:val="18"/>
              </w:rPr>
              <w:t>(</w:t>
            </w:r>
            <w:proofErr w:type="spellStart"/>
            <w:r w:rsidRPr="00F90305">
              <w:rPr>
                <w:rFonts w:ascii="BPreplay" w:hAnsi="BPreplay"/>
                <w:sz w:val="18"/>
                <w:szCs w:val="18"/>
              </w:rPr>
              <w:t>Jika</w:t>
            </w:r>
            <w:proofErr w:type="spellEnd"/>
            <w:r w:rsidRPr="00F90305">
              <w:rPr>
                <w:rFonts w:ascii="BPreplay" w:hAnsi="BPreplay"/>
                <w:sz w:val="18"/>
                <w:szCs w:val="18"/>
              </w:rPr>
              <w:t xml:space="preserve"> “</w:t>
            </w:r>
            <w:proofErr w:type="spellStart"/>
            <w:r w:rsidRPr="00F90305"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  <w:r w:rsidRPr="00F90305">
              <w:rPr>
                <w:rFonts w:ascii="BPreplay" w:hAnsi="BPreplay"/>
                <w:sz w:val="18"/>
                <w:szCs w:val="18"/>
              </w:rPr>
              <w:t xml:space="preserve">”, </w:t>
            </w:r>
            <w:proofErr w:type="spellStart"/>
            <w:r w:rsidRPr="00F90305"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 w:rsidRPr="00F9030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F90305">
              <w:rPr>
                <w:rFonts w:ascii="BPreplay" w:hAnsi="BPreplay"/>
                <w:sz w:val="18"/>
                <w:szCs w:val="18"/>
              </w:rPr>
              <w:t>mengisi</w:t>
            </w:r>
            <w:proofErr w:type="spellEnd"/>
            <w:r w:rsidRPr="00F9030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F90305">
              <w:rPr>
                <w:rFonts w:ascii="BPreplay" w:hAnsi="BPreplay"/>
                <w:sz w:val="18"/>
                <w:szCs w:val="18"/>
              </w:rPr>
              <w:t>kolom</w:t>
            </w:r>
            <w:proofErr w:type="spellEnd"/>
            <w:r w:rsidRPr="00F90305">
              <w:rPr>
                <w:rFonts w:ascii="BPreplay" w:hAnsi="BPreplay"/>
                <w:sz w:val="18"/>
                <w:szCs w:val="18"/>
              </w:rPr>
              <w:t xml:space="preserve"> di </w:t>
            </w:r>
            <w:proofErr w:type="spellStart"/>
            <w:r w:rsidRPr="00F90305">
              <w:rPr>
                <w:rFonts w:ascii="BPreplay" w:hAnsi="BPreplay"/>
                <w:sz w:val="18"/>
                <w:szCs w:val="18"/>
              </w:rPr>
              <w:t>bawah</w:t>
            </w:r>
            <w:proofErr w:type="spellEnd"/>
            <w:r w:rsidRPr="00F9030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F90305">
              <w:rPr>
                <w:rFonts w:ascii="BPreplay" w:hAnsi="BPreplay"/>
                <w:sz w:val="18"/>
                <w:szCs w:val="18"/>
              </w:rPr>
              <w:t>ini</w:t>
            </w:r>
            <w:proofErr w:type="spellEnd"/>
            <w:r w:rsidRPr="00F90305">
              <w:rPr>
                <w:rFonts w:ascii="BPreplay" w:hAnsi="BPreplay"/>
                <w:sz w:val="18"/>
                <w:szCs w:val="18"/>
              </w:rPr>
              <w:t>).</w:t>
            </w:r>
          </w:p>
        </w:tc>
      </w:tr>
      <w:tr w:rsidR="00CA7290" w:rsidRPr="00F83AF4" w14:paraId="40F5EF71" w14:textId="77777777" w:rsidTr="00AE614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C1D7E00" w14:textId="77777777" w:rsidR="00CA7290" w:rsidRPr="00A925FF" w:rsidRDefault="00CA7290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2777821" w14:textId="77777777" w:rsidR="00CA7290" w:rsidRPr="00F83AF4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C485152" w14:textId="77777777" w:rsidR="00CA7290" w:rsidRPr="00F83AF4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D648DA1" w14:textId="77777777" w:rsidR="00CA7290" w:rsidRPr="00F83AF4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59A4755" w14:textId="77777777" w:rsidR="00CA7290" w:rsidRPr="00F83AF4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AAF6CCF" w14:textId="77777777" w:rsidR="00CA7290" w:rsidRPr="00F83AF4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6EE0E60" w14:textId="77777777" w:rsidR="00CA7290" w:rsidRPr="00F83AF4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5AA5629" w14:textId="77777777" w:rsidR="00CA7290" w:rsidRPr="00F83AF4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2B84234" w14:textId="77777777" w:rsidR="00CA7290" w:rsidRPr="00F83AF4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1D0A087" w14:textId="77777777" w:rsidR="00CA7290" w:rsidRPr="00F83AF4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BAB3A80" w14:textId="77777777" w:rsidR="00CA7290" w:rsidRPr="00F83AF4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2F02A14" w14:textId="77777777" w:rsidR="00CA7290" w:rsidRPr="00F83AF4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28AF21E" w14:textId="77777777" w:rsidR="00CA7290" w:rsidRPr="00F83AF4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777533A" w14:textId="77777777" w:rsidR="00CA7290" w:rsidRPr="00F83AF4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7C098E1" w14:textId="77777777" w:rsidR="00CA7290" w:rsidRPr="00F83AF4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2B5F483" w14:textId="77777777" w:rsidR="00CA7290" w:rsidRPr="00F83AF4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9721A56" w14:textId="77777777" w:rsidR="00CA7290" w:rsidRPr="00F83AF4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969196C" w14:textId="77777777" w:rsidR="00CA7290" w:rsidRPr="00F83AF4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0014FAD" w14:textId="77777777" w:rsidR="00CA7290" w:rsidRPr="00F83AF4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D5A7B09" w14:textId="77777777" w:rsidR="00CA7290" w:rsidRPr="00F83AF4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32EE447" w14:textId="77777777" w:rsidR="00CA7290" w:rsidRPr="00F83AF4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8F87A17" w14:textId="77777777" w:rsidR="00CA7290" w:rsidRPr="00F83AF4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F70BFC4" w14:textId="77777777" w:rsidR="00CA7290" w:rsidRPr="00F83AF4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3797BE6" w14:textId="77777777" w:rsidR="00CA7290" w:rsidRPr="00F83AF4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692FB27" w14:textId="77777777" w:rsidR="00CA7290" w:rsidRPr="00F83AF4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FB9BD6A" w14:textId="77777777" w:rsidR="00CA7290" w:rsidRPr="00F83AF4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3A478D4" w14:textId="77777777" w:rsidR="00CA7290" w:rsidRPr="00F83AF4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7BC3775" w14:textId="77777777" w:rsidR="00CA7290" w:rsidRPr="00F83AF4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AA84033" w14:textId="77777777" w:rsidR="00CA7290" w:rsidRPr="00F83AF4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3B39CF4" w14:textId="77777777" w:rsidR="00CA7290" w:rsidRPr="00F83AF4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C98E77F" w14:textId="77777777" w:rsidR="00CA7290" w:rsidRPr="00F83AF4" w:rsidRDefault="00CA7290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</w:tr>
      <w:tr w:rsidR="006D0A51" w:rsidRPr="00401391" w14:paraId="231CBC14" w14:textId="77777777" w:rsidTr="00793D8B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CB6864E" w14:textId="77777777" w:rsidR="006D0A51" w:rsidRPr="00B65AE5" w:rsidRDefault="006D0A51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4778" w:type="dxa"/>
            <w:gridSpan w:val="1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14B4E48" w14:textId="77777777" w:rsidR="006D0A51" w:rsidRPr="006C390B" w:rsidRDefault="006D0A51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Obat</w:t>
            </w:r>
            <w:proofErr w:type="spellEnd"/>
          </w:p>
        </w:tc>
        <w:tc>
          <w:tcPr>
            <w:tcW w:w="272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106E205" w14:textId="77777777" w:rsidR="006D0A51" w:rsidRPr="006C390B" w:rsidRDefault="006D0A51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Dosis</w:t>
            </w:r>
            <w:proofErr w:type="spellEnd"/>
          </w:p>
        </w:tc>
        <w:tc>
          <w:tcPr>
            <w:tcW w:w="2729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019A6B1" w14:textId="77777777" w:rsidR="006D0A51" w:rsidRPr="006C390B" w:rsidRDefault="006D0A51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Frekuensi</w:t>
            </w:r>
            <w:proofErr w:type="spellEnd"/>
          </w:p>
        </w:tc>
      </w:tr>
      <w:tr w:rsidR="006D0A51" w:rsidRPr="006C390B" w14:paraId="10311074" w14:textId="77777777" w:rsidTr="00793D8B">
        <w:trPr>
          <w:trHeight w:val="20"/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206814C6" w14:textId="77777777" w:rsidR="006D0A51" w:rsidRPr="006C390B" w:rsidRDefault="006D0A51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4778" w:type="dxa"/>
            <w:gridSpan w:val="14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3F1AAAC" w14:textId="77777777" w:rsidR="006D0A51" w:rsidRPr="006C390B" w:rsidRDefault="006D0A51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8" w:type="dxa"/>
            <w:gridSpan w:val="8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92D71E8" w14:textId="77777777" w:rsidR="006D0A51" w:rsidRPr="006C390B" w:rsidRDefault="006D0A51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9" w:type="dxa"/>
            <w:gridSpan w:val="8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F77C0EC" w14:textId="77777777" w:rsidR="006D0A51" w:rsidRPr="006C390B" w:rsidRDefault="006D0A51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</w:tr>
      <w:tr w:rsidR="006D0A51" w:rsidRPr="00401391" w14:paraId="4E09E108" w14:textId="77777777" w:rsidTr="00793D8B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4550E923" w14:textId="77777777" w:rsidR="006D0A51" w:rsidRPr="00401391" w:rsidRDefault="006D0A5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778" w:type="dxa"/>
            <w:gridSpan w:val="1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C0CC9FE" w14:textId="77777777" w:rsidR="006D0A51" w:rsidRPr="006C390B" w:rsidRDefault="006D0A51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72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1ADECCB" w14:textId="77777777" w:rsidR="006D0A51" w:rsidRPr="006C390B" w:rsidRDefault="006D0A51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729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861E138" w14:textId="77777777" w:rsidR="006D0A51" w:rsidRPr="006C390B" w:rsidRDefault="006D0A51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6D0A51" w:rsidRPr="006C390B" w14:paraId="54017C27" w14:textId="77777777" w:rsidTr="00793D8B">
        <w:trPr>
          <w:trHeight w:val="20"/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768C3F56" w14:textId="77777777" w:rsidR="006D0A51" w:rsidRPr="006C390B" w:rsidRDefault="006D0A51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4778" w:type="dxa"/>
            <w:gridSpan w:val="14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D66C8D7" w14:textId="77777777" w:rsidR="006D0A51" w:rsidRPr="006C390B" w:rsidRDefault="006D0A51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8" w:type="dxa"/>
            <w:gridSpan w:val="8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B33D105" w14:textId="77777777" w:rsidR="006D0A51" w:rsidRPr="006C390B" w:rsidRDefault="006D0A51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9" w:type="dxa"/>
            <w:gridSpan w:val="8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DE6A2D4" w14:textId="77777777" w:rsidR="006D0A51" w:rsidRPr="006C390B" w:rsidRDefault="006D0A51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</w:tr>
      <w:tr w:rsidR="006D0A51" w:rsidRPr="00401391" w14:paraId="68E72BA2" w14:textId="77777777" w:rsidTr="00793D8B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5804B58A" w14:textId="77777777" w:rsidR="006D0A51" w:rsidRPr="00401391" w:rsidRDefault="006D0A5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778" w:type="dxa"/>
            <w:gridSpan w:val="1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7B55303" w14:textId="77777777" w:rsidR="006D0A51" w:rsidRPr="006C390B" w:rsidRDefault="006D0A51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72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23E78CD" w14:textId="77777777" w:rsidR="006D0A51" w:rsidRPr="006C390B" w:rsidRDefault="006D0A51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729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1AD1ABB" w14:textId="77777777" w:rsidR="006D0A51" w:rsidRPr="006C390B" w:rsidRDefault="006D0A51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AE6140" w:rsidRPr="00457C5C" w14:paraId="236C6420" w14:textId="77777777" w:rsidTr="00AE614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4368BA24" w14:textId="77777777" w:rsidR="00AE6140" w:rsidRPr="00457C5C" w:rsidRDefault="00AE6140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3B9DD6F" w14:textId="77777777" w:rsidR="00AE6140" w:rsidRPr="00457C5C" w:rsidRDefault="00AE6140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C70A372" w14:textId="77777777" w:rsidR="00AE6140" w:rsidRPr="00457C5C" w:rsidRDefault="00AE6140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83B2820" w14:textId="77777777" w:rsidR="00AE6140" w:rsidRPr="00457C5C" w:rsidRDefault="00AE6140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07F3A0E" w14:textId="77777777" w:rsidR="00AE6140" w:rsidRPr="00457C5C" w:rsidRDefault="00AE6140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BE2EA3F" w14:textId="77777777" w:rsidR="00AE6140" w:rsidRPr="00457C5C" w:rsidRDefault="00AE6140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B4177CF" w14:textId="77777777" w:rsidR="00AE6140" w:rsidRPr="00457C5C" w:rsidRDefault="00AE6140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99E2308" w14:textId="77777777" w:rsidR="00AE6140" w:rsidRPr="00457C5C" w:rsidRDefault="00AE6140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2B2B3C9" w14:textId="77777777" w:rsidR="00AE6140" w:rsidRPr="00457C5C" w:rsidRDefault="00AE6140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CA8039C" w14:textId="77777777" w:rsidR="00AE6140" w:rsidRPr="00457C5C" w:rsidRDefault="00AE6140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49F2621" w14:textId="77777777" w:rsidR="00AE6140" w:rsidRPr="00457C5C" w:rsidRDefault="00AE6140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8868B25" w14:textId="77777777" w:rsidR="00AE6140" w:rsidRPr="00457C5C" w:rsidRDefault="00AE6140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C94C509" w14:textId="77777777" w:rsidR="00AE6140" w:rsidRPr="00457C5C" w:rsidRDefault="00AE6140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257C5C1" w14:textId="77777777" w:rsidR="00AE6140" w:rsidRPr="00457C5C" w:rsidRDefault="00AE6140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C4A74FF" w14:textId="77777777" w:rsidR="00AE6140" w:rsidRPr="00457C5C" w:rsidRDefault="00AE6140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F774C74" w14:textId="77777777" w:rsidR="00AE6140" w:rsidRPr="00457C5C" w:rsidRDefault="00AE6140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EBCD49C" w14:textId="77777777" w:rsidR="00AE6140" w:rsidRPr="00457C5C" w:rsidRDefault="00AE6140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D352FAC" w14:textId="77777777" w:rsidR="00AE6140" w:rsidRPr="00457C5C" w:rsidRDefault="00AE6140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C72D2DD" w14:textId="77777777" w:rsidR="00AE6140" w:rsidRPr="00457C5C" w:rsidRDefault="00AE6140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C107260" w14:textId="77777777" w:rsidR="00AE6140" w:rsidRPr="00457C5C" w:rsidRDefault="00AE6140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E00C415" w14:textId="77777777" w:rsidR="00AE6140" w:rsidRPr="00457C5C" w:rsidRDefault="00AE6140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E6F5974" w14:textId="77777777" w:rsidR="00AE6140" w:rsidRPr="00457C5C" w:rsidRDefault="00AE6140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0C7B2DA" w14:textId="77777777" w:rsidR="00AE6140" w:rsidRPr="00457C5C" w:rsidRDefault="00AE6140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8250479" w14:textId="77777777" w:rsidR="00AE6140" w:rsidRPr="00457C5C" w:rsidRDefault="00AE6140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F298767" w14:textId="77777777" w:rsidR="00AE6140" w:rsidRPr="00457C5C" w:rsidRDefault="00AE6140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73C2E0C" w14:textId="77777777" w:rsidR="00AE6140" w:rsidRPr="00457C5C" w:rsidRDefault="00AE6140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BF3B9A" w14:textId="77777777" w:rsidR="00AE6140" w:rsidRPr="00457C5C" w:rsidRDefault="00AE6140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5E7A75" w14:textId="77777777" w:rsidR="00AE6140" w:rsidRPr="00457C5C" w:rsidRDefault="00AE6140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8CA98D" w14:textId="77777777" w:rsidR="00AE6140" w:rsidRPr="00457C5C" w:rsidRDefault="00AE6140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3517844" w14:textId="77777777" w:rsidR="00AE6140" w:rsidRPr="00457C5C" w:rsidRDefault="00AE6140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7F8DB6" w14:textId="77777777" w:rsidR="00AE6140" w:rsidRPr="00457C5C" w:rsidRDefault="00AE6140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C2AF3" w:rsidRPr="00BF6019" w14:paraId="5B0D2292" w14:textId="77777777" w:rsidTr="00193740">
        <w:trPr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014DB5BA" w14:textId="52D074EB" w:rsidR="002C2AF3" w:rsidRPr="00457C5C" w:rsidRDefault="002C2AF3" w:rsidP="00193740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9.</w:t>
            </w:r>
          </w:p>
        </w:tc>
        <w:tc>
          <w:tcPr>
            <w:tcW w:w="7506" w:type="dxa"/>
            <w:gridSpan w:val="22"/>
            <w:shd w:val="clear" w:color="auto" w:fill="auto"/>
            <w:vAlign w:val="center"/>
          </w:tcPr>
          <w:p w14:paraId="1D415266" w14:textId="423498A8" w:rsidR="002C2AF3" w:rsidRPr="00BF6019" w:rsidRDefault="002C2AF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  <w:r w:rsidRPr="002C2AF3">
              <w:rPr>
                <w:rFonts w:ascii="BPreplay" w:hAnsi="BPreplay"/>
                <w:sz w:val="18"/>
                <w:szCs w:val="18"/>
                <w:lang w:val="id-ID"/>
              </w:rPr>
              <w:t>Apakah Anda masih minum obat secara teratur hingga saat ini?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6E02E4E0" w14:textId="77777777" w:rsidR="002C2AF3" w:rsidRPr="00BF6019" w:rsidRDefault="002C2AF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00135835" w14:textId="77777777" w:rsidR="002C2AF3" w:rsidRPr="00BF6019" w:rsidRDefault="002C2AF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12B97A4" w14:textId="77777777" w:rsidR="002C2AF3" w:rsidRPr="00BF6019" w:rsidRDefault="002C2AF3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0650C68" w14:textId="77777777" w:rsidR="002C2AF3" w:rsidRPr="00457C5C" w:rsidRDefault="002C2AF3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 w:rsidRPr="00457C5C"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F9997CA" w14:textId="77777777" w:rsidR="002C2AF3" w:rsidRPr="00457C5C" w:rsidRDefault="002C2AF3" w:rsidP="0019374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0260EA67" w14:textId="77777777" w:rsidR="002C2AF3" w:rsidRPr="00457C5C" w:rsidRDefault="002C2AF3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 w:rsidRPr="00457C5C"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457C5C" w:rsidRPr="00457C5C" w14:paraId="06ABC17B" w14:textId="77777777" w:rsidTr="00457C5C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6D50051" w14:textId="77777777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479DDCD" w14:textId="77777777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23EA1B1" w14:textId="77777777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7CDE130" w14:textId="77777777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044B8C4" w14:textId="77777777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71183D" w14:textId="77777777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BB9841" w14:textId="77777777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CCC304" w14:textId="77777777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623C48" w14:textId="77777777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AF6919" w14:textId="77777777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5FE734" w14:textId="77777777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A35B14D" w14:textId="77777777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DF90BD" w14:textId="77777777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C0A495" w14:textId="77777777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76E6FB" w14:textId="77777777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8818E2" w14:textId="77777777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2F4695" w14:textId="77777777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B3899D" w14:textId="77777777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B30A72" w14:textId="77777777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A4C362" w14:textId="77777777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E845C5" w14:textId="77777777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C94EC3" w14:textId="77777777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DF7185" w14:textId="77777777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12DD9F" w14:textId="77777777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CD0297" w14:textId="77777777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6E92EEE" w14:textId="77777777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BA0C4B" w14:textId="77777777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767D0E" w14:textId="77777777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2A83376" w14:textId="77777777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9CB2A9B" w14:textId="77777777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22E5626" w14:textId="77777777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E82DB7" w:rsidRPr="00BF6019" w14:paraId="3438D7A7" w14:textId="77777777" w:rsidTr="00193740">
        <w:trPr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43F4D426" w14:textId="77777777" w:rsidR="00E82DB7" w:rsidRPr="00457C5C" w:rsidRDefault="00E82DB7" w:rsidP="00193740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 w:rsidRPr="00457C5C">
              <w:rPr>
                <w:rFonts w:ascii="BPreplay" w:hAnsi="BPreplay"/>
                <w:color w:val="FFFFFF" w:themeColor="background1"/>
                <w:sz w:val="18"/>
                <w:szCs w:val="18"/>
              </w:rPr>
              <w:t>10.</w:t>
            </w:r>
          </w:p>
        </w:tc>
        <w:tc>
          <w:tcPr>
            <w:tcW w:w="7506" w:type="dxa"/>
            <w:gridSpan w:val="22"/>
            <w:shd w:val="clear" w:color="auto" w:fill="auto"/>
            <w:vAlign w:val="center"/>
          </w:tcPr>
          <w:p w14:paraId="227B8BF9" w14:textId="77777777" w:rsidR="00E82DB7" w:rsidRPr="00BF6019" w:rsidRDefault="00E82DB7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  <w:r w:rsidRPr="00457C5C">
              <w:rPr>
                <w:rFonts w:ascii="BPreplay" w:hAnsi="BPreplay"/>
                <w:sz w:val="18"/>
                <w:szCs w:val="18"/>
                <w:lang w:val="id-ID"/>
              </w:rPr>
              <w:t>Apakah Anda pernah menderita penyakit infeksi selaput otak/gegar otak sebelumnya?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78B5A4F2" w14:textId="77777777" w:rsidR="00E82DB7" w:rsidRPr="00BF6019" w:rsidRDefault="00E82DB7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B85E1C8" w14:textId="77777777" w:rsidR="00E82DB7" w:rsidRPr="00BF6019" w:rsidRDefault="00E82DB7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A3397E4" w14:textId="77777777" w:rsidR="00E82DB7" w:rsidRPr="00BF6019" w:rsidRDefault="00E82DB7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856BE65" w14:textId="77777777" w:rsidR="00E82DB7" w:rsidRPr="00457C5C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 w:rsidRPr="00457C5C"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2D32E37" w14:textId="77777777" w:rsidR="00E82DB7" w:rsidRPr="00457C5C" w:rsidRDefault="00E82DB7" w:rsidP="0019374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6AA0C1D4" w14:textId="77777777" w:rsidR="00E82DB7" w:rsidRPr="00457C5C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 w:rsidRPr="00457C5C"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E82DB7" w:rsidRPr="00E82DB7" w14:paraId="624E9BF5" w14:textId="77777777" w:rsidTr="0019374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03B60241" w14:textId="77777777" w:rsidR="00E82DB7" w:rsidRPr="00E82DB7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8813042" w14:textId="77777777" w:rsidR="00E82DB7" w:rsidRPr="00E82DB7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F253A1B" w14:textId="77777777" w:rsidR="00E82DB7" w:rsidRPr="00E82DB7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232E777" w14:textId="77777777" w:rsidR="00E82DB7" w:rsidRPr="00E82DB7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5E688EA" w14:textId="77777777" w:rsidR="00E82DB7" w:rsidRPr="00E82DB7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1F33D4" w14:textId="77777777" w:rsidR="00E82DB7" w:rsidRPr="00E82DB7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14160B" w14:textId="77777777" w:rsidR="00E82DB7" w:rsidRPr="00E82DB7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9E8F85" w14:textId="77777777" w:rsidR="00E82DB7" w:rsidRPr="00E82DB7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F4ADF8" w14:textId="77777777" w:rsidR="00E82DB7" w:rsidRPr="00E82DB7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C2D5F8" w14:textId="77777777" w:rsidR="00E82DB7" w:rsidRPr="00E82DB7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973A85" w14:textId="77777777" w:rsidR="00E82DB7" w:rsidRPr="00E82DB7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8ACFFB2" w14:textId="77777777" w:rsidR="00E82DB7" w:rsidRPr="00E82DB7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DA2169" w14:textId="77777777" w:rsidR="00E82DB7" w:rsidRPr="00E82DB7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409981" w14:textId="77777777" w:rsidR="00E82DB7" w:rsidRPr="00E82DB7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4DB3F7" w14:textId="77777777" w:rsidR="00E82DB7" w:rsidRPr="00E82DB7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FDFD38" w14:textId="77777777" w:rsidR="00E82DB7" w:rsidRPr="00E82DB7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E83C2A" w14:textId="77777777" w:rsidR="00E82DB7" w:rsidRPr="00E82DB7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58E38A" w14:textId="77777777" w:rsidR="00E82DB7" w:rsidRPr="00E82DB7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1DD52A" w14:textId="77777777" w:rsidR="00E82DB7" w:rsidRPr="00E82DB7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87704B" w14:textId="77777777" w:rsidR="00E82DB7" w:rsidRPr="00E82DB7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EBC463" w14:textId="77777777" w:rsidR="00E82DB7" w:rsidRPr="00E82DB7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D9ED51" w14:textId="77777777" w:rsidR="00E82DB7" w:rsidRPr="00E82DB7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72373B" w14:textId="77777777" w:rsidR="00E82DB7" w:rsidRPr="00E82DB7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BDC778" w14:textId="77777777" w:rsidR="00E82DB7" w:rsidRPr="00E82DB7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9A3C4E" w14:textId="77777777" w:rsidR="00E82DB7" w:rsidRPr="00E82DB7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0863E2" w14:textId="77777777" w:rsidR="00E82DB7" w:rsidRPr="00E82DB7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ECD681" w14:textId="77777777" w:rsidR="00E82DB7" w:rsidRPr="00E82DB7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EDE103" w14:textId="77777777" w:rsidR="00E82DB7" w:rsidRPr="00E82DB7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DE1B3C" w14:textId="77777777" w:rsidR="00E82DB7" w:rsidRPr="00E82DB7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AC7C343" w14:textId="77777777" w:rsidR="00E82DB7" w:rsidRPr="00E82DB7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C9A9B8F" w14:textId="77777777" w:rsidR="00E82DB7" w:rsidRPr="00E82DB7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57C5C" w:rsidRPr="00BF6019" w14:paraId="0A49C4C5" w14:textId="77777777" w:rsidTr="00457C5C">
        <w:trPr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7D4FE892" w14:textId="4B939BB0" w:rsidR="00457C5C" w:rsidRPr="00457C5C" w:rsidRDefault="00E82DB7" w:rsidP="00E82DB7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11</w:t>
            </w:r>
            <w:r w:rsidR="00457C5C" w:rsidRPr="00457C5C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7506" w:type="dxa"/>
            <w:gridSpan w:val="22"/>
            <w:shd w:val="clear" w:color="auto" w:fill="auto"/>
            <w:vAlign w:val="center"/>
          </w:tcPr>
          <w:p w14:paraId="1CEA7B87" w14:textId="11EDE6C5" w:rsidR="00457C5C" w:rsidRPr="00BF6019" w:rsidRDefault="00E82DB7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  <w:r w:rsidRPr="00E82DB7">
              <w:rPr>
                <w:rFonts w:ascii="BPreplay" w:hAnsi="BPreplay"/>
                <w:sz w:val="18"/>
                <w:szCs w:val="18"/>
                <w:lang w:val="id-ID"/>
              </w:rPr>
              <w:t>Apakah ada riwayat keluar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ga Anda yang menderita epilepsi</w:t>
            </w:r>
            <w:r w:rsidRPr="00E82DB7">
              <w:rPr>
                <w:rFonts w:ascii="BPreplay" w:hAnsi="BPreplay"/>
                <w:sz w:val="18"/>
                <w:szCs w:val="18"/>
                <w:lang w:val="id-ID"/>
              </w:rPr>
              <w:t>?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6A91B5A5" w14:textId="77777777" w:rsidR="00457C5C" w:rsidRPr="00BF6019" w:rsidRDefault="00457C5C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2F25F58" w14:textId="77777777" w:rsidR="00457C5C" w:rsidRPr="00BF6019" w:rsidRDefault="00457C5C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7409C18" w14:textId="77777777" w:rsidR="00457C5C" w:rsidRPr="00BF6019" w:rsidRDefault="00457C5C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9082FF7" w14:textId="5C3EA4DD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 w:rsidRPr="00457C5C"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A2506E6" w14:textId="77777777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07595CCC" w14:textId="25846602" w:rsidR="00457C5C" w:rsidRPr="00457C5C" w:rsidRDefault="00457C5C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 w:rsidRPr="00457C5C"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B638CF" w:rsidRPr="00E82DB7" w14:paraId="39E9D8CC" w14:textId="77777777" w:rsidTr="0019374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FBB9C97" w14:textId="77777777" w:rsidR="00B638CF" w:rsidRPr="00E82DB7" w:rsidRDefault="00B638CF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B730C64" w14:textId="77777777" w:rsidR="00B638CF" w:rsidRPr="00E82DB7" w:rsidRDefault="00B638CF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7AF59BC" w14:textId="77777777" w:rsidR="00B638CF" w:rsidRPr="00E82DB7" w:rsidRDefault="00B638CF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122915" w14:textId="77777777" w:rsidR="00B638CF" w:rsidRPr="00E82DB7" w:rsidRDefault="00B638CF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CBEF5C6" w14:textId="77777777" w:rsidR="00B638CF" w:rsidRPr="00E82DB7" w:rsidRDefault="00B638CF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E7A38A" w14:textId="77777777" w:rsidR="00B638CF" w:rsidRPr="00E82DB7" w:rsidRDefault="00B638CF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79D3A6" w14:textId="77777777" w:rsidR="00B638CF" w:rsidRPr="00E82DB7" w:rsidRDefault="00B638CF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B98482" w14:textId="77777777" w:rsidR="00B638CF" w:rsidRPr="00E82DB7" w:rsidRDefault="00B638CF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1D5D26" w14:textId="77777777" w:rsidR="00B638CF" w:rsidRPr="00E82DB7" w:rsidRDefault="00B638CF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8B4030" w14:textId="77777777" w:rsidR="00B638CF" w:rsidRPr="00E82DB7" w:rsidRDefault="00B638CF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2A52EB" w14:textId="77777777" w:rsidR="00B638CF" w:rsidRPr="00E82DB7" w:rsidRDefault="00B638CF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5BBE747" w14:textId="77777777" w:rsidR="00B638CF" w:rsidRPr="00E82DB7" w:rsidRDefault="00B638CF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A44378" w14:textId="77777777" w:rsidR="00B638CF" w:rsidRPr="00E82DB7" w:rsidRDefault="00B638CF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BD20AC" w14:textId="77777777" w:rsidR="00B638CF" w:rsidRPr="00E82DB7" w:rsidRDefault="00B638CF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9B244D" w14:textId="77777777" w:rsidR="00B638CF" w:rsidRPr="00E82DB7" w:rsidRDefault="00B638CF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CC7231" w14:textId="77777777" w:rsidR="00B638CF" w:rsidRPr="00E82DB7" w:rsidRDefault="00B638CF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45A1EE" w14:textId="77777777" w:rsidR="00B638CF" w:rsidRPr="00E82DB7" w:rsidRDefault="00B638CF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622963" w14:textId="77777777" w:rsidR="00B638CF" w:rsidRPr="00E82DB7" w:rsidRDefault="00B638CF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DA939A" w14:textId="77777777" w:rsidR="00B638CF" w:rsidRPr="00E82DB7" w:rsidRDefault="00B638CF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5D7694" w14:textId="77777777" w:rsidR="00B638CF" w:rsidRPr="00E82DB7" w:rsidRDefault="00B638CF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9ADA5D" w14:textId="77777777" w:rsidR="00B638CF" w:rsidRPr="00E82DB7" w:rsidRDefault="00B638CF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B81062" w14:textId="77777777" w:rsidR="00B638CF" w:rsidRPr="00E82DB7" w:rsidRDefault="00B638CF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5936FA" w14:textId="77777777" w:rsidR="00B638CF" w:rsidRPr="00E82DB7" w:rsidRDefault="00B638CF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9ED136" w14:textId="77777777" w:rsidR="00B638CF" w:rsidRPr="00E82DB7" w:rsidRDefault="00B638CF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CCEDE3" w14:textId="77777777" w:rsidR="00B638CF" w:rsidRPr="00E82DB7" w:rsidRDefault="00B638CF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CF259B" w14:textId="77777777" w:rsidR="00B638CF" w:rsidRPr="00E82DB7" w:rsidRDefault="00B638CF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E2AD28" w14:textId="77777777" w:rsidR="00B638CF" w:rsidRPr="00E82DB7" w:rsidRDefault="00B638CF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19CF7E" w14:textId="77777777" w:rsidR="00B638CF" w:rsidRPr="00E82DB7" w:rsidRDefault="00B638CF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39E745" w14:textId="77777777" w:rsidR="00B638CF" w:rsidRPr="00E82DB7" w:rsidRDefault="00B638CF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46A1B62" w14:textId="77777777" w:rsidR="00B638CF" w:rsidRPr="00E82DB7" w:rsidRDefault="00B638CF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5A945DC" w14:textId="77777777" w:rsidR="00B638CF" w:rsidRPr="00E82DB7" w:rsidRDefault="00B638CF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E82DB7" w:rsidRPr="00193287" w14:paraId="030E870B" w14:textId="77777777" w:rsidTr="0019374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9ACA854" w14:textId="77777777" w:rsidR="00E82DB7" w:rsidRPr="00193287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shd w:val="clear" w:color="auto" w:fill="auto"/>
            <w:vAlign w:val="center"/>
          </w:tcPr>
          <w:p w14:paraId="1FC27BA7" w14:textId="77777777" w:rsidR="00E82DB7" w:rsidRPr="00193287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193287">
              <w:rPr>
                <w:rFonts w:ascii="BPreplay" w:hAnsi="BPreplay"/>
                <w:sz w:val="18"/>
                <w:szCs w:val="18"/>
                <w:lang w:val="id-ID"/>
              </w:rPr>
              <w:t>Jika “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  <w:r w:rsidRPr="00193287">
              <w:rPr>
                <w:rFonts w:ascii="BPreplay" w:hAnsi="BPreplay"/>
                <w:sz w:val="18"/>
                <w:szCs w:val="18"/>
                <w:lang w:val="id-ID"/>
              </w:rPr>
              <w:t xml:space="preserve">”, mohon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menjelaskan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secara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kolom</w:t>
            </w:r>
            <w:proofErr w:type="spellEnd"/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 di bawah ini</w:t>
            </w:r>
            <w:r w:rsidRPr="00193287">
              <w:rPr>
                <w:rFonts w:ascii="BPreplay" w:hAnsi="BPreplay"/>
                <w:sz w:val="18"/>
                <w:szCs w:val="18"/>
                <w:lang w:val="id-ID"/>
              </w:rPr>
              <w:t>.</w:t>
            </w:r>
          </w:p>
        </w:tc>
      </w:tr>
      <w:tr w:rsidR="00E82DB7" w:rsidRPr="00F83AF4" w14:paraId="67F432AB" w14:textId="77777777" w:rsidTr="0019374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F5F6E83" w14:textId="77777777" w:rsidR="00E82DB7" w:rsidRPr="00A925FF" w:rsidRDefault="00E82DB7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B1F764D" w14:textId="77777777" w:rsidR="00E82DB7" w:rsidRPr="00F83AF4" w:rsidRDefault="00E82DB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10A493B" w14:textId="77777777" w:rsidR="00E82DB7" w:rsidRPr="00F83AF4" w:rsidRDefault="00E82DB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2A82D94" w14:textId="77777777" w:rsidR="00E82DB7" w:rsidRPr="00F83AF4" w:rsidRDefault="00E82DB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8E97C1B" w14:textId="77777777" w:rsidR="00E82DB7" w:rsidRPr="00F83AF4" w:rsidRDefault="00E82DB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04ADCAA" w14:textId="77777777" w:rsidR="00E82DB7" w:rsidRPr="00F83AF4" w:rsidRDefault="00E82DB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3006331" w14:textId="77777777" w:rsidR="00E82DB7" w:rsidRPr="00F83AF4" w:rsidRDefault="00E82DB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0EA04F9" w14:textId="77777777" w:rsidR="00E82DB7" w:rsidRPr="00F83AF4" w:rsidRDefault="00E82DB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CCDAACF" w14:textId="77777777" w:rsidR="00E82DB7" w:rsidRPr="00F83AF4" w:rsidRDefault="00E82DB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1EBCB0" w14:textId="77777777" w:rsidR="00E82DB7" w:rsidRPr="00F83AF4" w:rsidRDefault="00E82DB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B397E96" w14:textId="77777777" w:rsidR="00E82DB7" w:rsidRPr="00F83AF4" w:rsidRDefault="00E82DB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7BA0162" w14:textId="77777777" w:rsidR="00E82DB7" w:rsidRPr="00F83AF4" w:rsidRDefault="00E82DB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5D3CB9F" w14:textId="77777777" w:rsidR="00E82DB7" w:rsidRPr="00F83AF4" w:rsidRDefault="00E82DB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373D06" w14:textId="77777777" w:rsidR="00E82DB7" w:rsidRPr="00F83AF4" w:rsidRDefault="00E82DB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72CD3BD" w14:textId="77777777" w:rsidR="00E82DB7" w:rsidRPr="00F83AF4" w:rsidRDefault="00E82DB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DC3DB38" w14:textId="77777777" w:rsidR="00E82DB7" w:rsidRPr="00F83AF4" w:rsidRDefault="00E82DB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DBDB9D9" w14:textId="77777777" w:rsidR="00E82DB7" w:rsidRPr="00F83AF4" w:rsidRDefault="00E82DB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28FB71C" w14:textId="77777777" w:rsidR="00E82DB7" w:rsidRPr="00F83AF4" w:rsidRDefault="00E82DB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E70A1FD" w14:textId="77777777" w:rsidR="00E82DB7" w:rsidRPr="00F83AF4" w:rsidRDefault="00E82DB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2032148" w14:textId="77777777" w:rsidR="00E82DB7" w:rsidRPr="00F83AF4" w:rsidRDefault="00E82DB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D208DBE" w14:textId="77777777" w:rsidR="00E82DB7" w:rsidRPr="00F83AF4" w:rsidRDefault="00E82DB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4EA698D" w14:textId="77777777" w:rsidR="00E82DB7" w:rsidRPr="00F83AF4" w:rsidRDefault="00E82DB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FDFEA31" w14:textId="77777777" w:rsidR="00E82DB7" w:rsidRPr="00F83AF4" w:rsidRDefault="00E82DB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C281478" w14:textId="77777777" w:rsidR="00E82DB7" w:rsidRPr="00F83AF4" w:rsidRDefault="00E82DB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8A6220C" w14:textId="77777777" w:rsidR="00E82DB7" w:rsidRPr="00F83AF4" w:rsidRDefault="00E82DB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8751A20" w14:textId="77777777" w:rsidR="00E82DB7" w:rsidRPr="00F83AF4" w:rsidRDefault="00E82DB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F780974" w14:textId="77777777" w:rsidR="00E82DB7" w:rsidRPr="00F83AF4" w:rsidRDefault="00E82DB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B0F7A16" w14:textId="77777777" w:rsidR="00E82DB7" w:rsidRPr="00F83AF4" w:rsidRDefault="00E82DB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BCB7AC1" w14:textId="77777777" w:rsidR="00E82DB7" w:rsidRPr="00F83AF4" w:rsidRDefault="00E82DB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8311302" w14:textId="77777777" w:rsidR="00E82DB7" w:rsidRPr="00F83AF4" w:rsidRDefault="00E82DB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DB305D9" w14:textId="77777777" w:rsidR="00E82DB7" w:rsidRPr="00F83AF4" w:rsidRDefault="00E82DB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</w:tr>
      <w:tr w:rsidR="00E82DB7" w:rsidRPr="00AA5BB0" w14:paraId="01E11213" w14:textId="77777777" w:rsidTr="00FA3EE1">
        <w:trPr>
          <w:trHeight w:val="340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1E48A5FC" w14:textId="77777777" w:rsidR="00E82DB7" w:rsidRPr="004F6226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414828C" w14:textId="77777777" w:rsidR="00E82DB7" w:rsidRPr="004F6226" w:rsidRDefault="00E82DB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CA7290" w:rsidRPr="00BF6019" w14:paraId="61F713E9" w14:textId="77777777" w:rsidTr="00B638CF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DBF60C7" w14:textId="77777777" w:rsidR="00CA7290" w:rsidRPr="00BF6019" w:rsidRDefault="00CA7290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1F0B69D" w14:textId="77777777" w:rsidR="00CA7290" w:rsidRPr="00BF6019" w:rsidRDefault="00CA7290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A9A9CD8" w14:textId="77777777" w:rsidR="00CA7290" w:rsidRPr="00BF6019" w:rsidRDefault="00CA7290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7FF551" w14:textId="77777777" w:rsidR="00CA7290" w:rsidRPr="00BF6019" w:rsidRDefault="00CA7290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FF2FF03" w14:textId="77777777" w:rsidR="00CA7290" w:rsidRPr="00BF6019" w:rsidRDefault="00CA7290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2E0715" w14:textId="77777777" w:rsidR="00CA7290" w:rsidRPr="00BF6019" w:rsidRDefault="00CA7290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D2872B" w14:textId="77777777" w:rsidR="00CA7290" w:rsidRPr="00BF6019" w:rsidRDefault="00CA7290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9874F5" w14:textId="77777777" w:rsidR="00CA7290" w:rsidRPr="00BF6019" w:rsidRDefault="00CA7290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CBAA0D" w14:textId="77777777" w:rsidR="00CA7290" w:rsidRPr="00BF6019" w:rsidRDefault="00CA7290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47A6C3" w14:textId="77777777" w:rsidR="00CA7290" w:rsidRPr="00BF6019" w:rsidRDefault="00CA7290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D57235" w14:textId="77777777" w:rsidR="00CA7290" w:rsidRPr="00BF6019" w:rsidRDefault="00CA7290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08B66A0" w14:textId="77777777" w:rsidR="00CA7290" w:rsidRPr="00BF6019" w:rsidRDefault="00CA7290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ECB5E7" w14:textId="77777777" w:rsidR="00CA7290" w:rsidRPr="00BF6019" w:rsidRDefault="00CA7290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0B5E72" w14:textId="77777777" w:rsidR="00CA7290" w:rsidRPr="00BF6019" w:rsidRDefault="00CA7290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3326A4" w14:textId="77777777" w:rsidR="00CA7290" w:rsidRPr="00BF6019" w:rsidRDefault="00CA7290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5E1249" w14:textId="77777777" w:rsidR="00CA7290" w:rsidRPr="00BF6019" w:rsidRDefault="00CA7290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F0308C" w14:textId="77777777" w:rsidR="00CA7290" w:rsidRPr="00BF6019" w:rsidRDefault="00CA7290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83286A" w14:textId="77777777" w:rsidR="00CA7290" w:rsidRPr="00BF6019" w:rsidRDefault="00CA7290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B23986" w14:textId="77777777" w:rsidR="00CA7290" w:rsidRPr="00BF6019" w:rsidRDefault="00CA7290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557EBB" w14:textId="77777777" w:rsidR="00CA7290" w:rsidRPr="00BF6019" w:rsidRDefault="00CA7290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EB967C" w14:textId="77777777" w:rsidR="00CA7290" w:rsidRPr="00BF6019" w:rsidRDefault="00CA7290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F908FB" w14:textId="77777777" w:rsidR="00CA7290" w:rsidRPr="00BF6019" w:rsidRDefault="00CA7290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DA81A4" w14:textId="77777777" w:rsidR="00CA7290" w:rsidRPr="00BF6019" w:rsidRDefault="00CA7290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AC3F2E" w14:textId="77777777" w:rsidR="00CA7290" w:rsidRPr="00BF6019" w:rsidRDefault="00CA7290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008FF1" w14:textId="77777777" w:rsidR="00CA7290" w:rsidRPr="00BF6019" w:rsidRDefault="00CA7290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9EEE49" w14:textId="77777777" w:rsidR="00CA7290" w:rsidRPr="00BF6019" w:rsidRDefault="00CA7290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284947" w14:textId="77777777" w:rsidR="00CA7290" w:rsidRPr="00BF6019" w:rsidRDefault="00CA7290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8FEBB4" w14:textId="77777777" w:rsidR="00CA7290" w:rsidRPr="00BF6019" w:rsidRDefault="00CA7290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523A18" w14:textId="77777777" w:rsidR="00CA7290" w:rsidRPr="00BF6019" w:rsidRDefault="00CA7290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B8BA587" w14:textId="77777777" w:rsidR="00CA7290" w:rsidRPr="00BF6019" w:rsidRDefault="00CA7290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759FACB" w14:textId="77777777" w:rsidR="00CA7290" w:rsidRPr="00BF6019" w:rsidRDefault="00CA7290" w:rsidP="00193740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FC3835" w:rsidRPr="004C50BB" w14:paraId="239DC7A4" w14:textId="77777777" w:rsidTr="00193740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203FB355" w14:textId="57408CFD" w:rsidR="00FC3835" w:rsidRPr="0068735F" w:rsidRDefault="00FC3835" w:rsidP="00193740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12.</w:t>
            </w:r>
          </w:p>
        </w:tc>
        <w:tc>
          <w:tcPr>
            <w:tcW w:w="10235" w:type="dxa"/>
            <w:gridSpan w:val="30"/>
            <w:shd w:val="clear" w:color="auto" w:fill="auto"/>
            <w:vAlign w:val="center"/>
          </w:tcPr>
          <w:p w14:paraId="46CF8E95" w14:textId="1557B679" w:rsidR="00FC3835" w:rsidRPr="001315A1" w:rsidRDefault="00FC3835" w:rsidP="001315A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FC3835">
              <w:rPr>
                <w:rFonts w:ascii="BPreplay" w:hAnsi="BPreplay"/>
                <w:sz w:val="18"/>
                <w:szCs w:val="18"/>
                <w:lang w:val="id-ID"/>
              </w:rPr>
              <w:t xml:space="preserve">Apakah Anda </w:t>
            </w:r>
            <w:r w:rsidR="001315A1">
              <w:rPr>
                <w:rFonts w:ascii="BPreplay" w:hAnsi="BPreplay"/>
                <w:sz w:val="18"/>
                <w:szCs w:val="18"/>
                <w:lang w:val="id-ID"/>
              </w:rPr>
              <w:t>menderita penyakit lain seperti di bawah ini:</w:t>
            </w:r>
          </w:p>
        </w:tc>
      </w:tr>
      <w:tr w:rsidR="00FC3835" w:rsidRPr="00F83AF4" w14:paraId="32964601" w14:textId="77777777" w:rsidTr="001315A1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7700AC6D" w14:textId="77777777" w:rsidR="00FC3835" w:rsidRPr="00A925FF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FE3C73C" w14:textId="77777777" w:rsidR="00FC3835" w:rsidRPr="00F83AF4" w:rsidRDefault="00FC3835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05F2988" w14:textId="77777777" w:rsidR="00FC3835" w:rsidRPr="00F83AF4" w:rsidRDefault="00FC3835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C90D11" w14:textId="77777777" w:rsidR="00FC3835" w:rsidRPr="00F83AF4" w:rsidRDefault="00FC3835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50703AB" w14:textId="77777777" w:rsidR="00FC3835" w:rsidRPr="00F83AF4" w:rsidRDefault="00FC3835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247D54" w14:textId="77777777" w:rsidR="00FC3835" w:rsidRPr="00F83AF4" w:rsidRDefault="00FC3835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E8E0ED" w14:textId="77777777" w:rsidR="00FC3835" w:rsidRPr="00F83AF4" w:rsidRDefault="00FC3835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099CAB" w14:textId="77777777" w:rsidR="00FC3835" w:rsidRPr="00F83AF4" w:rsidRDefault="00FC3835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CC2B47" w14:textId="77777777" w:rsidR="00FC3835" w:rsidRPr="00F83AF4" w:rsidRDefault="00FC3835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A536DB" w14:textId="77777777" w:rsidR="00FC3835" w:rsidRPr="00F83AF4" w:rsidRDefault="00FC3835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365755" w14:textId="77777777" w:rsidR="00FC3835" w:rsidRPr="00F83AF4" w:rsidRDefault="00FC3835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6C147BF" w14:textId="77777777" w:rsidR="00FC3835" w:rsidRPr="00F83AF4" w:rsidRDefault="00FC3835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EA4B7F" w14:textId="77777777" w:rsidR="00FC3835" w:rsidRPr="00F83AF4" w:rsidRDefault="00FC3835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5F0A32" w14:textId="77777777" w:rsidR="00FC3835" w:rsidRPr="00F83AF4" w:rsidRDefault="00FC3835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170FCF" w14:textId="77777777" w:rsidR="00FC3835" w:rsidRPr="00F83AF4" w:rsidRDefault="00FC3835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C6448D" w14:textId="77777777" w:rsidR="00FC3835" w:rsidRPr="00F83AF4" w:rsidRDefault="00FC3835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40B296" w14:textId="77777777" w:rsidR="00FC3835" w:rsidRPr="00F83AF4" w:rsidRDefault="00FC3835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0FE468" w14:textId="77777777" w:rsidR="00FC3835" w:rsidRPr="00F83AF4" w:rsidRDefault="00FC3835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BA414B" w14:textId="77777777" w:rsidR="00FC3835" w:rsidRPr="00F83AF4" w:rsidRDefault="00FC3835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67E072" w14:textId="77777777" w:rsidR="00FC3835" w:rsidRPr="00F83AF4" w:rsidRDefault="00FC3835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1A352E" w14:textId="77777777" w:rsidR="00FC3835" w:rsidRPr="00F83AF4" w:rsidRDefault="00FC3835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76EF4A" w14:textId="77777777" w:rsidR="00FC3835" w:rsidRPr="00F83AF4" w:rsidRDefault="00FC3835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C6D1F6" w14:textId="77777777" w:rsidR="00FC3835" w:rsidRPr="00F83AF4" w:rsidRDefault="00FC3835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718962" w14:textId="77777777" w:rsidR="00FC3835" w:rsidRPr="00F83AF4" w:rsidRDefault="00FC3835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B04539" w14:textId="77777777" w:rsidR="00FC3835" w:rsidRPr="00F83AF4" w:rsidRDefault="00FC3835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5C86A1" w14:textId="77777777" w:rsidR="00FC3835" w:rsidRPr="00F83AF4" w:rsidRDefault="00FC3835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A5B00B" w14:textId="77777777" w:rsidR="00FC3835" w:rsidRPr="00F83AF4" w:rsidRDefault="00FC3835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5F82DE" w14:textId="77777777" w:rsidR="00FC3835" w:rsidRPr="00F83AF4" w:rsidRDefault="00FC3835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2C5590" w14:textId="77777777" w:rsidR="00FC3835" w:rsidRPr="00F83AF4" w:rsidRDefault="00FC3835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BDB6A20" w14:textId="77777777" w:rsidR="00FC3835" w:rsidRPr="00F83AF4" w:rsidRDefault="00FC3835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B832E5C" w14:textId="77777777" w:rsidR="00FC3835" w:rsidRPr="00F83AF4" w:rsidRDefault="00FC3835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</w:tr>
      <w:tr w:rsidR="00FC3835" w:rsidRPr="0068735F" w14:paraId="79024817" w14:textId="77777777" w:rsidTr="00193740">
        <w:trPr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4A087240" w14:textId="77777777" w:rsidR="00FC3835" w:rsidRPr="0068735F" w:rsidRDefault="00FC3835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113CB94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4089" w:type="dxa"/>
            <w:gridSpan w:val="1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F75CDCD" w14:textId="041E099D" w:rsidR="00FC3835" w:rsidRPr="001315A1" w:rsidRDefault="001315A1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Kencing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Manis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(Diabetes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Melitus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)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564ED90" w14:textId="77777777" w:rsidR="00FC3835" w:rsidRPr="0068735F" w:rsidRDefault="00FC3835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457" w:type="dxa"/>
            <w:gridSpan w:val="16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1BFAA114" w14:textId="77B22FAA" w:rsidR="00FC3835" w:rsidRPr="001315A1" w:rsidRDefault="001315A1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Darah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Tinggi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Hipertensi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)</w:t>
            </w:r>
          </w:p>
        </w:tc>
      </w:tr>
      <w:tr w:rsidR="00FC3835" w:rsidRPr="00186493" w14:paraId="629620B6" w14:textId="77777777" w:rsidTr="0019374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79493AA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49F1BD98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A034C14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8A8FA1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DB4F0B4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82DB5E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2684E8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C5975D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4CB7E2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371E90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9C3C66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EC5F6D5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9B4B3B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A1E808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4F4D55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5661DD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F526AA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D91742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5E0E19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4FCE17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A22FAE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0C128F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30C499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F31AD2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5899B8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0E00DB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43C9AB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9C857A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B989C9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4E7D682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7D1D280B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FC3835" w:rsidRPr="0068735F" w14:paraId="34552255" w14:textId="77777777" w:rsidTr="00193740">
        <w:trPr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3471C38E" w14:textId="77777777" w:rsidR="00FC3835" w:rsidRPr="0068735F" w:rsidRDefault="00FC3835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B67E579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4089" w:type="dxa"/>
            <w:gridSpan w:val="1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BDAFFFE" w14:textId="092E32D7" w:rsidR="00FC3835" w:rsidRPr="001315A1" w:rsidRDefault="001315A1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Tumor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B9B6D1F" w14:textId="77777777" w:rsidR="00FC3835" w:rsidRPr="0068735F" w:rsidRDefault="00FC3835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457" w:type="dxa"/>
            <w:gridSpan w:val="16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64B5FA6D" w14:textId="13ABADFA" w:rsidR="00FC3835" w:rsidRPr="001315A1" w:rsidRDefault="001315A1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Penyakit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komplikasi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lainnya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sebutkan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…………………………………………………….…..</w:t>
            </w:r>
          </w:p>
        </w:tc>
      </w:tr>
      <w:tr w:rsidR="00FC3835" w:rsidRPr="00186493" w14:paraId="692D9241" w14:textId="77777777" w:rsidTr="0019374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4112DE96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BF1F3D1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C234BCD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11FDE20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E99459E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10AFFD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3C64D6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F53D1B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362D12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6BD379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9C8AD1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686672B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309E2E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314870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B4E918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5F3A06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41DF21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19E4DC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6D86BF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D6F10E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EA6B3F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211C77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4DCD21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C36B44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F6E857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3C4D3E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6BEBE8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461FD0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3F4435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7287055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56A46DE" w14:textId="77777777" w:rsidR="00FC3835" w:rsidRPr="00186493" w:rsidRDefault="00FC3835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1315A1" w:rsidRPr="0068735F" w14:paraId="5E34C6CB" w14:textId="77777777" w:rsidTr="00D21EE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7D566EF" w14:textId="77777777" w:rsidR="001315A1" w:rsidRPr="004F4831" w:rsidRDefault="001315A1" w:rsidP="00114E8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0235" w:type="dxa"/>
            <w:gridSpan w:val="30"/>
            <w:shd w:val="clear" w:color="auto" w:fill="auto"/>
            <w:vAlign w:val="center"/>
          </w:tcPr>
          <w:p w14:paraId="0CC0DEEC" w14:textId="6469ACEF" w:rsidR="001315A1" w:rsidRPr="001315A1" w:rsidRDefault="001315A1" w:rsidP="00E940D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mengisi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commentRangeStart w:id="0"/>
            <w:commentRangeStart w:id="1"/>
            <w:commentRangeStart w:id="2"/>
            <w:commentRangeStart w:id="3"/>
            <w:proofErr w:type="spellStart"/>
            <w:r>
              <w:rPr>
                <w:rFonts w:ascii="BPreplay" w:hAnsi="BPreplay"/>
                <w:sz w:val="18"/>
                <w:szCs w:val="18"/>
              </w:rPr>
              <w:t>Kuesioner</w:t>
            </w:r>
            <w:commentRangeEnd w:id="0"/>
            <w:proofErr w:type="spellEnd"/>
            <w:r w:rsidR="00A96F87" w:rsidRPr="00F75827">
              <w:rPr>
                <w:rFonts w:ascii="BPreplay" w:hAnsi="BPreplay"/>
                <w:sz w:val="18"/>
                <w:szCs w:val="18"/>
                <w:rPrChange w:id="4" w:author="Aulia Azhar" w:date="2016-08-15T14:37:00Z">
                  <w:rPr>
                    <w:rStyle w:val="CommentReference"/>
                  </w:rPr>
                </w:rPrChange>
              </w:rPr>
              <w:commentReference w:id="0"/>
            </w:r>
            <w:commentRangeEnd w:id="1"/>
            <w:r w:rsidR="003D3F74" w:rsidRPr="00F75827">
              <w:rPr>
                <w:rFonts w:ascii="BPreplay" w:hAnsi="BPreplay"/>
                <w:sz w:val="18"/>
                <w:szCs w:val="18"/>
                <w:rPrChange w:id="5" w:author="Aulia Azhar" w:date="2016-08-15T14:37:00Z">
                  <w:rPr>
                    <w:rStyle w:val="CommentReference"/>
                  </w:rPr>
                </w:rPrChange>
              </w:rPr>
              <w:commentReference w:id="1"/>
            </w:r>
            <w:commentRangeEnd w:id="2"/>
            <w:r w:rsidR="006F68EE" w:rsidRPr="00F75827">
              <w:rPr>
                <w:rFonts w:ascii="BPreplay" w:hAnsi="BPreplay"/>
                <w:sz w:val="18"/>
                <w:szCs w:val="18"/>
                <w:rPrChange w:id="6" w:author="Aulia Azhar" w:date="2016-08-15T14:37:00Z">
                  <w:rPr>
                    <w:rStyle w:val="CommentReference"/>
                  </w:rPr>
                </w:rPrChange>
              </w:rPr>
              <w:commentReference w:id="2"/>
            </w:r>
            <w:commentRangeEnd w:id="3"/>
            <w:r w:rsidR="004F7725">
              <w:rPr>
                <w:rStyle w:val="CommentReference"/>
              </w:rPr>
              <w:commentReference w:id="3"/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E940D1">
              <w:rPr>
                <w:rFonts w:ascii="BPreplay" w:hAnsi="BPreplay"/>
                <w:sz w:val="18"/>
                <w:szCs w:val="18"/>
              </w:rPr>
              <w:t>sesuai</w:t>
            </w:r>
            <w:proofErr w:type="spellEnd"/>
            <w:r w:rsidR="00E940D1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E940D1">
              <w:rPr>
                <w:rFonts w:ascii="BPreplay" w:hAnsi="BPreplay"/>
                <w:sz w:val="18"/>
                <w:szCs w:val="18"/>
              </w:rPr>
              <w:t>dengan</w:t>
            </w:r>
            <w:proofErr w:type="spellEnd"/>
            <w:r w:rsidR="00E940D1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penyakit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lainnya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yang </w:t>
            </w:r>
            <w:proofErr w:type="spellStart"/>
            <w:r w:rsidR="00E940D1"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 w:rsidR="00E940D1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E940D1">
              <w:rPr>
                <w:rFonts w:ascii="BPreplay" w:hAnsi="BPreplay"/>
                <w:sz w:val="18"/>
                <w:szCs w:val="18"/>
              </w:rPr>
              <w:t>derita</w:t>
            </w:r>
            <w:proofErr w:type="spellEnd"/>
            <w:ins w:id="7" w:author="Aulia Azhar" w:date="2016-08-15T14:37:00Z">
              <w:r w:rsidR="00F75827">
                <w:rPr>
                  <w:rFonts w:ascii="BPreplay" w:hAnsi="BPreplay"/>
                  <w:sz w:val="18"/>
                  <w:szCs w:val="18"/>
                </w:rPr>
                <w:t xml:space="preserve"> </w:t>
              </w:r>
              <w:proofErr w:type="spellStart"/>
              <w:r w:rsidR="00F75827" w:rsidRPr="004F7725">
                <w:rPr>
                  <w:rFonts w:ascii="BPreplay" w:hAnsi="BPreplay"/>
                  <w:sz w:val="18"/>
                  <w:szCs w:val="18"/>
                  <w:rPrChange w:id="8" w:author="Aulia Azhar" w:date="2016-08-15T16:40:00Z">
                    <w:rPr>
                      <w:rFonts w:ascii="BPreplay" w:hAnsi="BPreplay"/>
                      <w:sz w:val="18"/>
                      <w:szCs w:val="18"/>
                    </w:rPr>
                  </w:rPrChange>
                </w:rPr>
                <w:t>sesuai</w:t>
              </w:r>
              <w:proofErr w:type="spellEnd"/>
              <w:r w:rsidR="00F75827" w:rsidRPr="004F7725">
                <w:rPr>
                  <w:rFonts w:ascii="BPreplay" w:hAnsi="BPreplay"/>
                  <w:sz w:val="18"/>
                  <w:szCs w:val="18"/>
                  <w:rPrChange w:id="9" w:author="Aulia Azhar" w:date="2016-08-15T16:40:00Z">
                    <w:rPr>
                      <w:rFonts w:ascii="BPreplay" w:hAnsi="BPreplay"/>
                      <w:sz w:val="18"/>
                      <w:szCs w:val="18"/>
                    </w:rPr>
                  </w:rPrChange>
                </w:rPr>
                <w:t xml:space="preserve"> </w:t>
              </w:r>
              <w:proofErr w:type="spellStart"/>
              <w:r w:rsidR="00F75827" w:rsidRPr="004F7725">
                <w:rPr>
                  <w:rFonts w:ascii="BPreplay" w:hAnsi="BPreplay"/>
                  <w:sz w:val="18"/>
                  <w:szCs w:val="18"/>
                  <w:rPrChange w:id="10" w:author="Aulia Azhar" w:date="2016-08-15T16:40:00Z">
                    <w:rPr>
                      <w:rFonts w:ascii="BPreplay" w:hAnsi="BPreplay"/>
                      <w:sz w:val="18"/>
                      <w:szCs w:val="18"/>
                    </w:rPr>
                  </w:rPrChange>
                </w:rPr>
                <w:t>dengan</w:t>
              </w:r>
              <w:proofErr w:type="spellEnd"/>
              <w:r w:rsidR="00F75827" w:rsidRPr="004F7725">
                <w:rPr>
                  <w:rFonts w:ascii="BPreplay" w:hAnsi="BPreplay"/>
                  <w:sz w:val="18"/>
                  <w:szCs w:val="18"/>
                  <w:rPrChange w:id="11" w:author="Aulia Azhar" w:date="2016-08-15T16:40:00Z">
                    <w:rPr>
                      <w:rFonts w:ascii="BPreplay" w:hAnsi="BPreplay"/>
                      <w:sz w:val="18"/>
                      <w:szCs w:val="18"/>
                    </w:rPr>
                  </w:rPrChange>
                </w:rPr>
                <w:t xml:space="preserve"> </w:t>
              </w:r>
              <w:proofErr w:type="spellStart"/>
              <w:r w:rsidR="00F75827" w:rsidRPr="004F7725">
                <w:rPr>
                  <w:rFonts w:ascii="BPreplay" w:hAnsi="BPreplay"/>
                  <w:sz w:val="18"/>
                  <w:szCs w:val="18"/>
                  <w:rPrChange w:id="12" w:author="Aulia Azhar" w:date="2016-08-15T16:40:00Z">
                    <w:rPr>
                      <w:rFonts w:ascii="BPreplay" w:hAnsi="BPreplay"/>
                      <w:sz w:val="18"/>
                      <w:szCs w:val="18"/>
                    </w:rPr>
                  </w:rPrChange>
                </w:rPr>
                <w:t>pilihan</w:t>
              </w:r>
              <w:proofErr w:type="spellEnd"/>
              <w:r w:rsidR="00F75827" w:rsidRPr="004F7725">
                <w:rPr>
                  <w:rFonts w:ascii="BPreplay" w:hAnsi="BPreplay"/>
                  <w:sz w:val="18"/>
                  <w:szCs w:val="18"/>
                  <w:rPrChange w:id="13" w:author="Aulia Azhar" w:date="2016-08-15T16:40:00Z">
                    <w:rPr>
                      <w:rFonts w:ascii="BPreplay" w:hAnsi="BPreplay"/>
                      <w:sz w:val="18"/>
                      <w:szCs w:val="18"/>
                    </w:rPr>
                  </w:rPrChange>
                </w:rPr>
                <w:t xml:space="preserve"> </w:t>
              </w:r>
              <w:proofErr w:type="spellStart"/>
              <w:r w:rsidR="00F75827" w:rsidRPr="004F7725">
                <w:rPr>
                  <w:rFonts w:ascii="BPreplay" w:hAnsi="BPreplay"/>
                  <w:sz w:val="18"/>
                  <w:szCs w:val="18"/>
                  <w:rPrChange w:id="14" w:author="Aulia Azhar" w:date="2016-08-15T16:40:00Z">
                    <w:rPr>
                      <w:rFonts w:ascii="BPreplay" w:hAnsi="BPreplay"/>
                      <w:sz w:val="18"/>
                      <w:szCs w:val="18"/>
                    </w:rPr>
                  </w:rPrChange>
                </w:rPr>
                <w:t>pada</w:t>
              </w:r>
              <w:proofErr w:type="spellEnd"/>
              <w:r w:rsidR="00F75827" w:rsidRPr="004F7725">
                <w:rPr>
                  <w:rFonts w:ascii="BPreplay" w:hAnsi="BPreplay"/>
                  <w:sz w:val="18"/>
                  <w:szCs w:val="18"/>
                  <w:rPrChange w:id="15" w:author="Aulia Azhar" w:date="2016-08-15T16:40:00Z">
                    <w:rPr>
                      <w:rFonts w:ascii="BPreplay" w:hAnsi="BPreplay"/>
                      <w:sz w:val="18"/>
                      <w:szCs w:val="18"/>
                    </w:rPr>
                  </w:rPrChange>
                </w:rPr>
                <w:t xml:space="preserve"> </w:t>
              </w:r>
              <w:proofErr w:type="spellStart"/>
              <w:r w:rsidR="00F75827" w:rsidRPr="004F7725">
                <w:rPr>
                  <w:rFonts w:ascii="BPreplay" w:hAnsi="BPreplay"/>
                  <w:sz w:val="18"/>
                  <w:szCs w:val="18"/>
                  <w:rPrChange w:id="16" w:author="Aulia Azhar" w:date="2016-08-15T16:40:00Z">
                    <w:rPr>
                      <w:rFonts w:ascii="BPreplay" w:hAnsi="BPreplay"/>
                      <w:sz w:val="18"/>
                      <w:szCs w:val="18"/>
                    </w:rPr>
                  </w:rPrChange>
                </w:rPr>
                <w:t>nomor</w:t>
              </w:r>
              <w:proofErr w:type="spellEnd"/>
              <w:r w:rsidR="00F75827" w:rsidRPr="004F7725">
                <w:rPr>
                  <w:rFonts w:ascii="BPreplay" w:hAnsi="BPreplay"/>
                  <w:sz w:val="18"/>
                  <w:szCs w:val="18"/>
                  <w:rPrChange w:id="17" w:author="Aulia Azhar" w:date="2016-08-15T16:40:00Z">
                    <w:rPr>
                      <w:rFonts w:ascii="BPreplay" w:hAnsi="BPreplay"/>
                      <w:sz w:val="18"/>
                      <w:szCs w:val="18"/>
                    </w:rPr>
                  </w:rPrChange>
                </w:rPr>
                <w:t xml:space="preserve"> 12</w:t>
              </w:r>
            </w:ins>
          </w:p>
        </w:tc>
      </w:tr>
      <w:tr w:rsidR="00D26060" w:rsidRPr="005310F6" w14:paraId="0074581D" w14:textId="77777777" w:rsidTr="005310F6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43E34F4" w14:textId="77777777" w:rsidR="00D26060" w:rsidRPr="005310F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41826A21" w14:textId="77777777" w:rsidR="00D26060" w:rsidRPr="005310F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32E46A2" w14:textId="77777777" w:rsidR="00D26060" w:rsidRPr="005310F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589C1A" w14:textId="77777777" w:rsidR="00D26060" w:rsidRPr="005310F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F6976D3" w14:textId="77777777" w:rsidR="00D26060" w:rsidRPr="005310F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004D47" w14:textId="77777777" w:rsidR="00D26060" w:rsidRPr="005310F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A1615B" w14:textId="77777777" w:rsidR="00D26060" w:rsidRPr="005310F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209B41" w14:textId="77777777" w:rsidR="00D26060" w:rsidRPr="005310F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F0D320" w14:textId="77777777" w:rsidR="00D26060" w:rsidRPr="005310F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E0232D" w14:textId="77777777" w:rsidR="00D26060" w:rsidRPr="005310F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B26A29" w14:textId="77777777" w:rsidR="00D26060" w:rsidRPr="005310F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29F878D" w14:textId="77777777" w:rsidR="00D26060" w:rsidRPr="005310F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201233" w14:textId="77777777" w:rsidR="00D26060" w:rsidRPr="005310F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67109D" w14:textId="77777777" w:rsidR="00D26060" w:rsidRPr="005310F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F501AB" w14:textId="77777777" w:rsidR="00D26060" w:rsidRPr="005310F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4DE486" w14:textId="77777777" w:rsidR="00D26060" w:rsidRPr="005310F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44CCA3" w14:textId="77777777" w:rsidR="00D26060" w:rsidRPr="005310F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6B4887" w14:textId="77777777" w:rsidR="00D26060" w:rsidRPr="005310F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CA4F8A" w14:textId="77777777" w:rsidR="00D26060" w:rsidRPr="005310F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5A3B91" w14:textId="77777777" w:rsidR="00D26060" w:rsidRPr="005310F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AC3318" w14:textId="77777777" w:rsidR="00D26060" w:rsidRPr="005310F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30FEA7" w14:textId="77777777" w:rsidR="00D26060" w:rsidRPr="005310F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A62BD4" w14:textId="77777777" w:rsidR="00D26060" w:rsidRPr="005310F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EC31B8" w14:textId="77777777" w:rsidR="00D26060" w:rsidRPr="005310F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3C212F" w14:textId="77777777" w:rsidR="00D26060" w:rsidRPr="005310F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D1CA89" w14:textId="77777777" w:rsidR="00D26060" w:rsidRPr="005310F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53C807" w14:textId="77777777" w:rsidR="00D26060" w:rsidRPr="005310F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2DA1B8" w14:textId="77777777" w:rsidR="00D26060" w:rsidRPr="005310F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A1B5FB" w14:textId="77777777" w:rsidR="00D26060" w:rsidRPr="005310F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BCF497C" w14:textId="77777777" w:rsidR="00D26060" w:rsidRPr="005310F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A42D1B8" w14:textId="77777777" w:rsidR="00D26060" w:rsidRPr="005310F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310F6" w:rsidRPr="004C50BB" w14:paraId="4E74040F" w14:textId="77777777" w:rsidTr="00193740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502E5B3E" w14:textId="22EB11D2" w:rsidR="005310F6" w:rsidRPr="0068735F" w:rsidRDefault="00AE6B01" w:rsidP="00193740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13</w:t>
            </w:r>
            <w:r w:rsidR="005310F6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10235" w:type="dxa"/>
            <w:gridSpan w:val="30"/>
            <w:shd w:val="clear" w:color="auto" w:fill="auto"/>
            <w:vAlign w:val="center"/>
          </w:tcPr>
          <w:p w14:paraId="1D6F35EA" w14:textId="41863B97" w:rsidR="005310F6" w:rsidRPr="00FA3EE1" w:rsidRDefault="00AE6B01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AE6B01">
              <w:rPr>
                <w:rFonts w:ascii="BPreplay" w:hAnsi="BPreplay"/>
                <w:sz w:val="18"/>
                <w:szCs w:val="18"/>
                <w:lang w:val="id-ID"/>
              </w:rPr>
              <w:t xml:space="preserve">Apakah </w:t>
            </w:r>
            <w:proofErr w:type="spellStart"/>
            <w:r w:rsidR="009C2AE7"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 w:rsidR="009C2AE7"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AE6B01">
              <w:rPr>
                <w:rFonts w:ascii="BPreplay" w:hAnsi="BPreplay"/>
                <w:sz w:val="18"/>
                <w:szCs w:val="18"/>
                <w:lang w:val="id-ID"/>
              </w:rPr>
              <w:t>pernah melakukan pemeriksaan berikut?</w:t>
            </w:r>
          </w:p>
        </w:tc>
      </w:tr>
      <w:tr w:rsidR="005310F6" w:rsidRPr="00F83AF4" w14:paraId="4DB43D09" w14:textId="77777777" w:rsidTr="0019374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3CC9A2D" w14:textId="77777777" w:rsidR="005310F6" w:rsidRPr="00A925FF" w:rsidRDefault="005310F6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B438B4F" w14:textId="77777777" w:rsidR="005310F6" w:rsidRPr="00F83AF4" w:rsidRDefault="005310F6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944432C" w14:textId="77777777" w:rsidR="005310F6" w:rsidRPr="00F83AF4" w:rsidRDefault="005310F6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AD1B0FE" w14:textId="77777777" w:rsidR="005310F6" w:rsidRPr="00F83AF4" w:rsidRDefault="005310F6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9800174" w14:textId="77777777" w:rsidR="005310F6" w:rsidRPr="00F83AF4" w:rsidRDefault="005310F6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C47850" w14:textId="77777777" w:rsidR="005310F6" w:rsidRPr="00F83AF4" w:rsidRDefault="005310F6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485F3E" w14:textId="77777777" w:rsidR="005310F6" w:rsidRPr="00F83AF4" w:rsidRDefault="005310F6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7AA09E" w14:textId="77777777" w:rsidR="005310F6" w:rsidRPr="00F83AF4" w:rsidRDefault="005310F6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70B818" w14:textId="77777777" w:rsidR="005310F6" w:rsidRPr="00F83AF4" w:rsidRDefault="005310F6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5363BC" w14:textId="77777777" w:rsidR="005310F6" w:rsidRPr="00F83AF4" w:rsidRDefault="005310F6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25F63E" w14:textId="77777777" w:rsidR="005310F6" w:rsidRPr="00F83AF4" w:rsidRDefault="005310F6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8648549" w14:textId="77777777" w:rsidR="005310F6" w:rsidRPr="00F83AF4" w:rsidRDefault="005310F6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5A166B" w14:textId="77777777" w:rsidR="005310F6" w:rsidRPr="00F83AF4" w:rsidRDefault="005310F6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1AB2A1" w14:textId="77777777" w:rsidR="005310F6" w:rsidRPr="00F83AF4" w:rsidRDefault="005310F6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43A753" w14:textId="77777777" w:rsidR="005310F6" w:rsidRPr="00F83AF4" w:rsidRDefault="005310F6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76F704" w14:textId="77777777" w:rsidR="005310F6" w:rsidRPr="00F83AF4" w:rsidRDefault="005310F6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EF2275" w14:textId="77777777" w:rsidR="005310F6" w:rsidRPr="00F83AF4" w:rsidRDefault="005310F6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099959" w14:textId="77777777" w:rsidR="005310F6" w:rsidRPr="00F83AF4" w:rsidRDefault="005310F6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4CEA0A" w14:textId="77777777" w:rsidR="005310F6" w:rsidRPr="00F83AF4" w:rsidRDefault="005310F6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BB3B19" w14:textId="77777777" w:rsidR="005310F6" w:rsidRPr="00F83AF4" w:rsidRDefault="005310F6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D73A7F" w14:textId="77777777" w:rsidR="005310F6" w:rsidRPr="00F83AF4" w:rsidRDefault="005310F6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EC0EA7" w14:textId="77777777" w:rsidR="005310F6" w:rsidRPr="00F83AF4" w:rsidRDefault="005310F6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FAE187" w14:textId="77777777" w:rsidR="005310F6" w:rsidRPr="00F83AF4" w:rsidRDefault="005310F6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AACF1D" w14:textId="77777777" w:rsidR="005310F6" w:rsidRPr="00F83AF4" w:rsidRDefault="005310F6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D8418E" w14:textId="77777777" w:rsidR="005310F6" w:rsidRPr="00F83AF4" w:rsidRDefault="005310F6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57E35E" w14:textId="77777777" w:rsidR="005310F6" w:rsidRPr="00F83AF4" w:rsidRDefault="005310F6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BA4D84" w14:textId="77777777" w:rsidR="005310F6" w:rsidRPr="00F83AF4" w:rsidRDefault="005310F6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3C758D" w14:textId="77777777" w:rsidR="005310F6" w:rsidRPr="00F83AF4" w:rsidRDefault="005310F6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768FB1" w14:textId="77777777" w:rsidR="005310F6" w:rsidRPr="00F83AF4" w:rsidRDefault="005310F6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A73619A" w14:textId="77777777" w:rsidR="005310F6" w:rsidRPr="00F83AF4" w:rsidRDefault="005310F6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77424CA" w14:textId="77777777" w:rsidR="005310F6" w:rsidRPr="00F83AF4" w:rsidRDefault="005310F6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</w:tr>
      <w:tr w:rsidR="005310F6" w:rsidRPr="0068735F" w14:paraId="3045AD0C" w14:textId="77777777" w:rsidTr="00193740">
        <w:trPr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16967271" w14:textId="77777777" w:rsidR="005310F6" w:rsidRPr="0068735F" w:rsidRDefault="005310F6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4B1094E" w14:textId="77777777" w:rsidR="005310F6" w:rsidRPr="00186493" w:rsidRDefault="005310F6" w:rsidP="0019374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4089" w:type="dxa"/>
            <w:gridSpan w:val="1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6BECE47" w14:textId="40B1E7FC" w:rsidR="005310F6" w:rsidRPr="001315A1" w:rsidRDefault="00AE6B01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 w:rsidRPr="00AE6B01">
              <w:rPr>
                <w:rFonts w:ascii="BPreplay" w:hAnsi="BPreplay"/>
                <w:sz w:val="18"/>
                <w:szCs w:val="18"/>
              </w:rPr>
              <w:t>Elektroensefalografi</w:t>
            </w:r>
            <w:proofErr w:type="spellEnd"/>
            <w:r w:rsidR="009C2AE7">
              <w:rPr>
                <w:rFonts w:ascii="BPreplay" w:hAnsi="BPreplay"/>
                <w:sz w:val="18"/>
                <w:szCs w:val="18"/>
              </w:rPr>
              <w:t xml:space="preserve"> (</w:t>
            </w:r>
            <w:proofErr w:type="spellStart"/>
            <w:r w:rsidR="009C2AE7">
              <w:rPr>
                <w:rFonts w:ascii="BPreplay" w:hAnsi="BPreplay"/>
                <w:sz w:val="18"/>
                <w:szCs w:val="18"/>
              </w:rPr>
              <w:t>r</w:t>
            </w:r>
            <w:r>
              <w:rPr>
                <w:rFonts w:ascii="BPreplay" w:hAnsi="BPreplay"/>
                <w:sz w:val="18"/>
                <w:szCs w:val="18"/>
              </w:rPr>
              <w:t>ekaman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syaraf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otak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)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0FC4492" w14:textId="77777777" w:rsidR="005310F6" w:rsidRPr="0068735F" w:rsidRDefault="005310F6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457" w:type="dxa"/>
            <w:gridSpan w:val="16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78DF7984" w14:textId="05208F77" w:rsidR="005310F6" w:rsidRPr="001315A1" w:rsidRDefault="009C2AE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9C2AE7">
              <w:rPr>
                <w:rFonts w:ascii="BPreplay" w:hAnsi="BPreplay"/>
                <w:sz w:val="18"/>
                <w:szCs w:val="18"/>
              </w:rPr>
              <w:t xml:space="preserve">Rontgen photo </w:t>
            </w:r>
            <w:proofErr w:type="spellStart"/>
            <w:r w:rsidRPr="009C2AE7">
              <w:rPr>
                <w:rFonts w:ascii="BPreplay" w:hAnsi="BPreplay"/>
                <w:sz w:val="18"/>
                <w:szCs w:val="18"/>
              </w:rPr>
              <w:t>tengkorak</w:t>
            </w:r>
            <w:proofErr w:type="spellEnd"/>
            <w:r w:rsidRPr="009C2AE7">
              <w:rPr>
                <w:rFonts w:ascii="BPreplay" w:hAnsi="BPreplay"/>
                <w:sz w:val="18"/>
                <w:szCs w:val="18"/>
              </w:rPr>
              <w:t xml:space="preserve"> (</w:t>
            </w:r>
            <w:proofErr w:type="spellStart"/>
            <w:r w:rsidRPr="009C2AE7">
              <w:rPr>
                <w:rFonts w:ascii="BPreplay" w:hAnsi="BPreplay"/>
                <w:sz w:val="18"/>
                <w:szCs w:val="18"/>
              </w:rPr>
              <w:t>kepala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)</w:t>
            </w:r>
            <w:bookmarkStart w:id="18" w:name="_GoBack"/>
            <w:bookmarkEnd w:id="18"/>
          </w:p>
        </w:tc>
      </w:tr>
      <w:tr w:rsidR="005310F6" w:rsidRPr="00186493" w14:paraId="7F0DDDF3" w14:textId="77777777" w:rsidTr="0019374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7C0C7501" w14:textId="77777777" w:rsidR="005310F6" w:rsidRPr="00186493" w:rsidRDefault="005310F6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4F1AACB" w14:textId="77777777" w:rsidR="005310F6" w:rsidRPr="00186493" w:rsidRDefault="005310F6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631D1F0" w14:textId="77777777" w:rsidR="005310F6" w:rsidRPr="00186493" w:rsidRDefault="005310F6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04FB3C4" w14:textId="77777777" w:rsidR="005310F6" w:rsidRPr="00186493" w:rsidRDefault="005310F6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CB015F0" w14:textId="77777777" w:rsidR="005310F6" w:rsidRPr="00186493" w:rsidRDefault="005310F6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464059" w14:textId="77777777" w:rsidR="005310F6" w:rsidRPr="00186493" w:rsidRDefault="005310F6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1F8C55" w14:textId="77777777" w:rsidR="005310F6" w:rsidRPr="00186493" w:rsidRDefault="005310F6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578D04" w14:textId="77777777" w:rsidR="005310F6" w:rsidRPr="00186493" w:rsidRDefault="005310F6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C9C120" w14:textId="77777777" w:rsidR="005310F6" w:rsidRPr="00186493" w:rsidRDefault="005310F6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02A6F7" w14:textId="77777777" w:rsidR="005310F6" w:rsidRPr="00186493" w:rsidRDefault="005310F6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CC305E" w14:textId="77777777" w:rsidR="005310F6" w:rsidRPr="00186493" w:rsidRDefault="005310F6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9684982" w14:textId="77777777" w:rsidR="005310F6" w:rsidRPr="00186493" w:rsidRDefault="005310F6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D8E561" w14:textId="77777777" w:rsidR="005310F6" w:rsidRPr="00186493" w:rsidRDefault="005310F6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E49C51" w14:textId="77777777" w:rsidR="005310F6" w:rsidRPr="00186493" w:rsidRDefault="005310F6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4DC6B6" w14:textId="77777777" w:rsidR="005310F6" w:rsidRPr="00186493" w:rsidRDefault="005310F6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CD148C" w14:textId="77777777" w:rsidR="005310F6" w:rsidRPr="00186493" w:rsidRDefault="005310F6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9A365F" w14:textId="77777777" w:rsidR="005310F6" w:rsidRPr="00186493" w:rsidRDefault="005310F6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24A98F" w14:textId="77777777" w:rsidR="005310F6" w:rsidRPr="00186493" w:rsidRDefault="005310F6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89C4FE" w14:textId="77777777" w:rsidR="005310F6" w:rsidRPr="00186493" w:rsidRDefault="005310F6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570949" w14:textId="77777777" w:rsidR="005310F6" w:rsidRPr="00186493" w:rsidRDefault="005310F6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0BF428" w14:textId="77777777" w:rsidR="005310F6" w:rsidRPr="00186493" w:rsidRDefault="005310F6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A29D0A" w14:textId="77777777" w:rsidR="005310F6" w:rsidRPr="00186493" w:rsidRDefault="005310F6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6F61DF" w14:textId="77777777" w:rsidR="005310F6" w:rsidRPr="00186493" w:rsidRDefault="005310F6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0A8EA9" w14:textId="77777777" w:rsidR="005310F6" w:rsidRPr="00186493" w:rsidRDefault="005310F6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0FE3C1" w14:textId="77777777" w:rsidR="005310F6" w:rsidRPr="00186493" w:rsidRDefault="005310F6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A12E58" w14:textId="77777777" w:rsidR="005310F6" w:rsidRPr="00186493" w:rsidRDefault="005310F6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7BA788" w14:textId="77777777" w:rsidR="005310F6" w:rsidRPr="00186493" w:rsidRDefault="005310F6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D6E3C7" w14:textId="77777777" w:rsidR="005310F6" w:rsidRPr="00186493" w:rsidRDefault="005310F6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ECF4D4" w14:textId="77777777" w:rsidR="005310F6" w:rsidRPr="00186493" w:rsidRDefault="005310F6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77930F3" w14:textId="77777777" w:rsidR="005310F6" w:rsidRPr="00186493" w:rsidRDefault="005310F6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F579C24" w14:textId="77777777" w:rsidR="005310F6" w:rsidRPr="00186493" w:rsidRDefault="005310F6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C2AE7" w:rsidRPr="00193287" w14:paraId="2FC11028" w14:textId="77777777" w:rsidTr="0019374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7084DB00" w14:textId="77777777" w:rsidR="009C2AE7" w:rsidRPr="00193287" w:rsidRDefault="009C2AE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shd w:val="clear" w:color="auto" w:fill="auto"/>
            <w:vAlign w:val="center"/>
          </w:tcPr>
          <w:p w14:paraId="33D28EE7" w14:textId="77777777" w:rsidR="009C2AE7" w:rsidRPr="00193287" w:rsidRDefault="009C2AE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193287">
              <w:rPr>
                <w:rFonts w:ascii="BPreplay" w:hAnsi="BPreplay"/>
                <w:sz w:val="18"/>
                <w:szCs w:val="18"/>
                <w:lang w:val="id-ID"/>
              </w:rPr>
              <w:t>Jika “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  <w:r w:rsidRPr="00193287">
              <w:rPr>
                <w:rFonts w:ascii="BPreplay" w:hAnsi="BPreplay"/>
                <w:sz w:val="18"/>
                <w:szCs w:val="18"/>
                <w:lang w:val="id-ID"/>
              </w:rPr>
              <w:t xml:space="preserve">”, mohon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menjelaskan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secara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kolom</w:t>
            </w:r>
            <w:proofErr w:type="spellEnd"/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 di bawah ini</w:t>
            </w:r>
            <w:r w:rsidRPr="00193287">
              <w:rPr>
                <w:rFonts w:ascii="BPreplay" w:hAnsi="BPreplay"/>
                <w:sz w:val="18"/>
                <w:szCs w:val="18"/>
                <w:lang w:val="id-ID"/>
              </w:rPr>
              <w:t>.</w:t>
            </w:r>
          </w:p>
        </w:tc>
      </w:tr>
      <w:tr w:rsidR="009C2AE7" w:rsidRPr="00F83AF4" w14:paraId="2E53F660" w14:textId="77777777" w:rsidTr="0019374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C959903" w14:textId="77777777" w:rsidR="009C2AE7" w:rsidRPr="00A925FF" w:rsidRDefault="009C2AE7" w:rsidP="0019374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21BD0B2" w14:textId="77777777" w:rsidR="009C2AE7" w:rsidRPr="00F83AF4" w:rsidRDefault="009C2AE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02216E0" w14:textId="77777777" w:rsidR="009C2AE7" w:rsidRPr="00F83AF4" w:rsidRDefault="009C2AE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6D483E3" w14:textId="77777777" w:rsidR="009C2AE7" w:rsidRPr="00F83AF4" w:rsidRDefault="009C2AE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1D486B1" w14:textId="77777777" w:rsidR="009C2AE7" w:rsidRPr="00F83AF4" w:rsidRDefault="009C2AE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13FE501" w14:textId="77777777" w:rsidR="009C2AE7" w:rsidRPr="00F83AF4" w:rsidRDefault="009C2AE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B4133C1" w14:textId="77777777" w:rsidR="009C2AE7" w:rsidRPr="00F83AF4" w:rsidRDefault="009C2AE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F6B3C2B" w14:textId="77777777" w:rsidR="009C2AE7" w:rsidRPr="00F83AF4" w:rsidRDefault="009C2AE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FF01B48" w14:textId="77777777" w:rsidR="009C2AE7" w:rsidRPr="00F83AF4" w:rsidRDefault="009C2AE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95374F1" w14:textId="77777777" w:rsidR="009C2AE7" w:rsidRPr="00F83AF4" w:rsidRDefault="009C2AE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1BA2EF3" w14:textId="77777777" w:rsidR="009C2AE7" w:rsidRPr="00F83AF4" w:rsidRDefault="009C2AE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EA7DB3F" w14:textId="77777777" w:rsidR="009C2AE7" w:rsidRPr="00F83AF4" w:rsidRDefault="009C2AE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892D7D9" w14:textId="77777777" w:rsidR="009C2AE7" w:rsidRPr="00F83AF4" w:rsidRDefault="009C2AE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46FA97A" w14:textId="77777777" w:rsidR="009C2AE7" w:rsidRPr="00F83AF4" w:rsidRDefault="009C2AE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AC57AB9" w14:textId="77777777" w:rsidR="009C2AE7" w:rsidRPr="00F83AF4" w:rsidRDefault="009C2AE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501D709" w14:textId="77777777" w:rsidR="009C2AE7" w:rsidRPr="00F83AF4" w:rsidRDefault="009C2AE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2A34736" w14:textId="77777777" w:rsidR="009C2AE7" w:rsidRPr="00F83AF4" w:rsidRDefault="009C2AE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CEFE5BD" w14:textId="77777777" w:rsidR="009C2AE7" w:rsidRPr="00F83AF4" w:rsidRDefault="009C2AE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A4D7F12" w14:textId="77777777" w:rsidR="009C2AE7" w:rsidRPr="00F83AF4" w:rsidRDefault="009C2AE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A108F4F" w14:textId="77777777" w:rsidR="009C2AE7" w:rsidRPr="00F83AF4" w:rsidRDefault="009C2AE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856A543" w14:textId="77777777" w:rsidR="009C2AE7" w:rsidRPr="00F83AF4" w:rsidRDefault="009C2AE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F0ED3D5" w14:textId="77777777" w:rsidR="009C2AE7" w:rsidRPr="00F83AF4" w:rsidRDefault="009C2AE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6E159B6" w14:textId="77777777" w:rsidR="009C2AE7" w:rsidRPr="00F83AF4" w:rsidRDefault="009C2AE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E3B71F5" w14:textId="77777777" w:rsidR="009C2AE7" w:rsidRPr="00F83AF4" w:rsidRDefault="009C2AE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98FB1D9" w14:textId="77777777" w:rsidR="009C2AE7" w:rsidRPr="00F83AF4" w:rsidRDefault="009C2AE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8A6B69C" w14:textId="77777777" w:rsidR="009C2AE7" w:rsidRPr="00F83AF4" w:rsidRDefault="009C2AE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EB86447" w14:textId="77777777" w:rsidR="009C2AE7" w:rsidRPr="00F83AF4" w:rsidRDefault="009C2AE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2EBB6F4" w14:textId="77777777" w:rsidR="009C2AE7" w:rsidRPr="00F83AF4" w:rsidRDefault="009C2AE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7D6B390" w14:textId="77777777" w:rsidR="009C2AE7" w:rsidRPr="00F83AF4" w:rsidRDefault="009C2AE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2B37E24" w14:textId="77777777" w:rsidR="009C2AE7" w:rsidRPr="00F83AF4" w:rsidRDefault="009C2AE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AFB1B53" w14:textId="77777777" w:rsidR="009C2AE7" w:rsidRPr="00F83AF4" w:rsidRDefault="009C2AE7" w:rsidP="0019374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</w:tr>
      <w:tr w:rsidR="009C2AE7" w:rsidRPr="00AA5BB0" w14:paraId="7EF96AE1" w14:textId="77777777" w:rsidTr="00FA3EE1">
        <w:trPr>
          <w:trHeight w:val="340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61F95B1" w14:textId="77777777" w:rsidR="009C2AE7" w:rsidRPr="004F6226" w:rsidRDefault="009C2AE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4BE98D1" w14:textId="77777777" w:rsidR="009C2AE7" w:rsidRPr="004F6226" w:rsidRDefault="009C2AE7" w:rsidP="001937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46944" w:rsidRPr="004C50BB" w14:paraId="7D85A6C2" w14:textId="77777777" w:rsidTr="008A1699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4F1D8F14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C06C416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A9D6751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917AC6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F1FCA6E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A5C942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26C703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AD965B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6DF9D9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16DD09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2A8EFD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9BC6F55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07C72E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70E522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1336BF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281EB7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2F50CF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3BF87B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B85402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7BBBF3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E63059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D97C5B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848778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4E13AF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55FB9D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A2841D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B30A59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A0F2E9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93DB23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B4ACFB8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00F7EF0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944E7" w:rsidRPr="00AA5BB0" w14:paraId="51FBB9EB" w14:textId="77777777" w:rsidTr="008A1699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1227E556" w14:textId="4CA0F019" w:rsidR="00F944E7" w:rsidRPr="00EC65BA" w:rsidRDefault="00825E58" w:rsidP="008A1699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14</w:t>
            </w:r>
            <w:r w:rsidR="00F944E7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10235" w:type="dxa"/>
            <w:gridSpan w:val="30"/>
            <w:shd w:val="clear" w:color="auto" w:fill="auto"/>
            <w:vAlign w:val="center"/>
          </w:tcPr>
          <w:p w14:paraId="1F95D43C" w14:textId="77777777" w:rsidR="00F944E7" w:rsidRPr="004F6226" w:rsidRDefault="00F944E7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Mohon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Anda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 xml:space="preserve">memberikan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informasi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6"/>
              </w:rPr>
              <w:t>tambahan</w:t>
            </w:r>
            <w:proofErr w:type="spellEnd"/>
            <w:r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3E2959">
              <w:rPr>
                <w:rFonts w:ascii="BPreplay" w:hAnsi="BPreplay"/>
                <w:sz w:val="18"/>
                <w:szCs w:val="16"/>
              </w:rPr>
              <w:t xml:space="preserve">lain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>yang menurut Anda penting</w:t>
            </w:r>
            <w:r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6"/>
              </w:rPr>
              <w:t>m</w:t>
            </w:r>
            <w:r w:rsidRPr="003E2959">
              <w:rPr>
                <w:rFonts w:ascii="BPreplay" w:hAnsi="BPreplay"/>
                <w:sz w:val="18"/>
                <w:szCs w:val="16"/>
              </w:rPr>
              <w:t>ungkin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dapat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membantu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proses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pengajuan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asuransi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ini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dengan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melengkapi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kolom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di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bawah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ini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.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F944E7" w:rsidRPr="00E7183C" w14:paraId="5A0FBE49" w14:textId="77777777" w:rsidTr="008A1699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41184815" w14:textId="77777777" w:rsidR="00F944E7" w:rsidRPr="00A925FF" w:rsidRDefault="00F944E7" w:rsidP="008A1699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B92340E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2E3E28B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B769FB9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0DA6303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51525A8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7528761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4207D10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D6AAD13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07E78B5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EE9AA8B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5407AD4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5B4D2CF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5082716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4D079AB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CD86691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4E3B385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6AF644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8767FC5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5108615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5F47B1D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F23FD2C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2B46191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D0FD6C2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3AEBD93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1AB75DD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9D56160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A055B4B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A8C27A9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DDA48F2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A2D61DB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F944E7" w:rsidRPr="00AA5BB0" w14:paraId="1C9663A4" w14:textId="77777777" w:rsidTr="009A1F3A">
        <w:trPr>
          <w:trHeight w:val="340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2903EB69" w14:textId="77777777" w:rsidR="00F944E7" w:rsidRPr="004F6226" w:rsidRDefault="00F944E7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66ADC69" w14:textId="77777777" w:rsidR="00F944E7" w:rsidRPr="004F6226" w:rsidRDefault="00F944E7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50AB7" w:rsidRPr="00984331" w14:paraId="0E275E35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3A005976" w14:textId="77777777" w:rsidR="00B50AB7" w:rsidRPr="00D5318F" w:rsidRDefault="00B50AB7" w:rsidP="00AF4FE6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A74D551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F2848E9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781ED3C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E76E16E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B2E925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A6DC0D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54AD9F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95A7DF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655DA33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A0953E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98A46A4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C4B042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AAB409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C991DE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EDA7E6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4EE984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6120F4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3A0CBB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071E7A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28FF2B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D1EE16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A79730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5FD412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5782E5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454231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0911B7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F97100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70C678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47ACFA5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67CD5EA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</w:tr>
      <w:tr w:rsidR="00E82DB7" w:rsidRPr="001C1D8A" w14:paraId="79C3E0E1" w14:textId="77777777" w:rsidTr="004C50BB">
        <w:trPr>
          <w:jc w:val="center"/>
        </w:trPr>
        <w:tc>
          <w:tcPr>
            <w:tcW w:w="403" w:type="dxa"/>
            <w:tcBorders>
              <w:top w:val="single" w:sz="2" w:space="0" w:color="0070C0"/>
              <w:left w:val="single" w:sz="2" w:space="0" w:color="0070C0"/>
            </w:tcBorders>
            <w:shd w:val="clear" w:color="auto" w:fill="00B0F0"/>
            <w:vAlign w:val="center"/>
          </w:tcPr>
          <w:p w14:paraId="69CA549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121C36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5F75833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A379485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01498D5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DC0AA2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34BBE8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BD947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098ED5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479661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F3089C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4230D6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FC729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5689325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85DF22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71E956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B55AFA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5141B9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17FA0E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84C0F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190589E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04872E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511802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211ABD3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19DAE09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CE7F93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A50C1C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7276AA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E34583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9285ED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00B0F0"/>
            <w:vAlign w:val="center"/>
          </w:tcPr>
          <w:p w14:paraId="5CCB2E8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C1D8A" w:rsidRPr="00AA5BB0" w14:paraId="5D5BAF73" w14:textId="77777777" w:rsidTr="001C1D8A">
        <w:trPr>
          <w:trHeight w:val="283"/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shd w:val="clear" w:color="auto" w:fill="00B0F0"/>
            <w:vAlign w:val="center"/>
          </w:tcPr>
          <w:p w14:paraId="1BD534EA" w14:textId="717830A6" w:rsidR="001C1D8A" w:rsidRPr="001C1D8A" w:rsidRDefault="001C1D8A" w:rsidP="001C1D8A">
            <w:pPr>
              <w:ind w:left="-57" w:right="-57"/>
              <w:jc w:val="center"/>
              <w:rPr>
                <w:rFonts w:ascii="BPreplay" w:hAnsi="BPreplay"/>
                <w:color w:val="FFFFFF" w:themeColor="background1"/>
                <w:sz w:val="18"/>
                <w:szCs w:val="18"/>
                <w:lang w:val="id-ID"/>
              </w:rPr>
            </w:pPr>
            <w:r w:rsidRPr="001C1D8A">
              <w:rPr>
                <w:rFonts w:ascii="BPreplay" w:hAnsi="BPreplay"/>
                <w:color w:val="FFFFFF" w:themeColor="background1"/>
                <w:sz w:val="20"/>
                <w:szCs w:val="18"/>
                <w:lang w:val="id-ID"/>
              </w:rPr>
              <w:t>PERNYATAAN DAN KUASA</w:t>
            </w:r>
          </w:p>
        </w:tc>
      </w:tr>
      <w:tr w:rsidR="00E82DB7" w:rsidRPr="001C1D8A" w14:paraId="5D129C65" w14:textId="77777777" w:rsidTr="004C50BB">
        <w:trPr>
          <w:jc w:val="center"/>
        </w:trPr>
        <w:tc>
          <w:tcPr>
            <w:tcW w:w="403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00B0F0"/>
            <w:vAlign w:val="center"/>
          </w:tcPr>
          <w:p w14:paraId="2166C2B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7E47DA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58588E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EE0FD5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8632D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3FE7749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D7165A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7254ACF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357CC45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E852F6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67918B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EB57C6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37201B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7B886D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D1A039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1A0923C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BAF6F3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444AD2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572795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13A6B0C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7CD809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6F9D2B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3915FF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1BECAC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191957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91EC9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1D1D39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53D967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6C1A4D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DDE08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00B0F0"/>
            <w:vAlign w:val="center"/>
          </w:tcPr>
          <w:p w14:paraId="79F23CC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80937" w:rsidRPr="005B72A3" w14:paraId="5EACD662" w14:textId="77777777" w:rsidTr="004C50BB">
        <w:trPr>
          <w:jc w:val="center"/>
        </w:trPr>
        <w:tc>
          <w:tcPr>
            <w:tcW w:w="403" w:type="dxa"/>
            <w:tcBorders>
              <w:top w:val="single" w:sz="2" w:space="0" w:color="0070C0"/>
              <w:left w:val="single" w:sz="2" w:space="0" w:color="0070C0"/>
            </w:tcBorders>
            <w:shd w:val="clear" w:color="auto" w:fill="auto"/>
            <w:vAlign w:val="center"/>
          </w:tcPr>
          <w:p w14:paraId="2E06C38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4870C8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BF8304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B618F4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C17A9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187F13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73E352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8924E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58A92C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45EEA3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84CACD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08F214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DFD4A2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913C44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65E3536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2C028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E68D6F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70AD1B7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1C1E1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BC271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733533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0BA2D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4721D38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8D7B96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F03F8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9C287E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6E4323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67092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AD7C8CF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33F6F49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39D254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5B72A3" w:rsidRPr="00AA5BB0" w14:paraId="06A58EA4" w14:textId="77777777" w:rsidTr="005B72A3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205E6D1" w14:textId="77C58A98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Saya/Kami menyatakan bahwa Saya/Kami telah memahami dan menyetujui untuk mengisi secara lengkap dan benar semua informasi dalam Kuesioner </w:t>
            </w:r>
            <w:proofErr w:type="spellStart"/>
            <w:r w:rsidR="00FB2CA7">
              <w:rPr>
                <w:rFonts w:ascii="BPreplay" w:hAnsi="BPreplay"/>
                <w:sz w:val="18"/>
                <w:szCs w:val="18"/>
              </w:rPr>
              <w:t>Epilepsi</w:t>
            </w:r>
            <w:proofErr w:type="spellEnd"/>
            <w:r w:rsidR="00FB2CA7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FB2CA7">
              <w:rPr>
                <w:rFonts w:ascii="BPreplay" w:hAnsi="BPreplay"/>
                <w:sz w:val="18"/>
                <w:szCs w:val="18"/>
              </w:rPr>
              <w:t>dan</w:t>
            </w:r>
            <w:proofErr w:type="spellEnd"/>
            <w:r w:rsidR="00FB2CA7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FB2CA7">
              <w:rPr>
                <w:rFonts w:ascii="BPreplay" w:hAnsi="BPreplay"/>
                <w:sz w:val="18"/>
                <w:szCs w:val="18"/>
              </w:rPr>
              <w:t>Kejang</w:t>
            </w:r>
            <w:proofErr w:type="spellEnd"/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 ini sesuai dengan keadaan sebenarnya sebagai bagian dari </w:t>
            </w:r>
            <w:commentRangeStart w:id="19"/>
            <w:commentRangeStart w:id="20"/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kont</w:t>
            </w:r>
            <w:ins w:id="21" w:author="Aulia Azhar" w:date="2016-08-15T14:37:00Z">
              <w:r w:rsidR="00F75827">
                <w:rPr>
                  <w:rFonts w:ascii="BPreplay" w:hAnsi="BPreplay"/>
                  <w:sz w:val="18"/>
                  <w:szCs w:val="18"/>
                </w:rPr>
                <w:t>r</w:t>
              </w:r>
            </w:ins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ak</w:t>
            </w:r>
            <w:commentRangeEnd w:id="19"/>
            <w:r w:rsidR="006F68EE">
              <w:rPr>
                <w:rStyle w:val="CommentReference"/>
              </w:rPr>
              <w:commentReference w:id="19"/>
            </w:r>
            <w:commentRangeEnd w:id="20"/>
            <w:r w:rsidR="00F75827">
              <w:rPr>
                <w:rStyle w:val="CommentReference"/>
              </w:rPr>
              <w:commentReference w:id="20"/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 asuransi Jiwa/Kesehatan/Kecelakaan.</w:t>
            </w:r>
          </w:p>
          <w:p w14:paraId="7CBB036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Saya memberi kuasa kepada setiap Dokter/Rumah Sakit/Klinik/Puskesmas/Laboratorium, perusahaan asuransi atau perusahaan reasuransi, badan, instansi/lembaga atau pihak lain yang mempunyai catatan riwayat kesehatan Saya, untuk mengungkapkan kepada Penanggung mengenai semua keterangan tentang catatan riwayat kesehatan Saya.</w:t>
            </w:r>
          </w:p>
          <w:p w14:paraId="2233B79D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merupakan hal yang tidak terpisahkan dari SPAJ dan akan mengikat Saya, Penerima Manfaat/Ahli Waris, dan keluarga Saya (jika ada).</w:t>
            </w:r>
          </w:p>
          <w:p w14:paraId="28BC69A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tetap berlaku pada waktu Saya masih hidup maupun sesudah Saya meninggal dunia. Salinan/fotokopi dari surat kuasa ini sama sah berlakunya seperti dokumen asli.</w:t>
            </w:r>
          </w:p>
          <w:p w14:paraId="7E93C97C" w14:textId="5F2F2C46" w:rsidR="005B72A3" w:rsidRP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Apabila informasi tersebut yang Saya/Kami berikan tidak benar, maka Penanggung berhak membatalkan Polis Saya/Kami sejak awal.</w:t>
            </w:r>
          </w:p>
        </w:tc>
      </w:tr>
      <w:tr w:rsidR="00927F48" w:rsidRPr="005B72A3" w14:paraId="7A715BCE" w14:textId="77777777" w:rsidTr="004C50BB">
        <w:trPr>
          <w:jc w:val="center"/>
        </w:trPr>
        <w:tc>
          <w:tcPr>
            <w:tcW w:w="403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85DCE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1D9CC1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B76AF6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33496C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3883F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D02C08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DA1E19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657A41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B3EB82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02CB4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277C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BDBCA3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E886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883829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836FD8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0AA0AB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66A48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675DD06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2ACE4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DB5464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5731D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221048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7B700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2A9E28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A6320C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7ECD7F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4270E7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9634B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142ADF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61926A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DED0F5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27F48" w:rsidRPr="005B72A3" w14:paraId="0BEF06AC" w14:textId="77777777" w:rsidTr="004C50BB">
        <w:trPr>
          <w:jc w:val="center"/>
        </w:trPr>
        <w:tc>
          <w:tcPr>
            <w:tcW w:w="40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9DBF5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6CFA30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DC6E57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25D105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49CAB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4F22C1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99239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9C3708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C1250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1B5DDD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90CAE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67D982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B4357A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18583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06E87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611B64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8B00C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FA9F90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6C2A15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3B431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2D7984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3FAAD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2D32E3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A169D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D6575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861611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AD796D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BC3636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1C8DB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1A1634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76A814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11044A" w:rsidRPr="00AA5BB0" w14:paraId="2D93C3E2" w14:textId="77777777" w:rsidTr="004C50BB">
        <w:trPr>
          <w:jc w:val="center"/>
        </w:trPr>
        <w:tc>
          <w:tcPr>
            <w:tcW w:w="1768" w:type="dxa"/>
            <w:gridSpan w:val="5"/>
            <w:shd w:val="clear" w:color="auto" w:fill="auto"/>
            <w:vAlign w:val="center"/>
          </w:tcPr>
          <w:p w14:paraId="73222FED" w14:textId="20ADD339" w:rsidR="0011044A" w:rsidRPr="00974C2C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Ditandatangani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754" w:type="dxa"/>
            <w:gridSpan w:val="1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60889CA" w14:textId="77777777" w:rsidR="0011044A" w:rsidRPr="0011044A" w:rsidRDefault="0011044A" w:rsidP="00AA5BB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9AEBF2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4" w:type="dxa"/>
            <w:gridSpan w:val="4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18AA0375" w14:textId="2E56A28D" w:rsidR="0011044A" w:rsidRPr="00974C2C" w:rsidRDefault="0011044A" w:rsidP="00974C2C">
            <w:pPr>
              <w:jc w:val="right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D534E7C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FF6C09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8483183" w14:textId="05467165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4A0265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EEB907A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4E126CFD" w14:textId="3A4F5F2E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3EC097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134E99D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5F2E068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197F4B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68B6EEF5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076C57BC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26E72FA" w14:textId="77777777" w:rsidR="00727C68" w:rsidRPr="00AA5BB0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23DDD0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A561BB4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471BC61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A54B5F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ED5D80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CCDD585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F8519B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388FD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4F32FC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7DBF9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32CB25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4C2984F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59ED5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F2BF8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AA7C3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6CA34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C084F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BA4EC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6CE79C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AFE11E2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00C625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BE586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9513A0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C2C38F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9269C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6F1799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8D1B44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FFEB4C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96A291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2101F90E" w14:textId="77777777" w:rsidTr="004C50BB">
        <w:trPr>
          <w:jc w:val="center"/>
        </w:trPr>
        <w:tc>
          <w:tcPr>
            <w:tcW w:w="3473" w:type="dxa"/>
            <w:gridSpan w:val="10"/>
            <w:vMerge w:val="restart"/>
            <w:shd w:val="clear" w:color="auto" w:fill="F2F2F2" w:themeFill="background1" w:themeFillShade="F2"/>
            <w:vAlign w:val="bottom"/>
          </w:tcPr>
          <w:p w14:paraId="4CFA0F2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 )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30246FC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0E14E56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)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5E86E45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7F22F0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)</w:t>
            </w:r>
          </w:p>
        </w:tc>
      </w:tr>
      <w:tr w:rsidR="00727C68" w:rsidRPr="00AA5BB0" w14:paraId="4427B83B" w14:textId="77777777" w:rsidTr="004C50BB">
        <w:trPr>
          <w:jc w:val="center"/>
        </w:trPr>
        <w:tc>
          <w:tcPr>
            <w:tcW w:w="3473" w:type="dxa"/>
            <w:gridSpan w:val="10"/>
            <w:vMerge/>
            <w:shd w:val="clear" w:color="auto" w:fill="F2F2F2" w:themeFill="background1" w:themeFillShade="F2"/>
            <w:vAlign w:val="center"/>
          </w:tcPr>
          <w:p w14:paraId="63BC50D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76689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B97B8A2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92ECC7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D92648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524C9E4" w14:textId="77777777" w:rsidTr="004C50BB">
        <w:trPr>
          <w:jc w:val="center"/>
        </w:trPr>
        <w:tc>
          <w:tcPr>
            <w:tcW w:w="3473" w:type="dxa"/>
            <w:gridSpan w:val="10"/>
            <w:vMerge/>
            <w:shd w:val="clear" w:color="auto" w:fill="F2F2F2" w:themeFill="background1" w:themeFillShade="F2"/>
            <w:vAlign w:val="center"/>
          </w:tcPr>
          <w:p w14:paraId="42D38ED1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1ACA8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3D89EBF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4EC8F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180CC2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51617DF2" w14:textId="77777777" w:rsidTr="004C50BB">
        <w:trPr>
          <w:jc w:val="center"/>
        </w:trPr>
        <w:tc>
          <w:tcPr>
            <w:tcW w:w="3473" w:type="dxa"/>
            <w:gridSpan w:val="10"/>
            <w:vMerge/>
            <w:shd w:val="clear" w:color="auto" w:fill="F2F2F2" w:themeFill="background1" w:themeFillShade="F2"/>
            <w:vAlign w:val="center"/>
          </w:tcPr>
          <w:p w14:paraId="3F61DB8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2F067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F17967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F5070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11BC50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45501471" w14:textId="77777777" w:rsidTr="004C50BB">
        <w:trPr>
          <w:jc w:val="center"/>
        </w:trPr>
        <w:tc>
          <w:tcPr>
            <w:tcW w:w="3473" w:type="dxa"/>
            <w:gridSpan w:val="10"/>
            <w:vMerge/>
            <w:shd w:val="clear" w:color="auto" w:fill="F2F2F2" w:themeFill="background1" w:themeFillShade="F2"/>
            <w:vAlign w:val="center"/>
          </w:tcPr>
          <w:p w14:paraId="24298AF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C4648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152014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0830B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F4215E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EB95A04" w14:textId="77777777" w:rsidTr="004C50BB">
        <w:trPr>
          <w:jc w:val="center"/>
        </w:trPr>
        <w:tc>
          <w:tcPr>
            <w:tcW w:w="3473" w:type="dxa"/>
            <w:gridSpan w:val="10"/>
            <w:vMerge/>
            <w:shd w:val="clear" w:color="auto" w:fill="F2F2F2" w:themeFill="background1" w:themeFillShade="F2"/>
            <w:vAlign w:val="center"/>
          </w:tcPr>
          <w:p w14:paraId="2C2D09BF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DB9DE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246A07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87738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9683B5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7B5284FA" w14:textId="77777777" w:rsidTr="004C50BB">
        <w:trPr>
          <w:jc w:val="center"/>
        </w:trPr>
        <w:tc>
          <w:tcPr>
            <w:tcW w:w="347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7BF040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0A395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1468C4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81740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34D6617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314739" w14:paraId="1DE8FE58" w14:textId="77777777" w:rsidTr="004C50BB">
        <w:trPr>
          <w:jc w:val="center"/>
        </w:trPr>
        <w:tc>
          <w:tcPr>
            <w:tcW w:w="40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7C4582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276378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C3CA601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DB97983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F7767E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2D94C6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53E1B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E06A6B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36524E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00716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0B21A7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9170E82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494816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034D64F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60E6DA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290F75C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E6E4289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6FB71DC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74BFAEF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8E67FE3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DC4F1DE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7FB9A6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A01F3A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7ECA85B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D03735D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6D9B7D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FF2E90C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4E334A6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B677C2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C11BDD3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FAC3E9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727C68" w:rsidRPr="00AA5BB0" w14:paraId="57792D53" w14:textId="77777777" w:rsidTr="004C50BB">
        <w:trPr>
          <w:jc w:val="center"/>
        </w:trPr>
        <w:tc>
          <w:tcPr>
            <w:tcW w:w="3473" w:type="dxa"/>
            <w:gridSpan w:val="10"/>
            <w:shd w:val="clear" w:color="auto" w:fill="auto"/>
            <w:vAlign w:val="center"/>
          </w:tcPr>
          <w:p w14:paraId="0E723C41" w14:textId="77777777" w:rsidR="00727C68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4F7E4BA0" w14:textId="77777777" w:rsidR="00727C68" w:rsidRPr="004F6226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Pemegang Polis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3B2813F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shd w:val="clear" w:color="auto" w:fill="auto"/>
            <w:vAlign w:val="center"/>
          </w:tcPr>
          <w:p w14:paraId="0B91BDB9" w14:textId="77777777" w:rsidR="00727C68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71282C62" w14:textId="77777777" w:rsidR="00727C68" w:rsidRPr="004F6226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Tertanggung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2D3BA51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shd w:val="clear" w:color="auto" w:fill="auto"/>
            <w:vAlign w:val="center"/>
          </w:tcPr>
          <w:p w14:paraId="64381B38" w14:textId="77777777" w:rsidR="00727C68" w:rsidRPr="004F6226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Tanda tangan Tenaga Penjual</w:t>
            </w:r>
          </w:p>
        </w:tc>
      </w:tr>
    </w:tbl>
    <w:p w14:paraId="39E8B2E7" w14:textId="534C22FC" w:rsidR="00B1085C" w:rsidRDefault="00B1085C" w:rsidP="00470CDD">
      <w:pPr>
        <w:tabs>
          <w:tab w:val="left" w:pos="2515"/>
        </w:tabs>
        <w:rPr>
          <w:sz w:val="18"/>
        </w:rPr>
      </w:pPr>
    </w:p>
    <w:sectPr w:rsidR="00B1085C" w:rsidSect="0007247D">
      <w:headerReference w:type="default" r:id="rId10"/>
      <w:footerReference w:type="default" r:id="rId11"/>
      <w:pgSz w:w="11907" w:h="16839" w:code="9"/>
      <w:pgMar w:top="360" w:right="720" w:bottom="720" w:left="720" w:header="708" w:footer="15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uni Astuti" w:date="2016-07-23T20:58:00Z" w:initials="YA">
    <w:p w14:paraId="2C89059B" w14:textId="2C5AA0C4" w:rsidR="00A96F87" w:rsidRPr="00A96F87" w:rsidRDefault="00A96F8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Usulan disebutkan nama kuesionernya</w:t>
      </w:r>
    </w:p>
  </w:comment>
  <w:comment w:id="1" w:author="Monalita Koswanto" w:date="2016-08-01T13:23:00Z" w:initials="MK">
    <w:p w14:paraId="5472EBCA" w14:textId="7F3FD175" w:rsidR="003D3F74" w:rsidRPr="003D3F74" w:rsidRDefault="003D3F7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Nama kuesioner sesuai yang di pilih di atas</w:t>
      </w:r>
    </w:p>
  </w:comment>
  <w:comment w:id="2" w:author="Yuni Astuti" w:date="2016-08-13T15:09:00Z" w:initials="YA">
    <w:p w14:paraId="65D3E9D5" w14:textId="6000155B" w:rsidR="006F68EE" w:rsidRPr="006F68EE" w:rsidRDefault="006F68E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Noted, kami serahkan ke user apabila tidak ditulis.</w:t>
      </w:r>
    </w:p>
  </w:comment>
  <w:comment w:id="3" w:author="Aulia Azhar" w:date="2016-08-15T16:40:00Z" w:initials="AA">
    <w:p w14:paraId="10600333" w14:textId="08604600" w:rsidR="004F7725" w:rsidRDefault="004F7725">
      <w:pPr>
        <w:pStyle w:val="CommentText"/>
      </w:pPr>
      <w:r>
        <w:rPr>
          <w:rStyle w:val="CommentReference"/>
        </w:rPr>
        <w:annotationRef/>
      </w:r>
      <w:proofErr w:type="spellStart"/>
      <w:r>
        <w:t>Penambahan</w:t>
      </w:r>
      <w:proofErr w:type="spellEnd"/>
      <w:r>
        <w:t xml:space="preserve"> wording: “</w:t>
      </w:r>
      <w:proofErr w:type="spellStart"/>
      <w:r w:rsidRPr="00890D84">
        <w:rPr>
          <w:rFonts w:ascii="BPreplay" w:hAnsi="BPreplay"/>
          <w:sz w:val="18"/>
          <w:szCs w:val="18"/>
        </w:rPr>
        <w:t>sesuai</w:t>
      </w:r>
      <w:proofErr w:type="spellEnd"/>
      <w:r w:rsidRPr="00890D84">
        <w:rPr>
          <w:rFonts w:ascii="BPreplay" w:hAnsi="BPreplay"/>
          <w:sz w:val="18"/>
          <w:szCs w:val="18"/>
        </w:rPr>
        <w:t xml:space="preserve"> </w:t>
      </w:r>
      <w:proofErr w:type="spellStart"/>
      <w:r w:rsidRPr="00890D84">
        <w:rPr>
          <w:rFonts w:ascii="BPreplay" w:hAnsi="BPreplay"/>
          <w:sz w:val="18"/>
          <w:szCs w:val="18"/>
        </w:rPr>
        <w:t>dengan</w:t>
      </w:r>
      <w:proofErr w:type="spellEnd"/>
      <w:r w:rsidRPr="00890D84">
        <w:rPr>
          <w:rFonts w:ascii="BPreplay" w:hAnsi="BPreplay"/>
          <w:sz w:val="18"/>
          <w:szCs w:val="18"/>
        </w:rPr>
        <w:t xml:space="preserve"> </w:t>
      </w:r>
      <w:proofErr w:type="spellStart"/>
      <w:r w:rsidRPr="00890D84">
        <w:rPr>
          <w:rFonts w:ascii="BPreplay" w:hAnsi="BPreplay"/>
          <w:sz w:val="18"/>
          <w:szCs w:val="18"/>
        </w:rPr>
        <w:t>pilihan</w:t>
      </w:r>
      <w:proofErr w:type="spellEnd"/>
      <w:r w:rsidRPr="00890D84">
        <w:rPr>
          <w:rFonts w:ascii="BPreplay" w:hAnsi="BPreplay"/>
          <w:sz w:val="18"/>
          <w:szCs w:val="18"/>
        </w:rPr>
        <w:t xml:space="preserve"> </w:t>
      </w:r>
      <w:proofErr w:type="spellStart"/>
      <w:r w:rsidRPr="00890D84">
        <w:rPr>
          <w:rFonts w:ascii="BPreplay" w:hAnsi="BPreplay"/>
          <w:sz w:val="18"/>
          <w:szCs w:val="18"/>
        </w:rPr>
        <w:t>pada</w:t>
      </w:r>
      <w:proofErr w:type="spellEnd"/>
      <w:r w:rsidRPr="00890D84">
        <w:rPr>
          <w:rFonts w:ascii="BPreplay" w:hAnsi="BPreplay"/>
          <w:sz w:val="18"/>
          <w:szCs w:val="18"/>
        </w:rPr>
        <w:t xml:space="preserve"> </w:t>
      </w:r>
      <w:proofErr w:type="spellStart"/>
      <w:r w:rsidRPr="00890D84">
        <w:rPr>
          <w:rFonts w:ascii="BPreplay" w:hAnsi="BPreplay"/>
          <w:sz w:val="18"/>
          <w:szCs w:val="18"/>
        </w:rPr>
        <w:t>nomor</w:t>
      </w:r>
      <w:proofErr w:type="spellEnd"/>
      <w:r w:rsidRPr="00890D84">
        <w:rPr>
          <w:rFonts w:ascii="BPreplay" w:hAnsi="BPreplay"/>
          <w:sz w:val="18"/>
          <w:szCs w:val="18"/>
        </w:rPr>
        <w:t xml:space="preserve"> 12</w:t>
      </w:r>
      <w:r>
        <w:rPr>
          <w:rFonts w:ascii="BPreplay" w:hAnsi="BPreplay"/>
          <w:sz w:val="18"/>
          <w:szCs w:val="18"/>
        </w:rPr>
        <w:t>”</w:t>
      </w:r>
    </w:p>
  </w:comment>
  <w:comment w:id="19" w:author="Yuni Astuti" w:date="2016-08-13T15:09:00Z" w:initials="YA">
    <w:p w14:paraId="7E402589" w14:textId="08E70550" w:rsidR="006F68EE" w:rsidRPr="006F68EE" w:rsidRDefault="006F68E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Kontrak/Kontak?</w:t>
      </w:r>
    </w:p>
  </w:comment>
  <w:comment w:id="20" w:author="Aulia Azhar" w:date="2016-08-15T14:37:00Z" w:initials="AA">
    <w:p w14:paraId="7062F1F6" w14:textId="55FCE141" w:rsidR="00F75827" w:rsidRDefault="00F75827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“</w:t>
      </w:r>
      <w:proofErr w:type="spellStart"/>
      <w:r>
        <w:t>kontrak</w:t>
      </w:r>
      <w:proofErr w:type="spellEnd"/>
      <w:r>
        <w:t>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89059B" w15:done="0"/>
  <w15:commentEx w15:paraId="5472EBCA" w15:paraIdParent="2C89059B" w15:done="0"/>
  <w15:commentEx w15:paraId="65D3E9D5" w15:paraIdParent="2C89059B" w15:done="0"/>
  <w15:commentEx w15:paraId="10600333" w15:paraIdParent="2C89059B" w15:done="0"/>
  <w15:commentEx w15:paraId="7E402589" w15:done="0"/>
  <w15:commentEx w15:paraId="7062F1F6" w15:paraIdParent="7E40258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FDFCE" w14:textId="77777777" w:rsidR="00C4184E" w:rsidRDefault="00C4184E" w:rsidP="005C652B">
      <w:pPr>
        <w:spacing w:after="0" w:line="240" w:lineRule="auto"/>
      </w:pPr>
      <w:r>
        <w:separator/>
      </w:r>
    </w:p>
  </w:endnote>
  <w:endnote w:type="continuationSeparator" w:id="0">
    <w:p w14:paraId="557747E7" w14:textId="77777777" w:rsidR="00C4184E" w:rsidRDefault="00C4184E" w:rsidP="005C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Preplay">
    <w:altName w:val="Microsoft YaHei"/>
    <w:panose1 w:val="02000503000000020004"/>
    <w:charset w:val="00"/>
    <w:family w:val="modern"/>
    <w:notTrueType/>
    <w:pitch w:val="variable"/>
    <w:sig w:usb0="8000008B" w:usb1="0000004A" w:usb2="00000000" w:usb3="00000000" w:csb0="00000009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F228B" w14:textId="77777777" w:rsidR="00D261CC" w:rsidRDefault="00D261CC" w:rsidP="005C652B">
    <w:pPr>
      <w:pStyle w:val="Footer"/>
      <w:jc w:val="right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08C4841" wp14:editId="70587DDF">
              <wp:simplePos x="0" y="0"/>
              <wp:positionH relativeFrom="column">
                <wp:posOffset>-45029</wp:posOffset>
              </wp:positionH>
              <wp:positionV relativeFrom="paragraph">
                <wp:posOffset>78740</wp:posOffset>
              </wp:positionV>
              <wp:extent cx="2828925" cy="174771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8925" cy="17477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402221" w14:textId="77777777" w:rsidR="00D261CC" w:rsidRPr="007864B7" w:rsidRDefault="00D261CC" w:rsidP="007864B7">
                          <w:pPr>
                            <w:spacing w:after="0" w:line="240" w:lineRule="auto"/>
                            <w:rPr>
                              <w:rFonts w:ascii="BPreplay" w:hAnsi="BPreplay"/>
                              <w:sz w:val="12"/>
                              <w:szCs w:val="14"/>
                              <w:lang w:val="id-ID"/>
                            </w:rPr>
                          </w:pPr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PT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Asuransi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Jiwa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BCA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terdaftar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dan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diawasi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oleh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Otoritas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Jasa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Keuangan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8C484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-3.55pt;margin-top:6.2pt;width:222.75pt;height:13.7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" filled="f" stroked="f" strokeweight=".5pt">
              <v:textbox inset="3.6pt,,,2.16pt">
                <w:txbxContent>
                  <w:p w14:paraId="00402221" w14:textId="77777777" w:rsidR="00D261CC" w:rsidRPr="007864B7" w:rsidRDefault="00D261CC" w:rsidP="007864B7">
                    <w:pPr>
                      <w:spacing w:after="0" w:line="240" w:lineRule="auto"/>
                      <w:rPr>
                        <w:rFonts w:ascii="BPreplay" w:hAnsi="BPreplay"/>
                        <w:sz w:val="12"/>
                        <w:szCs w:val="14"/>
                        <w:lang w:val="id-ID"/>
                      </w:rPr>
                    </w:pPr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PT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Asuransi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Jiwa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BCA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terdaftar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dan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diawasi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oleh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Otoritas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Jasa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Keuangan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sz w:val="14"/>
        <w:szCs w:val="20"/>
      </w:rPr>
      <w:drawing>
        <wp:anchor distT="0" distB="0" distL="114300" distR="114300" simplePos="0" relativeHeight="251664384" behindDoc="0" locked="0" layoutInCell="1" allowOverlap="1" wp14:anchorId="53A21B78" wp14:editId="0DE1C95A">
          <wp:simplePos x="0" y="0"/>
          <wp:positionH relativeFrom="column">
            <wp:posOffset>5159152</wp:posOffset>
          </wp:positionH>
          <wp:positionV relativeFrom="paragraph">
            <wp:posOffset>106045</wp:posOffset>
          </wp:positionV>
          <wp:extent cx="1484630" cy="311150"/>
          <wp:effectExtent l="0" t="0" r="127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4630" cy="311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5505192" wp14:editId="29F6468E">
              <wp:simplePos x="0" y="0"/>
              <wp:positionH relativeFrom="margin">
                <wp:posOffset>0</wp:posOffset>
              </wp:positionH>
              <wp:positionV relativeFrom="paragraph">
                <wp:posOffset>-6280</wp:posOffset>
              </wp:positionV>
              <wp:extent cx="6642679" cy="5024"/>
              <wp:effectExtent l="0" t="0" r="25400" b="33655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42679" cy="5024"/>
                      </a:xfrm>
                      <a:prstGeom prst="line">
                        <a:avLst/>
                      </a:prstGeom>
                      <a:ln w="22225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3E3087" id="Straight Connector 11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5pt" to="523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" strokecolor="#0070c0" strokeweight="1.75pt">
              <v:stroke joinstyle="miter"/>
              <w10:wrap anchorx="margin"/>
            </v:line>
          </w:pict>
        </mc:Fallback>
      </mc:AlternateContent>
    </w:r>
  </w:p>
  <w:p w14:paraId="046D17C6" w14:textId="77777777" w:rsidR="00D261CC" w:rsidRDefault="00D261CC" w:rsidP="0007247D">
    <w:pPr>
      <w:pStyle w:val="Footer"/>
      <w:jc w:val="center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28FAC3" wp14:editId="1B4389B0">
              <wp:simplePos x="0" y="0"/>
              <wp:positionH relativeFrom="column">
                <wp:posOffset>-47767</wp:posOffset>
              </wp:positionH>
              <wp:positionV relativeFrom="paragraph">
                <wp:posOffset>114897</wp:posOffset>
              </wp:positionV>
              <wp:extent cx="1351128" cy="20973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1128" cy="20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188E4C" w14:textId="0B5EC325" w:rsidR="00D261CC" w:rsidRPr="00D73FBE" w:rsidRDefault="007C7C67" w:rsidP="003F1C2D">
                          <w:pPr>
                            <w:spacing w:after="0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7C7C67"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>OP/UW/0106/061601</w:t>
                          </w:r>
                          <w:r w:rsidR="00D261CC"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 xml:space="preserve">  </w: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Hal</w:t>
                          </w:r>
                          <w:r w:rsidR="00D261CC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begin"/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instrText xml:space="preserve"> PAGE   \* MERGEFORMAT </w:instrTex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separate"/>
                          </w:r>
                          <w:r w:rsidR="004F7725">
                            <w:rPr>
                              <w:rFonts w:ascii="BPreplay" w:hAnsi="BPreplay"/>
                              <w:noProof/>
                              <w:sz w:val="12"/>
                              <w:lang w:val="id-ID" w:eastAsia="id-ID"/>
                            </w:rPr>
                            <w:t>2</w: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end"/>
                          </w:r>
                          <w:r w:rsidR="00D261CC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D261CC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/</w:t>
                          </w:r>
                          <w:r w:rsidR="00D5318F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F28FAC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left:0;text-align:left;margin-left:-3.75pt;margin-top:9.05pt;width:106.4pt;height:16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" filled="f" stroked="f" strokeweight=".5pt">
              <v:textbox inset="3.6pt,,,2.16pt">
                <w:txbxContent>
                  <w:p w14:paraId="78188E4C" w14:textId="0B5EC325" w:rsidR="00D261CC" w:rsidRPr="00D73FBE" w:rsidRDefault="007C7C67" w:rsidP="003F1C2D">
                    <w:pPr>
                      <w:spacing w:after="0"/>
                      <w:rPr>
                        <w:rFonts w:ascii="BPreplay" w:hAnsi="BPreplay"/>
                        <w:sz w:val="16"/>
                      </w:rPr>
                    </w:pPr>
                    <w:r w:rsidRPr="007C7C67"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>OP/UW/0106/061601</w:t>
                    </w:r>
                    <w:r w:rsidR="00D261CC"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 xml:space="preserve">  </w: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t>Hal</w:t>
                    </w:r>
                    <w:r w:rsidR="00D261CC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begin"/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instrText xml:space="preserve"> PAGE   \* MERGEFORMAT </w:instrTex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separate"/>
                    </w:r>
                    <w:r w:rsidR="004F7725">
                      <w:rPr>
                        <w:rFonts w:ascii="BPreplay" w:hAnsi="BPreplay"/>
                        <w:noProof/>
                        <w:sz w:val="12"/>
                        <w:lang w:val="id-ID" w:eastAsia="id-ID"/>
                      </w:rPr>
                      <w:t>2</w: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end"/>
                    </w:r>
                    <w:r w:rsidR="00D261CC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D261CC">
                      <w:rPr>
                        <w:rFonts w:ascii="BPreplay" w:hAnsi="BPreplay"/>
                        <w:sz w:val="12"/>
                        <w:lang w:val="id-ID" w:eastAsia="id-ID"/>
                      </w:rPr>
                      <w:t>/</w:t>
                    </w:r>
                    <w:r w:rsidR="00D5318F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2</w:t>
                    </w:r>
                  </w:p>
                </w:txbxContent>
              </v:textbox>
            </v:shape>
          </w:pict>
        </mc:Fallback>
      </mc:AlternateContent>
    </w:r>
  </w:p>
  <w:p w14:paraId="6835C258" w14:textId="77777777" w:rsidR="00D261CC" w:rsidRDefault="00D261CC" w:rsidP="0007247D">
    <w:pPr>
      <w:pStyle w:val="Footer"/>
      <w:jc w:val="center"/>
      <w:rPr>
        <w:sz w:val="14"/>
        <w:szCs w:val="20"/>
        <w:lang w:val="id-ID"/>
      </w:rPr>
    </w:pPr>
  </w:p>
  <w:p w14:paraId="716DABBE" w14:textId="77777777" w:rsidR="00D261CC" w:rsidRDefault="00D261CC" w:rsidP="0007247D">
    <w:pPr>
      <w:pStyle w:val="Footer"/>
      <w:jc w:val="center"/>
      <w:rPr>
        <w:sz w:val="14"/>
        <w:szCs w:val="20"/>
        <w:lang w:val="id-ID"/>
      </w:rPr>
    </w:pPr>
  </w:p>
  <w:p w14:paraId="176288F1" w14:textId="77777777" w:rsidR="00D261CC" w:rsidRPr="0007247D" w:rsidRDefault="00D261CC" w:rsidP="0007247D">
    <w:pPr>
      <w:spacing w:after="0" w:line="240" w:lineRule="auto"/>
      <w:jc w:val="right"/>
      <w:rPr>
        <w:rFonts w:ascii="Calibri" w:eastAsia="Times New Roman" w:hAnsi="Calibri" w:cs="Times New Roman"/>
        <w:color w:val="000000"/>
        <w:sz w:val="14"/>
        <w:lang w:val="id-ID" w:eastAsia="id-ID"/>
      </w:rPr>
    </w:pPr>
  </w:p>
  <w:p w14:paraId="3A2C5533" w14:textId="77777777" w:rsidR="00D261CC" w:rsidRPr="002F1600" w:rsidRDefault="00D261CC" w:rsidP="00A62336">
    <w:pPr>
      <w:pStyle w:val="Footer"/>
      <w:tabs>
        <w:tab w:val="left" w:pos="4338"/>
      </w:tabs>
      <w:rPr>
        <w:sz w:val="14"/>
        <w:szCs w:val="20"/>
        <w:lang w:val="id-ID"/>
      </w:rPr>
    </w:pP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42432" w14:textId="77777777" w:rsidR="00C4184E" w:rsidRDefault="00C4184E" w:rsidP="005C652B">
      <w:pPr>
        <w:spacing w:after="0" w:line="240" w:lineRule="auto"/>
      </w:pPr>
      <w:r>
        <w:separator/>
      </w:r>
    </w:p>
  </w:footnote>
  <w:footnote w:type="continuationSeparator" w:id="0">
    <w:p w14:paraId="13EB86DD" w14:textId="77777777" w:rsidR="00C4184E" w:rsidRDefault="00C4184E" w:rsidP="005C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263B4" w14:textId="115EEC96" w:rsidR="00D261CC" w:rsidRDefault="00D261CC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729CFA" wp14:editId="7DEE83CB">
              <wp:simplePos x="0" y="0"/>
              <wp:positionH relativeFrom="column">
                <wp:posOffset>2093183</wp:posOffset>
              </wp:positionH>
              <wp:positionV relativeFrom="paragraph">
                <wp:posOffset>-3810</wp:posOffset>
              </wp:positionV>
              <wp:extent cx="4624070" cy="572135"/>
              <wp:effectExtent l="0" t="0" r="508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24070" cy="57213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521C81" w14:textId="77777777" w:rsidR="00D261CC" w:rsidRPr="0001733C" w:rsidRDefault="00D261CC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b/>
                              <w:sz w:val="18"/>
                            </w:rPr>
                          </w:pPr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 xml:space="preserve">PT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>Asuransi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>Jiwa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 xml:space="preserve"> BCA</w:t>
                          </w:r>
                        </w:p>
                        <w:p w14:paraId="611C6F4E" w14:textId="77777777" w:rsidR="00D261CC" w:rsidRPr="0001733C" w:rsidRDefault="00D261CC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Chase Plaza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Lantai 22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| Jl.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Jend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.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Sudirman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Kav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21, Jakarta 12920</w:t>
                          </w:r>
                        </w:p>
                        <w:p w14:paraId="1AE6F980" w14:textId="7AD2B4F9" w:rsidR="00D261CC" w:rsidRPr="0001733C" w:rsidRDefault="00D261CC" w:rsidP="00364059">
                          <w:pPr>
                            <w:tabs>
                              <w:tab w:val="left" w:pos="588"/>
                              <w:tab w:val="left" w:pos="6408"/>
                            </w:tabs>
                            <w:spacing w:after="0"/>
                            <w:jc w:val="right"/>
                            <w:rPr>
                              <w:rFonts w:ascii="BPreplay" w:hAnsi="BPreplay"/>
                            </w:rPr>
                          </w:pP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Telepon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>
                            <w:rPr>
                              <w:rFonts w:ascii="BPreplay" w:hAnsi="BPreplay"/>
                              <w:sz w:val="16"/>
                            </w:rPr>
                            <w:t>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888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000 |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Faks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2934 7977 | Email: </w:t>
                          </w:r>
                          <w:hyperlink r:id="rId1" w:history="1">
                            <w:r w:rsidRPr="0001733C">
                              <w:rPr>
                                <w:rStyle w:val="Hyperlink"/>
                                <w:rFonts w:ascii="BPreplay" w:hAnsi="BPreplay"/>
                                <w:color w:val="auto"/>
                                <w:sz w:val="16"/>
                                <w:u w:val="none"/>
                              </w:rPr>
                              <w:t>customer@bcalife.co.id</w:t>
                            </w:r>
                          </w:hyperlink>
                        </w:p>
                        <w:p w14:paraId="29FE6823" w14:textId="77777777" w:rsidR="00D261CC" w:rsidRPr="0001733C" w:rsidRDefault="00D261CC" w:rsidP="00364059">
                          <w:pPr>
                            <w:spacing w:after="0"/>
                            <w:rPr>
                              <w:rFonts w:ascii="BPreplay" w:hAnsi="BPreplay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729CF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164.8pt;margin-top:-.3pt;width:364.1pt;height:4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" fillcolor="white [3212]" stroked="f" strokeweight=".5pt">
              <v:textbox>
                <w:txbxContent>
                  <w:p w14:paraId="58521C81" w14:textId="77777777" w:rsidR="00D261CC" w:rsidRPr="0001733C" w:rsidRDefault="00D261CC" w:rsidP="00364059">
                    <w:pPr>
                      <w:spacing w:after="0"/>
                      <w:jc w:val="right"/>
                      <w:rPr>
                        <w:rFonts w:ascii="BPreplay" w:hAnsi="BPreplay"/>
                        <w:b/>
                        <w:sz w:val="18"/>
                      </w:rPr>
                    </w:pPr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PT </w:t>
                    </w:r>
                    <w:proofErr w:type="spellStart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>Asuransi</w:t>
                    </w:r>
                    <w:proofErr w:type="spellEnd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 </w:t>
                    </w:r>
                    <w:proofErr w:type="spellStart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>Jiwa</w:t>
                    </w:r>
                    <w:proofErr w:type="spellEnd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 BCA</w:t>
                    </w:r>
                  </w:p>
                  <w:p w14:paraId="611C6F4E" w14:textId="77777777" w:rsidR="00D261CC" w:rsidRPr="0001733C" w:rsidRDefault="00D261CC" w:rsidP="00364059">
                    <w:pPr>
                      <w:spacing w:after="0"/>
                      <w:jc w:val="right"/>
                      <w:rPr>
                        <w:rFonts w:ascii="BPreplay" w:hAnsi="BPreplay"/>
                        <w:sz w:val="16"/>
                      </w:rPr>
                    </w:pPr>
                    <w:r w:rsidRPr="0001733C">
                      <w:rPr>
                        <w:rFonts w:ascii="BPreplay" w:hAnsi="BPreplay"/>
                        <w:sz w:val="16"/>
                      </w:rPr>
                      <w:t xml:space="preserve">Chase Plaza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Lantai 22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 | Jl.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Jend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.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Sudirman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Kav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 21, Jakarta 12920</w:t>
                    </w:r>
                  </w:p>
                  <w:p w14:paraId="1AE6F980" w14:textId="7AD2B4F9" w:rsidR="00D261CC" w:rsidRPr="0001733C" w:rsidRDefault="00D261CC" w:rsidP="00364059">
                    <w:pPr>
                      <w:tabs>
                        <w:tab w:val="left" w:pos="588"/>
                        <w:tab w:val="left" w:pos="6408"/>
                      </w:tabs>
                      <w:spacing w:after="0"/>
                      <w:jc w:val="right"/>
                      <w:rPr>
                        <w:rFonts w:ascii="BPreplay" w:hAnsi="BPreplay"/>
                      </w:rPr>
                    </w:pP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Telepon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>
                      <w:rPr>
                        <w:rFonts w:ascii="BPreplay" w:hAnsi="BPreplay"/>
                        <w:sz w:val="16"/>
                      </w:rPr>
                      <w:t>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888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000 |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Faks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2934 7977 | Email: </w:t>
                    </w:r>
                    <w:hyperlink r:id="rId2" w:history="1">
                      <w:r w:rsidRPr="0001733C">
                        <w:rPr>
                          <w:rStyle w:val="Hyperlink"/>
                          <w:rFonts w:ascii="BPreplay" w:hAnsi="BPreplay"/>
                          <w:color w:val="auto"/>
                          <w:sz w:val="16"/>
                          <w:u w:val="none"/>
                        </w:rPr>
                        <w:t>customer@bcalife.co.id</w:t>
                      </w:r>
                    </w:hyperlink>
                  </w:p>
                  <w:p w14:paraId="29FE6823" w14:textId="77777777" w:rsidR="00D261CC" w:rsidRPr="0001733C" w:rsidRDefault="00D261CC" w:rsidP="00364059">
                    <w:pPr>
                      <w:spacing w:after="0"/>
                      <w:rPr>
                        <w:rFonts w:ascii="BPreplay" w:hAnsi="BPreplay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4"/>
        <w:szCs w:val="20"/>
      </w:rPr>
      <w:drawing>
        <wp:anchor distT="0" distB="0" distL="114300" distR="114300" simplePos="0" relativeHeight="251668480" behindDoc="1" locked="0" layoutInCell="1" allowOverlap="1" wp14:anchorId="1222294F" wp14:editId="43978428">
          <wp:simplePos x="0" y="0"/>
          <wp:positionH relativeFrom="column">
            <wp:posOffset>-269458</wp:posOffset>
          </wp:positionH>
          <wp:positionV relativeFrom="paragraph">
            <wp:posOffset>-287655</wp:posOffset>
          </wp:positionV>
          <wp:extent cx="2317034" cy="969454"/>
          <wp:effectExtent l="0" t="0" r="7620" b="254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01 BCA Life logo FULL COLORS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034" cy="9694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7ECD8" w14:textId="63AA3206" w:rsidR="00D261CC" w:rsidRPr="00EE46CC" w:rsidRDefault="00D261CC" w:rsidP="00364059">
    <w:pPr>
      <w:pStyle w:val="Header"/>
    </w:pPr>
  </w:p>
  <w:p w14:paraId="57260F6E" w14:textId="7CE7A2CF" w:rsidR="00D261CC" w:rsidRPr="003B7746" w:rsidRDefault="00D261CC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0914AEB" wp14:editId="427D111D">
              <wp:simplePos x="0" y="0"/>
              <wp:positionH relativeFrom="column">
                <wp:posOffset>-83185</wp:posOffset>
              </wp:positionH>
              <wp:positionV relativeFrom="paragraph">
                <wp:posOffset>192735</wp:posOffset>
              </wp:positionV>
              <wp:extent cx="6803390" cy="0"/>
              <wp:effectExtent l="0" t="0" r="3556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0339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C7B60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5pt,15.2pt" to="529.1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" strokecolor="#0070c0" strokeweight="1pt">
              <v:stroke joinstyle="miter"/>
            </v:line>
          </w:pict>
        </mc:Fallback>
      </mc:AlternateContent>
    </w:r>
  </w:p>
  <w:p w14:paraId="6A2ADD8E" w14:textId="309DF834" w:rsidR="00D261CC" w:rsidRPr="00364059" w:rsidRDefault="00D261CC" w:rsidP="003640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7761"/>
    <w:multiLevelType w:val="hybridMultilevel"/>
    <w:tmpl w:val="51A0F2DE"/>
    <w:lvl w:ilvl="0" w:tplc="CBEEE3A6">
      <w:start w:val="1"/>
      <w:numFmt w:val="decimal"/>
      <w:lvlText w:val="%1."/>
      <w:lvlJc w:val="left"/>
      <w:pPr>
        <w:ind w:left="6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314A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57940"/>
    <w:multiLevelType w:val="hybridMultilevel"/>
    <w:tmpl w:val="B7FA65F8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3" w15:restartNumberingAfterBreak="0">
    <w:nsid w:val="131B2ADB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13B40521"/>
    <w:multiLevelType w:val="hybridMultilevel"/>
    <w:tmpl w:val="57D2891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A0DD5"/>
    <w:multiLevelType w:val="hybridMultilevel"/>
    <w:tmpl w:val="BEECFC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C0254"/>
    <w:multiLevelType w:val="hybridMultilevel"/>
    <w:tmpl w:val="C3587962"/>
    <w:lvl w:ilvl="0" w:tplc="29341248">
      <w:start w:val="5"/>
      <w:numFmt w:val="bullet"/>
      <w:lvlText w:val=""/>
      <w:lvlJc w:val="left"/>
      <w:pPr>
        <w:ind w:left="30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7" w15:restartNumberingAfterBreak="0">
    <w:nsid w:val="16A85D7D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D734F"/>
    <w:multiLevelType w:val="hybridMultilevel"/>
    <w:tmpl w:val="93B4D08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97A5A"/>
    <w:multiLevelType w:val="hybridMultilevel"/>
    <w:tmpl w:val="3E689082"/>
    <w:lvl w:ilvl="0" w:tplc="FE26C0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46207"/>
    <w:multiLevelType w:val="hybridMultilevel"/>
    <w:tmpl w:val="C590B948"/>
    <w:lvl w:ilvl="0" w:tplc="75969B8C">
      <w:start w:val="1"/>
      <w:numFmt w:val="lowerLetter"/>
      <w:lvlText w:val="%1."/>
      <w:lvlJc w:val="left"/>
      <w:pPr>
        <w:ind w:left="3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1" w15:restartNumberingAfterBreak="0">
    <w:nsid w:val="31EC643B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77A17"/>
    <w:multiLevelType w:val="hybridMultilevel"/>
    <w:tmpl w:val="0C686CA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255E0"/>
    <w:multiLevelType w:val="hybridMultilevel"/>
    <w:tmpl w:val="FFDC39CA"/>
    <w:lvl w:ilvl="0" w:tplc="1FCE832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4" w15:restartNumberingAfterBreak="0">
    <w:nsid w:val="44D44EF7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50663"/>
    <w:multiLevelType w:val="hybridMultilevel"/>
    <w:tmpl w:val="C7CC9B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B7A1E"/>
    <w:multiLevelType w:val="hybridMultilevel"/>
    <w:tmpl w:val="1BE685E0"/>
    <w:lvl w:ilvl="0" w:tplc="83582BD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7" w15:restartNumberingAfterBreak="0">
    <w:nsid w:val="59B23A70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8" w15:restartNumberingAfterBreak="0">
    <w:nsid w:val="6AA74FE0"/>
    <w:multiLevelType w:val="hybridMultilevel"/>
    <w:tmpl w:val="EC004EEE"/>
    <w:lvl w:ilvl="0" w:tplc="DF28B54E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9" w15:restartNumberingAfterBreak="0">
    <w:nsid w:val="6E772642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60892"/>
    <w:multiLevelType w:val="hybridMultilevel"/>
    <w:tmpl w:val="F1362F26"/>
    <w:lvl w:ilvl="0" w:tplc="66BE0D9C">
      <w:start w:val="1"/>
      <w:numFmt w:val="decimal"/>
      <w:lvlText w:val="%1."/>
      <w:lvlJc w:val="left"/>
      <w:pPr>
        <w:ind w:left="60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27" w:hanging="360"/>
      </w:pPr>
    </w:lvl>
    <w:lvl w:ilvl="2" w:tplc="0421001B" w:tentative="1">
      <w:start w:val="1"/>
      <w:numFmt w:val="lowerRoman"/>
      <w:lvlText w:val="%3."/>
      <w:lvlJc w:val="right"/>
      <w:pPr>
        <w:ind w:left="2047" w:hanging="180"/>
      </w:pPr>
    </w:lvl>
    <w:lvl w:ilvl="3" w:tplc="0421000F" w:tentative="1">
      <w:start w:val="1"/>
      <w:numFmt w:val="decimal"/>
      <w:lvlText w:val="%4."/>
      <w:lvlJc w:val="left"/>
      <w:pPr>
        <w:ind w:left="2767" w:hanging="360"/>
      </w:pPr>
    </w:lvl>
    <w:lvl w:ilvl="4" w:tplc="04210019" w:tentative="1">
      <w:start w:val="1"/>
      <w:numFmt w:val="lowerLetter"/>
      <w:lvlText w:val="%5."/>
      <w:lvlJc w:val="left"/>
      <w:pPr>
        <w:ind w:left="3487" w:hanging="360"/>
      </w:pPr>
    </w:lvl>
    <w:lvl w:ilvl="5" w:tplc="0421001B" w:tentative="1">
      <w:start w:val="1"/>
      <w:numFmt w:val="lowerRoman"/>
      <w:lvlText w:val="%6."/>
      <w:lvlJc w:val="right"/>
      <w:pPr>
        <w:ind w:left="4207" w:hanging="180"/>
      </w:pPr>
    </w:lvl>
    <w:lvl w:ilvl="6" w:tplc="0421000F" w:tentative="1">
      <w:start w:val="1"/>
      <w:numFmt w:val="decimal"/>
      <w:lvlText w:val="%7."/>
      <w:lvlJc w:val="left"/>
      <w:pPr>
        <w:ind w:left="4927" w:hanging="360"/>
      </w:pPr>
    </w:lvl>
    <w:lvl w:ilvl="7" w:tplc="04210019" w:tentative="1">
      <w:start w:val="1"/>
      <w:numFmt w:val="lowerLetter"/>
      <w:lvlText w:val="%8."/>
      <w:lvlJc w:val="left"/>
      <w:pPr>
        <w:ind w:left="5647" w:hanging="360"/>
      </w:pPr>
    </w:lvl>
    <w:lvl w:ilvl="8" w:tplc="0421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1" w15:restartNumberingAfterBreak="0">
    <w:nsid w:val="78BE6361"/>
    <w:multiLevelType w:val="hybridMultilevel"/>
    <w:tmpl w:val="268C1E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C1B81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20"/>
  </w:num>
  <w:num w:numId="4">
    <w:abstractNumId w:val="8"/>
  </w:num>
  <w:num w:numId="5">
    <w:abstractNumId w:val="5"/>
  </w:num>
  <w:num w:numId="6">
    <w:abstractNumId w:val="12"/>
  </w:num>
  <w:num w:numId="7">
    <w:abstractNumId w:val="4"/>
  </w:num>
  <w:num w:numId="8">
    <w:abstractNumId w:val="14"/>
  </w:num>
  <w:num w:numId="9">
    <w:abstractNumId w:val="9"/>
  </w:num>
  <w:num w:numId="10">
    <w:abstractNumId w:val="17"/>
  </w:num>
  <w:num w:numId="11">
    <w:abstractNumId w:val="7"/>
  </w:num>
  <w:num w:numId="12">
    <w:abstractNumId w:val="22"/>
  </w:num>
  <w:num w:numId="13">
    <w:abstractNumId w:val="3"/>
  </w:num>
  <w:num w:numId="14">
    <w:abstractNumId w:val="6"/>
  </w:num>
  <w:num w:numId="15">
    <w:abstractNumId w:val="19"/>
  </w:num>
  <w:num w:numId="16">
    <w:abstractNumId w:val="1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3"/>
  </w:num>
  <w:num w:numId="22">
    <w:abstractNumId w:val="11"/>
  </w:num>
  <w:num w:numId="2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ulia Azhar">
    <w15:presenceInfo w15:providerId="AD" w15:userId="S-1-5-21-3395627702-3648964974-458776297-2699"/>
  </w15:person>
  <w15:person w15:author="Yuni Astuti">
    <w15:presenceInfo w15:providerId="AD" w15:userId="S-1-5-21-3395627702-3648964974-458776297-2675"/>
  </w15:person>
  <w15:person w15:author="Monalita Koswanto">
    <w15:presenceInfo w15:providerId="AD" w15:userId="S-1-5-21-3395627702-3648964974-458776297-26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B9"/>
    <w:rsid w:val="000008DC"/>
    <w:rsid w:val="00001606"/>
    <w:rsid w:val="00002B6A"/>
    <w:rsid w:val="000042B1"/>
    <w:rsid w:val="00005595"/>
    <w:rsid w:val="000058C1"/>
    <w:rsid w:val="00005C2D"/>
    <w:rsid w:val="000061C0"/>
    <w:rsid w:val="000074CE"/>
    <w:rsid w:val="000075F2"/>
    <w:rsid w:val="00011333"/>
    <w:rsid w:val="00012DA1"/>
    <w:rsid w:val="000149FB"/>
    <w:rsid w:val="00015CAF"/>
    <w:rsid w:val="000164BC"/>
    <w:rsid w:val="0001733C"/>
    <w:rsid w:val="00022986"/>
    <w:rsid w:val="00022CEA"/>
    <w:rsid w:val="000241AB"/>
    <w:rsid w:val="00024512"/>
    <w:rsid w:val="000245C7"/>
    <w:rsid w:val="00024725"/>
    <w:rsid w:val="0002528D"/>
    <w:rsid w:val="0002550F"/>
    <w:rsid w:val="000262B8"/>
    <w:rsid w:val="00026522"/>
    <w:rsid w:val="00026D47"/>
    <w:rsid w:val="00026E8C"/>
    <w:rsid w:val="0003069A"/>
    <w:rsid w:val="00031FA9"/>
    <w:rsid w:val="00032E3A"/>
    <w:rsid w:val="00034028"/>
    <w:rsid w:val="00035C56"/>
    <w:rsid w:val="00035DE0"/>
    <w:rsid w:val="0003664D"/>
    <w:rsid w:val="0003671D"/>
    <w:rsid w:val="0004009E"/>
    <w:rsid w:val="000404F9"/>
    <w:rsid w:val="00040698"/>
    <w:rsid w:val="000408C5"/>
    <w:rsid w:val="00040918"/>
    <w:rsid w:val="00040F2D"/>
    <w:rsid w:val="00041640"/>
    <w:rsid w:val="000420C5"/>
    <w:rsid w:val="00042D3B"/>
    <w:rsid w:val="000459DD"/>
    <w:rsid w:val="00045ABA"/>
    <w:rsid w:val="00045F42"/>
    <w:rsid w:val="000514DC"/>
    <w:rsid w:val="00054A5F"/>
    <w:rsid w:val="00054D66"/>
    <w:rsid w:val="00054FC2"/>
    <w:rsid w:val="00055EC1"/>
    <w:rsid w:val="00055F8B"/>
    <w:rsid w:val="00056D38"/>
    <w:rsid w:val="00057726"/>
    <w:rsid w:val="00057748"/>
    <w:rsid w:val="0006096D"/>
    <w:rsid w:val="00062962"/>
    <w:rsid w:val="0006379C"/>
    <w:rsid w:val="00064040"/>
    <w:rsid w:val="00064C0C"/>
    <w:rsid w:val="0007082B"/>
    <w:rsid w:val="00070844"/>
    <w:rsid w:val="0007247D"/>
    <w:rsid w:val="00072850"/>
    <w:rsid w:val="00072DA1"/>
    <w:rsid w:val="000765C9"/>
    <w:rsid w:val="000777F1"/>
    <w:rsid w:val="00077D9F"/>
    <w:rsid w:val="00080585"/>
    <w:rsid w:val="000828A8"/>
    <w:rsid w:val="000833F2"/>
    <w:rsid w:val="00084CD2"/>
    <w:rsid w:val="0008515D"/>
    <w:rsid w:val="0008575C"/>
    <w:rsid w:val="00085E61"/>
    <w:rsid w:val="00091800"/>
    <w:rsid w:val="00092FCD"/>
    <w:rsid w:val="0009365B"/>
    <w:rsid w:val="0009453E"/>
    <w:rsid w:val="00094DEF"/>
    <w:rsid w:val="0009580B"/>
    <w:rsid w:val="00096814"/>
    <w:rsid w:val="000A28A3"/>
    <w:rsid w:val="000A74EE"/>
    <w:rsid w:val="000A7B6A"/>
    <w:rsid w:val="000A7EBC"/>
    <w:rsid w:val="000B1017"/>
    <w:rsid w:val="000B1332"/>
    <w:rsid w:val="000B1911"/>
    <w:rsid w:val="000B1FAE"/>
    <w:rsid w:val="000B24CD"/>
    <w:rsid w:val="000B2D3C"/>
    <w:rsid w:val="000B2FBF"/>
    <w:rsid w:val="000B3BCB"/>
    <w:rsid w:val="000B3BE8"/>
    <w:rsid w:val="000B410A"/>
    <w:rsid w:val="000B4771"/>
    <w:rsid w:val="000B4EC6"/>
    <w:rsid w:val="000B6727"/>
    <w:rsid w:val="000B7DB7"/>
    <w:rsid w:val="000C083D"/>
    <w:rsid w:val="000C11E4"/>
    <w:rsid w:val="000C1749"/>
    <w:rsid w:val="000C1D00"/>
    <w:rsid w:val="000C332C"/>
    <w:rsid w:val="000C3E5B"/>
    <w:rsid w:val="000C6152"/>
    <w:rsid w:val="000C61C3"/>
    <w:rsid w:val="000C6E90"/>
    <w:rsid w:val="000D0A91"/>
    <w:rsid w:val="000D3A63"/>
    <w:rsid w:val="000E27CD"/>
    <w:rsid w:val="000E34F7"/>
    <w:rsid w:val="000E362C"/>
    <w:rsid w:val="000E67A0"/>
    <w:rsid w:val="000E6D9E"/>
    <w:rsid w:val="000F277B"/>
    <w:rsid w:val="000F2FE7"/>
    <w:rsid w:val="000F3E64"/>
    <w:rsid w:val="000F41AB"/>
    <w:rsid w:val="000F60C3"/>
    <w:rsid w:val="000F60F2"/>
    <w:rsid w:val="00100479"/>
    <w:rsid w:val="00101D00"/>
    <w:rsid w:val="00103F20"/>
    <w:rsid w:val="001071EC"/>
    <w:rsid w:val="0010726D"/>
    <w:rsid w:val="0011044A"/>
    <w:rsid w:val="00111CC2"/>
    <w:rsid w:val="0011223B"/>
    <w:rsid w:val="00113FB8"/>
    <w:rsid w:val="00116B07"/>
    <w:rsid w:val="00116E4D"/>
    <w:rsid w:val="0012059E"/>
    <w:rsid w:val="00120F90"/>
    <w:rsid w:val="00121AAD"/>
    <w:rsid w:val="00122761"/>
    <w:rsid w:val="00123619"/>
    <w:rsid w:val="0012488C"/>
    <w:rsid w:val="001307D7"/>
    <w:rsid w:val="001315A1"/>
    <w:rsid w:val="00132C4F"/>
    <w:rsid w:val="001348E5"/>
    <w:rsid w:val="00136D4A"/>
    <w:rsid w:val="00142036"/>
    <w:rsid w:val="00144154"/>
    <w:rsid w:val="001450C9"/>
    <w:rsid w:val="00147376"/>
    <w:rsid w:val="001501AD"/>
    <w:rsid w:val="001579A1"/>
    <w:rsid w:val="001627CF"/>
    <w:rsid w:val="001645C1"/>
    <w:rsid w:val="00165AFF"/>
    <w:rsid w:val="00166102"/>
    <w:rsid w:val="00166E09"/>
    <w:rsid w:val="00167B32"/>
    <w:rsid w:val="00170203"/>
    <w:rsid w:val="0017022F"/>
    <w:rsid w:val="0017042F"/>
    <w:rsid w:val="00170B1D"/>
    <w:rsid w:val="00171426"/>
    <w:rsid w:val="00171F0F"/>
    <w:rsid w:val="00173961"/>
    <w:rsid w:val="00173ECD"/>
    <w:rsid w:val="001746E9"/>
    <w:rsid w:val="00181BAB"/>
    <w:rsid w:val="00182542"/>
    <w:rsid w:val="00182E03"/>
    <w:rsid w:val="0018360F"/>
    <w:rsid w:val="00186493"/>
    <w:rsid w:val="0019116C"/>
    <w:rsid w:val="00191675"/>
    <w:rsid w:val="00192187"/>
    <w:rsid w:val="00193287"/>
    <w:rsid w:val="00193342"/>
    <w:rsid w:val="00193533"/>
    <w:rsid w:val="00195C65"/>
    <w:rsid w:val="001963EC"/>
    <w:rsid w:val="00197E98"/>
    <w:rsid w:val="001A1772"/>
    <w:rsid w:val="001A276B"/>
    <w:rsid w:val="001A2AA8"/>
    <w:rsid w:val="001A2CDD"/>
    <w:rsid w:val="001A2D94"/>
    <w:rsid w:val="001A5CA9"/>
    <w:rsid w:val="001B1DEA"/>
    <w:rsid w:val="001B3142"/>
    <w:rsid w:val="001B3640"/>
    <w:rsid w:val="001B4B20"/>
    <w:rsid w:val="001B6B3F"/>
    <w:rsid w:val="001B7591"/>
    <w:rsid w:val="001B7914"/>
    <w:rsid w:val="001B7AF1"/>
    <w:rsid w:val="001C0FF2"/>
    <w:rsid w:val="001C1D8A"/>
    <w:rsid w:val="001C3BD4"/>
    <w:rsid w:val="001C47D7"/>
    <w:rsid w:val="001C592D"/>
    <w:rsid w:val="001C73F1"/>
    <w:rsid w:val="001D2A50"/>
    <w:rsid w:val="001D7E71"/>
    <w:rsid w:val="001E4E70"/>
    <w:rsid w:val="001E5B80"/>
    <w:rsid w:val="001E5DA5"/>
    <w:rsid w:val="001F21E4"/>
    <w:rsid w:val="001F2B90"/>
    <w:rsid w:val="001F3205"/>
    <w:rsid w:val="001F3A5E"/>
    <w:rsid w:val="001F43F2"/>
    <w:rsid w:val="001F46F2"/>
    <w:rsid w:val="001F74BE"/>
    <w:rsid w:val="001F7C52"/>
    <w:rsid w:val="002025E0"/>
    <w:rsid w:val="002045CD"/>
    <w:rsid w:val="00205621"/>
    <w:rsid w:val="00205F82"/>
    <w:rsid w:val="002061EF"/>
    <w:rsid w:val="002068D0"/>
    <w:rsid w:val="00210408"/>
    <w:rsid w:val="0021222C"/>
    <w:rsid w:val="002148A5"/>
    <w:rsid w:val="00214DB6"/>
    <w:rsid w:val="00216C68"/>
    <w:rsid w:val="00221C9E"/>
    <w:rsid w:val="00222B5C"/>
    <w:rsid w:val="00222D17"/>
    <w:rsid w:val="002250DD"/>
    <w:rsid w:val="00226A62"/>
    <w:rsid w:val="00227F12"/>
    <w:rsid w:val="0023195E"/>
    <w:rsid w:val="00233E19"/>
    <w:rsid w:val="00233FFB"/>
    <w:rsid w:val="002341C3"/>
    <w:rsid w:val="002413CF"/>
    <w:rsid w:val="00241DDC"/>
    <w:rsid w:val="00242F21"/>
    <w:rsid w:val="00250831"/>
    <w:rsid w:val="00250C2D"/>
    <w:rsid w:val="002512D7"/>
    <w:rsid w:val="002514D3"/>
    <w:rsid w:val="00253B1C"/>
    <w:rsid w:val="00253FCD"/>
    <w:rsid w:val="00255E14"/>
    <w:rsid w:val="002606A0"/>
    <w:rsid w:val="0026161B"/>
    <w:rsid w:val="002625CC"/>
    <w:rsid w:val="00262FE7"/>
    <w:rsid w:val="002655C5"/>
    <w:rsid w:val="0026650E"/>
    <w:rsid w:val="0026661E"/>
    <w:rsid w:val="00266BE1"/>
    <w:rsid w:val="002700B7"/>
    <w:rsid w:val="0027018A"/>
    <w:rsid w:val="002704B4"/>
    <w:rsid w:val="00277343"/>
    <w:rsid w:val="00280858"/>
    <w:rsid w:val="0028120B"/>
    <w:rsid w:val="0028125A"/>
    <w:rsid w:val="00281996"/>
    <w:rsid w:val="00281B62"/>
    <w:rsid w:val="00282B68"/>
    <w:rsid w:val="00282E3B"/>
    <w:rsid w:val="00283716"/>
    <w:rsid w:val="0028459A"/>
    <w:rsid w:val="00285640"/>
    <w:rsid w:val="0028575F"/>
    <w:rsid w:val="00287A21"/>
    <w:rsid w:val="002924F6"/>
    <w:rsid w:val="00294607"/>
    <w:rsid w:val="002962BF"/>
    <w:rsid w:val="0029728A"/>
    <w:rsid w:val="002975A2"/>
    <w:rsid w:val="00297EA7"/>
    <w:rsid w:val="002A020F"/>
    <w:rsid w:val="002A0481"/>
    <w:rsid w:val="002A098D"/>
    <w:rsid w:val="002A19B7"/>
    <w:rsid w:val="002A3693"/>
    <w:rsid w:val="002A3D7E"/>
    <w:rsid w:val="002A5187"/>
    <w:rsid w:val="002A6CDC"/>
    <w:rsid w:val="002B2CD2"/>
    <w:rsid w:val="002B30FC"/>
    <w:rsid w:val="002B32C0"/>
    <w:rsid w:val="002B3E7F"/>
    <w:rsid w:val="002B75F4"/>
    <w:rsid w:val="002C04D2"/>
    <w:rsid w:val="002C0890"/>
    <w:rsid w:val="002C0C1C"/>
    <w:rsid w:val="002C191C"/>
    <w:rsid w:val="002C2940"/>
    <w:rsid w:val="002C2AF3"/>
    <w:rsid w:val="002C2B4A"/>
    <w:rsid w:val="002C31E6"/>
    <w:rsid w:val="002C7E2F"/>
    <w:rsid w:val="002D4F24"/>
    <w:rsid w:val="002D64AA"/>
    <w:rsid w:val="002E0499"/>
    <w:rsid w:val="002E1133"/>
    <w:rsid w:val="002E1D70"/>
    <w:rsid w:val="002E51E7"/>
    <w:rsid w:val="002E555C"/>
    <w:rsid w:val="002E5850"/>
    <w:rsid w:val="002F07CC"/>
    <w:rsid w:val="002F0963"/>
    <w:rsid w:val="002F1600"/>
    <w:rsid w:val="002F2DD5"/>
    <w:rsid w:val="002F32BE"/>
    <w:rsid w:val="002F67A0"/>
    <w:rsid w:val="00300548"/>
    <w:rsid w:val="00301374"/>
    <w:rsid w:val="003013CE"/>
    <w:rsid w:val="00301648"/>
    <w:rsid w:val="00302ED0"/>
    <w:rsid w:val="00305695"/>
    <w:rsid w:val="003057FD"/>
    <w:rsid w:val="00307CDF"/>
    <w:rsid w:val="003110FC"/>
    <w:rsid w:val="00311B25"/>
    <w:rsid w:val="00314739"/>
    <w:rsid w:val="0031517C"/>
    <w:rsid w:val="00315FAD"/>
    <w:rsid w:val="00320935"/>
    <w:rsid w:val="00323CF0"/>
    <w:rsid w:val="00323DA2"/>
    <w:rsid w:val="00324C4E"/>
    <w:rsid w:val="00325440"/>
    <w:rsid w:val="003311AF"/>
    <w:rsid w:val="00331BA7"/>
    <w:rsid w:val="0033228C"/>
    <w:rsid w:val="00334235"/>
    <w:rsid w:val="00335F77"/>
    <w:rsid w:val="00336696"/>
    <w:rsid w:val="00337DFC"/>
    <w:rsid w:val="00340CE6"/>
    <w:rsid w:val="00342336"/>
    <w:rsid w:val="00343A06"/>
    <w:rsid w:val="00343E0D"/>
    <w:rsid w:val="00343F5C"/>
    <w:rsid w:val="00344CFC"/>
    <w:rsid w:val="003465A1"/>
    <w:rsid w:val="003465AE"/>
    <w:rsid w:val="003513AC"/>
    <w:rsid w:val="00353698"/>
    <w:rsid w:val="003553E9"/>
    <w:rsid w:val="003554C6"/>
    <w:rsid w:val="003561F4"/>
    <w:rsid w:val="00361795"/>
    <w:rsid w:val="003631BD"/>
    <w:rsid w:val="003632B0"/>
    <w:rsid w:val="00363ABD"/>
    <w:rsid w:val="00364059"/>
    <w:rsid w:val="00366C17"/>
    <w:rsid w:val="00370245"/>
    <w:rsid w:val="00370A13"/>
    <w:rsid w:val="00371E43"/>
    <w:rsid w:val="00372E7C"/>
    <w:rsid w:val="003735D4"/>
    <w:rsid w:val="00373BBD"/>
    <w:rsid w:val="003747A0"/>
    <w:rsid w:val="00374D42"/>
    <w:rsid w:val="00374FD8"/>
    <w:rsid w:val="00376EB8"/>
    <w:rsid w:val="00381897"/>
    <w:rsid w:val="0038637F"/>
    <w:rsid w:val="003867C9"/>
    <w:rsid w:val="00386C29"/>
    <w:rsid w:val="00387E7C"/>
    <w:rsid w:val="0039012C"/>
    <w:rsid w:val="003901C7"/>
    <w:rsid w:val="00393586"/>
    <w:rsid w:val="00395FDF"/>
    <w:rsid w:val="00396C6B"/>
    <w:rsid w:val="00396CB0"/>
    <w:rsid w:val="00397C19"/>
    <w:rsid w:val="003A0590"/>
    <w:rsid w:val="003A5D51"/>
    <w:rsid w:val="003A73ED"/>
    <w:rsid w:val="003B0A3F"/>
    <w:rsid w:val="003B2986"/>
    <w:rsid w:val="003B3047"/>
    <w:rsid w:val="003B7746"/>
    <w:rsid w:val="003C005F"/>
    <w:rsid w:val="003C094C"/>
    <w:rsid w:val="003C119B"/>
    <w:rsid w:val="003C1D5C"/>
    <w:rsid w:val="003C2CE2"/>
    <w:rsid w:val="003C5472"/>
    <w:rsid w:val="003D0367"/>
    <w:rsid w:val="003D06AD"/>
    <w:rsid w:val="003D15F9"/>
    <w:rsid w:val="003D188F"/>
    <w:rsid w:val="003D29D1"/>
    <w:rsid w:val="003D39C3"/>
    <w:rsid w:val="003D3B30"/>
    <w:rsid w:val="003D3F74"/>
    <w:rsid w:val="003D4BD4"/>
    <w:rsid w:val="003D5C31"/>
    <w:rsid w:val="003D60AD"/>
    <w:rsid w:val="003E1FDA"/>
    <w:rsid w:val="003E20A8"/>
    <w:rsid w:val="003E2959"/>
    <w:rsid w:val="003E2D5E"/>
    <w:rsid w:val="003E540E"/>
    <w:rsid w:val="003E57B9"/>
    <w:rsid w:val="003E7297"/>
    <w:rsid w:val="003F08AF"/>
    <w:rsid w:val="003F094F"/>
    <w:rsid w:val="003F0D7B"/>
    <w:rsid w:val="003F1C2D"/>
    <w:rsid w:val="003F2412"/>
    <w:rsid w:val="003F3EF3"/>
    <w:rsid w:val="003F49D9"/>
    <w:rsid w:val="003F5C23"/>
    <w:rsid w:val="00403452"/>
    <w:rsid w:val="0040473B"/>
    <w:rsid w:val="00404DA6"/>
    <w:rsid w:val="004061C1"/>
    <w:rsid w:val="00407F2C"/>
    <w:rsid w:val="00412216"/>
    <w:rsid w:val="00412EDC"/>
    <w:rsid w:val="00414AFB"/>
    <w:rsid w:val="00415AB4"/>
    <w:rsid w:val="0041656F"/>
    <w:rsid w:val="00421583"/>
    <w:rsid w:val="00423696"/>
    <w:rsid w:val="00423C75"/>
    <w:rsid w:val="004254FA"/>
    <w:rsid w:val="004305D4"/>
    <w:rsid w:val="00432611"/>
    <w:rsid w:val="00434042"/>
    <w:rsid w:val="00436003"/>
    <w:rsid w:val="004404B2"/>
    <w:rsid w:val="004419BF"/>
    <w:rsid w:val="004424B3"/>
    <w:rsid w:val="00445934"/>
    <w:rsid w:val="00445E05"/>
    <w:rsid w:val="00446CA8"/>
    <w:rsid w:val="004470F8"/>
    <w:rsid w:val="00447330"/>
    <w:rsid w:val="004477B8"/>
    <w:rsid w:val="00451735"/>
    <w:rsid w:val="004517E4"/>
    <w:rsid w:val="00451EC3"/>
    <w:rsid w:val="004527A5"/>
    <w:rsid w:val="004541D7"/>
    <w:rsid w:val="00455CDA"/>
    <w:rsid w:val="00457A79"/>
    <w:rsid w:val="00457C5C"/>
    <w:rsid w:val="00465F0C"/>
    <w:rsid w:val="00470CDD"/>
    <w:rsid w:val="00470CE9"/>
    <w:rsid w:val="00470FCB"/>
    <w:rsid w:val="004720A4"/>
    <w:rsid w:val="0047230D"/>
    <w:rsid w:val="00476081"/>
    <w:rsid w:val="0048072E"/>
    <w:rsid w:val="004823E8"/>
    <w:rsid w:val="00482E7A"/>
    <w:rsid w:val="004843C0"/>
    <w:rsid w:val="00484640"/>
    <w:rsid w:val="00487622"/>
    <w:rsid w:val="004906A5"/>
    <w:rsid w:val="004934A7"/>
    <w:rsid w:val="00493ADB"/>
    <w:rsid w:val="00493CF7"/>
    <w:rsid w:val="004946DB"/>
    <w:rsid w:val="00494C15"/>
    <w:rsid w:val="004953D4"/>
    <w:rsid w:val="004954C1"/>
    <w:rsid w:val="004A09C6"/>
    <w:rsid w:val="004A0B89"/>
    <w:rsid w:val="004A0BDE"/>
    <w:rsid w:val="004A0CF0"/>
    <w:rsid w:val="004A1A83"/>
    <w:rsid w:val="004B0CA2"/>
    <w:rsid w:val="004B29F7"/>
    <w:rsid w:val="004B3633"/>
    <w:rsid w:val="004B748A"/>
    <w:rsid w:val="004C03F4"/>
    <w:rsid w:val="004C0462"/>
    <w:rsid w:val="004C1600"/>
    <w:rsid w:val="004C1B0E"/>
    <w:rsid w:val="004C2E87"/>
    <w:rsid w:val="004C34E8"/>
    <w:rsid w:val="004C49DD"/>
    <w:rsid w:val="004C50BB"/>
    <w:rsid w:val="004C60F7"/>
    <w:rsid w:val="004C6E48"/>
    <w:rsid w:val="004C754B"/>
    <w:rsid w:val="004D03D0"/>
    <w:rsid w:val="004D098D"/>
    <w:rsid w:val="004D129E"/>
    <w:rsid w:val="004D20DE"/>
    <w:rsid w:val="004D311E"/>
    <w:rsid w:val="004D5CCB"/>
    <w:rsid w:val="004D6D64"/>
    <w:rsid w:val="004E38B1"/>
    <w:rsid w:val="004E3955"/>
    <w:rsid w:val="004E524B"/>
    <w:rsid w:val="004F16B9"/>
    <w:rsid w:val="004F1FE7"/>
    <w:rsid w:val="004F21E5"/>
    <w:rsid w:val="004F2A4D"/>
    <w:rsid w:val="004F2C7E"/>
    <w:rsid w:val="004F3DA4"/>
    <w:rsid w:val="004F4831"/>
    <w:rsid w:val="004F6226"/>
    <w:rsid w:val="004F7725"/>
    <w:rsid w:val="004F7C56"/>
    <w:rsid w:val="00503190"/>
    <w:rsid w:val="00504123"/>
    <w:rsid w:val="00505906"/>
    <w:rsid w:val="00510443"/>
    <w:rsid w:val="0051268F"/>
    <w:rsid w:val="00515645"/>
    <w:rsid w:val="00517F9D"/>
    <w:rsid w:val="005207D0"/>
    <w:rsid w:val="005218A8"/>
    <w:rsid w:val="0052507F"/>
    <w:rsid w:val="00525100"/>
    <w:rsid w:val="00525114"/>
    <w:rsid w:val="00525F43"/>
    <w:rsid w:val="00526303"/>
    <w:rsid w:val="00526E25"/>
    <w:rsid w:val="00530ABB"/>
    <w:rsid w:val="00531006"/>
    <w:rsid w:val="005310F6"/>
    <w:rsid w:val="00531640"/>
    <w:rsid w:val="00531DF9"/>
    <w:rsid w:val="005352E0"/>
    <w:rsid w:val="005363D0"/>
    <w:rsid w:val="0054053E"/>
    <w:rsid w:val="00540850"/>
    <w:rsid w:val="00540A17"/>
    <w:rsid w:val="00541FE2"/>
    <w:rsid w:val="005432D4"/>
    <w:rsid w:val="005473DA"/>
    <w:rsid w:val="00550151"/>
    <w:rsid w:val="00551EB0"/>
    <w:rsid w:val="00554581"/>
    <w:rsid w:val="005554BE"/>
    <w:rsid w:val="005605B9"/>
    <w:rsid w:val="00562BF3"/>
    <w:rsid w:val="00562D71"/>
    <w:rsid w:val="00562DA6"/>
    <w:rsid w:val="00563D24"/>
    <w:rsid w:val="00565842"/>
    <w:rsid w:val="00566387"/>
    <w:rsid w:val="0056720F"/>
    <w:rsid w:val="005702B0"/>
    <w:rsid w:val="00570C2C"/>
    <w:rsid w:val="0057188F"/>
    <w:rsid w:val="00571D8E"/>
    <w:rsid w:val="00574E7B"/>
    <w:rsid w:val="00575231"/>
    <w:rsid w:val="005756C7"/>
    <w:rsid w:val="00577956"/>
    <w:rsid w:val="00577BA2"/>
    <w:rsid w:val="00580159"/>
    <w:rsid w:val="005803AC"/>
    <w:rsid w:val="00581B8F"/>
    <w:rsid w:val="00582B72"/>
    <w:rsid w:val="00582F14"/>
    <w:rsid w:val="00582F1B"/>
    <w:rsid w:val="00584569"/>
    <w:rsid w:val="005848E7"/>
    <w:rsid w:val="00586F2F"/>
    <w:rsid w:val="005878B5"/>
    <w:rsid w:val="005902CD"/>
    <w:rsid w:val="005909F4"/>
    <w:rsid w:val="00592D27"/>
    <w:rsid w:val="005937F7"/>
    <w:rsid w:val="00593A1A"/>
    <w:rsid w:val="00595B42"/>
    <w:rsid w:val="005A012E"/>
    <w:rsid w:val="005A1D19"/>
    <w:rsid w:val="005A5706"/>
    <w:rsid w:val="005A68D4"/>
    <w:rsid w:val="005B342A"/>
    <w:rsid w:val="005B37F6"/>
    <w:rsid w:val="005B3FE4"/>
    <w:rsid w:val="005B6D41"/>
    <w:rsid w:val="005B72A3"/>
    <w:rsid w:val="005B7E86"/>
    <w:rsid w:val="005C0494"/>
    <w:rsid w:val="005C1AA1"/>
    <w:rsid w:val="005C2CA0"/>
    <w:rsid w:val="005C2F88"/>
    <w:rsid w:val="005C3958"/>
    <w:rsid w:val="005C652B"/>
    <w:rsid w:val="005D07FE"/>
    <w:rsid w:val="005D103C"/>
    <w:rsid w:val="005D16D8"/>
    <w:rsid w:val="005D4834"/>
    <w:rsid w:val="005D4EEE"/>
    <w:rsid w:val="005D68A0"/>
    <w:rsid w:val="005E199C"/>
    <w:rsid w:val="005E329C"/>
    <w:rsid w:val="005E6047"/>
    <w:rsid w:val="005E6FCA"/>
    <w:rsid w:val="005F0A15"/>
    <w:rsid w:val="005F0ED6"/>
    <w:rsid w:val="005F2F6D"/>
    <w:rsid w:val="005F3C4C"/>
    <w:rsid w:val="005F57E2"/>
    <w:rsid w:val="005F5FED"/>
    <w:rsid w:val="0060058C"/>
    <w:rsid w:val="006006AC"/>
    <w:rsid w:val="00600C0C"/>
    <w:rsid w:val="00600C1B"/>
    <w:rsid w:val="006017D7"/>
    <w:rsid w:val="006023D5"/>
    <w:rsid w:val="00604845"/>
    <w:rsid w:val="00604BC4"/>
    <w:rsid w:val="00606894"/>
    <w:rsid w:val="00606AD3"/>
    <w:rsid w:val="00607FF2"/>
    <w:rsid w:val="00610B52"/>
    <w:rsid w:val="00611432"/>
    <w:rsid w:val="00611CCF"/>
    <w:rsid w:val="00613937"/>
    <w:rsid w:val="00613F88"/>
    <w:rsid w:val="00622371"/>
    <w:rsid w:val="00622503"/>
    <w:rsid w:val="006229B2"/>
    <w:rsid w:val="00623D50"/>
    <w:rsid w:val="00627F9C"/>
    <w:rsid w:val="00630585"/>
    <w:rsid w:val="006311D6"/>
    <w:rsid w:val="006317CC"/>
    <w:rsid w:val="00631CFB"/>
    <w:rsid w:val="006326E0"/>
    <w:rsid w:val="00633B59"/>
    <w:rsid w:val="006341CB"/>
    <w:rsid w:val="00636017"/>
    <w:rsid w:val="00636BE3"/>
    <w:rsid w:val="00640C35"/>
    <w:rsid w:val="006413C9"/>
    <w:rsid w:val="00641D92"/>
    <w:rsid w:val="00642805"/>
    <w:rsid w:val="00642F80"/>
    <w:rsid w:val="00642FF6"/>
    <w:rsid w:val="006433AF"/>
    <w:rsid w:val="006460EC"/>
    <w:rsid w:val="006467E0"/>
    <w:rsid w:val="00646944"/>
    <w:rsid w:val="00647FCF"/>
    <w:rsid w:val="006502E2"/>
    <w:rsid w:val="00651746"/>
    <w:rsid w:val="00653B58"/>
    <w:rsid w:val="006541C0"/>
    <w:rsid w:val="00657C6E"/>
    <w:rsid w:val="006604FC"/>
    <w:rsid w:val="00660AB8"/>
    <w:rsid w:val="00660BC2"/>
    <w:rsid w:val="00662331"/>
    <w:rsid w:val="0066389D"/>
    <w:rsid w:val="00665746"/>
    <w:rsid w:val="00666F69"/>
    <w:rsid w:val="00670962"/>
    <w:rsid w:val="00670E16"/>
    <w:rsid w:val="00672095"/>
    <w:rsid w:val="00672A46"/>
    <w:rsid w:val="0067544A"/>
    <w:rsid w:val="006832A2"/>
    <w:rsid w:val="00685082"/>
    <w:rsid w:val="006859FC"/>
    <w:rsid w:val="0068735F"/>
    <w:rsid w:val="00687C00"/>
    <w:rsid w:val="00687E67"/>
    <w:rsid w:val="00692306"/>
    <w:rsid w:val="00694930"/>
    <w:rsid w:val="00694F38"/>
    <w:rsid w:val="00695407"/>
    <w:rsid w:val="006973AE"/>
    <w:rsid w:val="006A0BF7"/>
    <w:rsid w:val="006A39B8"/>
    <w:rsid w:val="006A3AB7"/>
    <w:rsid w:val="006A3E19"/>
    <w:rsid w:val="006A5FF8"/>
    <w:rsid w:val="006B27E9"/>
    <w:rsid w:val="006B5E41"/>
    <w:rsid w:val="006B6C55"/>
    <w:rsid w:val="006C0B00"/>
    <w:rsid w:val="006C0FE5"/>
    <w:rsid w:val="006C1BD4"/>
    <w:rsid w:val="006C28AB"/>
    <w:rsid w:val="006C381E"/>
    <w:rsid w:val="006C5948"/>
    <w:rsid w:val="006C6163"/>
    <w:rsid w:val="006C6324"/>
    <w:rsid w:val="006C79A3"/>
    <w:rsid w:val="006D0A51"/>
    <w:rsid w:val="006D0ED2"/>
    <w:rsid w:val="006D2A13"/>
    <w:rsid w:val="006D4C2C"/>
    <w:rsid w:val="006E033A"/>
    <w:rsid w:val="006E0D52"/>
    <w:rsid w:val="006E18EF"/>
    <w:rsid w:val="006E1E5D"/>
    <w:rsid w:val="006E2855"/>
    <w:rsid w:val="006E3C16"/>
    <w:rsid w:val="006E4D31"/>
    <w:rsid w:val="006F00EE"/>
    <w:rsid w:val="006F3561"/>
    <w:rsid w:val="006F56F0"/>
    <w:rsid w:val="006F58BF"/>
    <w:rsid w:val="006F68EE"/>
    <w:rsid w:val="006F70E3"/>
    <w:rsid w:val="0070016F"/>
    <w:rsid w:val="007021C0"/>
    <w:rsid w:val="00711E6B"/>
    <w:rsid w:val="00712D9B"/>
    <w:rsid w:val="007133EA"/>
    <w:rsid w:val="00715D14"/>
    <w:rsid w:val="0071709F"/>
    <w:rsid w:val="00717AE4"/>
    <w:rsid w:val="007221BD"/>
    <w:rsid w:val="00723627"/>
    <w:rsid w:val="007237F3"/>
    <w:rsid w:val="00723D71"/>
    <w:rsid w:val="00724113"/>
    <w:rsid w:val="00727C68"/>
    <w:rsid w:val="00727EF6"/>
    <w:rsid w:val="00730022"/>
    <w:rsid w:val="007312F3"/>
    <w:rsid w:val="00733789"/>
    <w:rsid w:val="00734EC5"/>
    <w:rsid w:val="007352AB"/>
    <w:rsid w:val="00736676"/>
    <w:rsid w:val="007372A3"/>
    <w:rsid w:val="00737CDA"/>
    <w:rsid w:val="007423F2"/>
    <w:rsid w:val="00745591"/>
    <w:rsid w:val="0074661D"/>
    <w:rsid w:val="00753C94"/>
    <w:rsid w:val="00753FB3"/>
    <w:rsid w:val="00754695"/>
    <w:rsid w:val="00760009"/>
    <w:rsid w:val="0076000C"/>
    <w:rsid w:val="00764E02"/>
    <w:rsid w:val="007663CF"/>
    <w:rsid w:val="00770502"/>
    <w:rsid w:val="00770E89"/>
    <w:rsid w:val="00771100"/>
    <w:rsid w:val="0077150B"/>
    <w:rsid w:val="00773C4C"/>
    <w:rsid w:val="00780761"/>
    <w:rsid w:val="00780B22"/>
    <w:rsid w:val="0078399C"/>
    <w:rsid w:val="007864B7"/>
    <w:rsid w:val="007906F7"/>
    <w:rsid w:val="007926F5"/>
    <w:rsid w:val="00792D3B"/>
    <w:rsid w:val="007968B7"/>
    <w:rsid w:val="00796CE9"/>
    <w:rsid w:val="007A6158"/>
    <w:rsid w:val="007A7EA2"/>
    <w:rsid w:val="007B0C32"/>
    <w:rsid w:val="007B2D53"/>
    <w:rsid w:val="007B54FF"/>
    <w:rsid w:val="007B6D9D"/>
    <w:rsid w:val="007B7501"/>
    <w:rsid w:val="007B7A30"/>
    <w:rsid w:val="007C7C67"/>
    <w:rsid w:val="007D20A3"/>
    <w:rsid w:val="007D2424"/>
    <w:rsid w:val="007D721F"/>
    <w:rsid w:val="007D7385"/>
    <w:rsid w:val="007E08DA"/>
    <w:rsid w:val="007E247C"/>
    <w:rsid w:val="007E4642"/>
    <w:rsid w:val="007E4AEE"/>
    <w:rsid w:val="007F0B4C"/>
    <w:rsid w:val="007F0C66"/>
    <w:rsid w:val="007F1488"/>
    <w:rsid w:val="007F14E2"/>
    <w:rsid w:val="007F23F3"/>
    <w:rsid w:val="007F611D"/>
    <w:rsid w:val="007F7BF3"/>
    <w:rsid w:val="00802AFE"/>
    <w:rsid w:val="0080395A"/>
    <w:rsid w:val="00810D2D"/>
    <w:rsid w:val="008129A1"/>
    <w:rsid w:val="00813F7D"/>
    <w:rsid w:val="00814BBE"/>
    <w:rsid w:val="008161DF"/>
    <w:rsid w:val="00817C31"/>
    <w:rsid w:val="008205AE"/>
    <w:rsid w:val="008206F2"/>
    <w:rsid w:val="008225ED"/>
    <w:rsid w:val="008234E9"/>
    <w:rsid w:val="00825E58"/>
    <w:rsid w:val="00826196"/>
    <w:rsid w:val="008261D4"/>
    <w:rsid w:val="00826C29"/>
    <w:rsid w:val="00832386"/>
    <w:rsid w:val="00832E6E"/>
    <w:rsid w:val="00835E30"/>
    <w:rsid w:val="00836536"/>
    <w:rsid w:val="00836973"/>
    <w:rsid w:val="00840185"/>
    <w:rsid w:val="00840A5B"/>
    <w:rsid w:val="00842824"/>
    <w:rsid w:val="00842D3B"/>
    <w:rsid w:val="008447DA"/>
    <w:rsid w:val="00844E84"/>
    <w:rsid w:val="008455CF"/>
    <w:rsid w:val="00846332"/>
    <w:rsid w:val="00846E20"/>
    <w:rsid w:val="00850973"/>
    <w:rsid w:val="008510C4"/>
    <w:rsid w:val="00851864"/>
    <w:rsid w:val="00852B6B"/>
    <w:rsid w:val="0085363E"/>
    <w:rsid w:val="00853FDD"/>
    <w:rsid w:val="00856035"/>
    <w:rsid w:val="00857019"/>
    <w:rsid w:val="008607BE"/>
    <w:rsid w:val="0086121D"/>
    <w:rsid w:val="0086124A"/>
    <w:rsid w:val="0086247E"/>
    <w:rsid w:val="008634BB"/>
    <w:rsid w:val="00863567"/>
    <w:rsid w:val="0086505E"/>
    <w:rsid w:val="00865D8F"/>
    <w:rsid w:val="008672DE"/>
    <w:rsid w:val="0086745C"/>
    <w:rsid w:val="00876348"/>
    <w:rsid w:val="0088064D"/>
    <w:rsid w:val="008809E7"/>
    <w:rsid w:val="0088234C"/>
    <w:rsid w:val="00883CF6"/>
    <w:rsid w:val="008851FE"/>
    <w:rsid w:val="00891447"/>
    <w:rsid w:val="0089246F"/>
    <w:rsid w:val="00894E91"/>
    <w:rsid w:val="00895003"/>
    <w:rsid w:val="0089793F"/>
    <w:rsid w:val="008A147C"/>
    <w:rsid w:val="008A5FAF"/>
    <w:rsid w:val="008A69E4"/>
    <w:rsid w:val="008A7224"/>
    <w:rsid w:val="008A7784"/>
    <w:rsid w:val="008B01EC"/>
    <w:rsid w:val="008B0962"/>
    <w:rsid w:val="008B16D8"/>
    <w:rsid w:val="008B2F65"/>
    <w:rsid w:val="008B369F"/>
    <w:rsid w:val="008B44A6"/>
    <w:rsid w:val="008B4684"/>
    <w:rsid w:val="008B480B"/>
    <w:rsid w:val="008B4834"/>
    <w:rsid w:val="008B64E6"/>
    <w:rsid w:val="008C0AF1"/>
    <w:rsid w:val="008C40D7"/>
    <w:rsid w:val="008C43C9"/>
    <w:rsid w:val="008C6715"/>
    <w:rsid w:val="008C6DB6"/>
    <w:rsid w:val="008C7662"/>
    <w:rsid w:val="008D0598"/>
    <w:rsid w:val="008D1773"/>
    <w:rsid w:val="008D1B7C"/>
    <w:rsid w:val="008D1DAA"/>
    <w:rsid w:val="008D3CC1"/>
    <w:rsid w:val="008D48F1"/>
    <w:rsid w:val="008D5BE8"/>
    <w:rsid w:val="008E2478"/>
    <w:rsid w:val="008E25F9"/>
    <w:rsid w:val="008E58CB"/>
    <w:rsid w:val="008E6445"/>
    <w:rsid w:val="008E6617"/>
    <w:rsid w:val="008F55FE"/>
    <w:rsid w:val="008F58E0"/>
    <w:rsid w:val="00900688"/>
    <w:rsid w:val="00903B85"/>
    <w:rsid w:val="00903BF5"/>
    <w:rsid w:val="00904171"/>
    <w:rsid w:val="0090484D"/>
    <w:rsid w:val="009048DB"/>
    <w:rsid w:val="00907109"/>
    <w:rsid w:val="0090711F"/>
    <w:rsid w:val="00907836"/>
    <w:rsid w:val="0091049D"/>
    <w:rsid w:val="00910935"/>
    <w:rsid w:val="00911425"/>
    <w:rsid w:val="00912E4E"/>
    <w:rsid w:val="00914309"/>
    <w:rsid w:val="00914837"/>
    <w:rsid w:val="0092099E"/>
    <w:rsid w:val="00920EA3"/>
    <w:rsid w:val="00923305"/>
    <w:rsid w:val="009248DB"/>
    <w:rsid w:val="00924F95"/>
    <w:rsid w:val="009255B2"/>
    <w:rsid w:val="00927F48"/>
    <w:rsid w:val="00927FAC"/>
    <w:rsid w:val="00931836"/>
    <w:rsid w:val="009321B2"/>
    <w:rsid w:val="00933E8D"/>
    <w:rsid w:val="00934625"/>
    <w:rsid w:val="00943654"/>
    <w:rsid w:val="00944D9F"/>
    <w:rsid w:val="00947370"/>
    <w:rsid w:val="00951688"/>
    <w:rsid w:val="00951A02"/>
    <w:rsid w:val="00952055"/>
    <w:rsid w:val="009545ED"/>
    <w:rsid w:val="009546BF"/>
    <w:rsid w:val="0096014E"/>
    <w:rsid w:val="00960967"/>
    <w:rsid w:val="0096473B"/>
    <w:rsid w:val="009650C3"/>
    <w:rsid w:val="00965640"/>
    <w:rsid w:val="00967280"/>
    <w:rsid w:val="009732BE"/>
    <w:rsid w:val="00974C2C"/>
    <w:rsid w:val="00975512"/>
    <w:rsid w:val="00976E06"/>
    <w:rsid w:val="009770C7"/>
    <w:rsid w:val="00980EBB"/>
    <w:rsid w:val="0098217A"/>
    <w:rsid w:val="009837CE"/>
    <w:rsid w:val="00984331"/>
    <w:rsid w:val="00985482"/>
    <w:rsid w:val="0099071C"/>
    <w:rsid w:val="00990810"/>
    <w:rsid w:val="00992D72"/>
    <w:rsid w:val="0099441B"/>
    <w:rsid w:val="009958AA"/>
    <w:rsid w:val="009964EC"/>
    <w:rsid w:val="009A1C34"/>
    <w:rsid w:val="009A1CF7"/>
    <w:rsid w:val="009A1F3A"/>
    <w:rsid w:val="009A249B"/>
    <w:rsid w:val="009A3556"/>
    <w:rsid w:val="009A3D6F"/>
    <w:rsid w:val="009A3F79"/>
    <w:rsid w:val="009B0C1C"/>
    <w:rsid w:val="009B276E"/>
    <w:rsid w:val="009B2A06"/>
    <w:rsid w:val="009B45BD"/>
    <w:rsid w:val="009B5BFF"/>
    <w:rsid w:val="009C1C8D"/>
    <w:rsid w:val="009C2AE7"/>
    <w:rsid w:val="009C5C68"/>
    <w:rsid w:val="009C603C"/>
    <w:rsid w:val="009D060F"/>
    <w:rsid w:val="009D1692"/>
    <w:rsid w:val="009D2A73"/>
    <w:rsid w:val="009D3BF4"/>
    <w:rsid w:val="009D3FD8"/>
    <w:rsid w:val="009D7CB3"/>
    <w:rsid w:val="009D7EC6"/>
    <w:rsid w:val="009E0EC5"/>
    <w:rsid w:val="009E26A9"/>
    <w:rsid w:val="009E345F"/>
    <w:rsid w:val="009E40F0"/>
    <w:rsid w:val="009E4383"/>
    <w:rsid w:val="009E6BF4"/>
    <w:rsid w:val="009E71DD"/>
    <w:rsid w:val="009E7C0B"/>
    <w:rsid w:val="009E7E45"/>
    <w:rsid w:val="009F2271"/>
    <w:rsid w:val="009F2D3D"/>
    <w:rsid w:val="009F377E"/>
    <w:rsid w:val="009F3A71"/>
    <w:rsid w:val="009F4451"/>
    <w:rsid w:val="00A01F74"/>
    <w:rsid w:val="00A05BA3"/>
    <w:rsid w:val="00A06926"/>
    <w:rsid w:val="00A1098E"/>
    <w:rsid w:val="00A11D86"/>
    <w:rsid w:val="00A12D3E"/>
    <w:rsid w:val="00A162AF"/>
    <w:rsid w:val="00A171A8"/>
    <w:rsid w:val="00A17AA3"/>
    <w:rsid w:val="00A20489"/>
    <w:rsid w:val="00A20F72"/>
    <w:rsid w:val="00A21FA5"/>
    <w:rsid w:val="00A2391B"/>
    <w:rsid w:val="00A252B4"/>
    <w:rsid w:val="00A2611D"/>
    <w:rsid w:val="00A26682"/>
    <w:rsid w:val="00A31C16"/>
    <w:rsid w:val="00A34A40"/>
    <w:rsid w:val="00A35375"/>
    <w:rsid w:val="00A36BAF"/>
    <w:rsid w:val="00A36FE5"/>
    <w:rsid w:val="00A4229D"/>
    <w:rsid w:val="00A52F7F"/>
    <w:rsid w:val="00A56264"/>
    <w:rsid w:val="00A61086"/>
    <w:rsid w:val="00A62336"/>
    <w:rsid w:val="00A6304A"/>
    <w:rsid w:val="00A67F55"/>
    <w:rsid w:val="00A724C9"/>
    <w:rsid w:val="00A74983"/>
    <w:rsid w:val="00A7511E"/>
    <w:rsid w:val="00A75669"/>
    <w:rsid w:val="00A76BD0"/>
    <w:rsid w:val="00A81A52"/>
    <w:rsid w:val="00A840A0"/>
    <w:rsid w:val="00A84467"/>
    <w:rsid w:val="00A87186"/>
    <w:rsid w:val="00A90320"/>
    <w:rsid w:val="00A925FF"/>
    <w:rsid w:val="00A93708"/>
    <w:rsid w:val="00A94330"/>
    <w:rsid w:val="00A94684"/>
    <w:rsid w:val="00A94EEE"/>
    <w:rsid w:val="00A96B69"/>
    <w:rsid w:val="00A96F87"/>
    <w:rsid w:val="00A973C8"/>
    <w:rsid w:val="00A97CE1"/>
    <w:rsid w:val="00AA3800"/>
    <w:rsid w:val="00AA4FD6"/>
    <w:rsid w:val="00AA5BB0"/>
    <w:rsid w:val="00AA6020"/>
    <w:rsid w:val="00AA6274"/>
    <w:rsid w:val="00AA730D"/>
    <w:rsid w:val="00AB3BF7"/>
    <w:rsid w:val="00AB44EA"/>
    <w:rsid w:val="00AB4C1A"/>
    <w:rsid w:val="00AB6AEE"/>
    <w:rsid w:val="00AC1342"/>
    <w:rsid w:val="00AC31A0"/>
    <w:rsid w:val="00AC3850"/>
    <w:rsid w:val="00AD20F6"/>
    <w:rsid w:val="00AD2FA1"/>
    <w:rsid w:val="00AD4BF3"/>
    <w:rsid w:val="00AE0505"/>
    <w:rsid w:val="00AE1819"/>
    <w:rsid w:val="00AE2989"/>
    <w:rsid w:val="00AE50C9"/>
    <w:rsid w:val="00AE5D10"/>
    <w:rsid w:val="00AE6022"/>
    <w:rsid w:val="00AE6140"/>
    <w:rsid w:val="00AE6B01"/>
    <w:rsid w:val="00AF105A"/>
    <w:rsid w:val="00AF16CA"/>
    <w:rsid w:val="00AF428A"/>
    <w:rsid w:val="00AF492D"/>
    <w:rsid w:val="00AF4B94"/>
    <w:rsid w:val="00AF7389"/>
    <w:rsid w:val="00AF78A2"/>
    <w:rsid w:val="00AF79F7"/>
    <w:rsid w:val="00B010A2"/>
    <w:rsid w:val="00B026E4"/>
    <w:rsid w:val="00B03F25"/>
    <w:rsid w:val="00B06122"/>
    <w:rsid w:val="00B07B4E"/>
    <w:rsid w:val="00B10172"/>
    <w:rsid w:val="00B1060F"/>
    <w:rsid w:val="00B1085C"/>
    <w:rsid w:val="00B1489D"/>
    <w:rsid w:val="00B20099"/>
    <w:rsid w:val="00B20955"/>
    <w:rsid w:val="00B22A19"/>
    <w:rsid w:val="00B246CD"/>
    <w:rsid w:val="00B24EB8"/>
    <w:rsid w:val="00B25634"/>
    <w:rsid w:val="00B27697"/>
    <w:rsid w:val="00B27AEB"/>
    <w:rsid w:val="00B32199"/>
    <w:rsid w:val="00B3285C"/>
    <w:rsid w:val="00B33EAE"/>
    <w:rsid w:val="00B352BB"/>
    <w:rsid w:val="00B356AF"/>
    <w:rsid w:val="00B37E52"/>
    <w:rsid w:val="00B43CEB"/>
    <w:rsid w:val="00B4679D"/>
    <w:rsid w:val="00B507DD"/>
    <w:rsid w:val="00B50AB7"/>
    <w:rsid w:val="00B515CC"/>
    <w:rsid w:val="00B52019"/>
    <w:rsid w:val="00B5344D"/>
    <w:rsid w:val="00B53916"/>
    <w:rsid w:val="00B54DFD"/>
    <w:rsid w:val="00B5565D"/>
    <w:rsid w:val="00B55D79"/>
    <w:rsid w:val="00B602E2"/>
    <w:rsid w:val="00B62798"/>
    <w:rsid w:val="00B635B6"/>
    <w:rsid w:val="00B638CF"/>
    <w:rsid w:val="00B63EF7"/>
    <w:rsid w:val="00B64E3D"/>
    <w:rsid w:val="00B66E7A"/>
    <w:rsid w:val="00B67DA3"/>
    <w:rsid w:val="00B70044"/>
    <w:rsid w:val="00B721BD"/>
    <w:rsid w:val="00B73F88"/>
    <w:rsid w:val="00B7753D"/>
    <w:rsid w:val="00B80937"/>
    <w:rsid w:val="00B80B00"/>
    <w:rsid w:val="00B810EE"/>
    <w:rsid w:val="00B8114B"/>
    <w:rsid w:val="00B851BE"/>
    <w:rsid w:val="00B857BC"/>
    <w:rsid w:val="00B85E36"/>
    <w:rsid w:val="00B9054D"/>
    <w:rsid w:val="00B9207B"/>
    <w:rsid w:val="00B92734"/>
    <w:rsid w:val="00B93EB0"/>
    <w:rsid w:val="00B94020"/>
    <w:rsid w:val="00BA11F7"/>
    <w:rsid w:val="00BA4B16"/>
    <w:rsid w:val="00BA6315"/>
    <w:rsid w:val="00BA6616"/>
    <w:rsid w:val="00BA6744"/>
    <w:rsid w:val="00BA67E6"/>
    <w:rsid w:val="00BA7486"/>
    <w:rsid w:val="00BB0E50"/>
    <w:rsid w:val="00BB442C"/>
    <w:rsid w:val="00BB4C28"/>
    <w:rsid w:val="00BB5287"/>
    <w:rsid w:val="00BB5CA4"/>
    <w:rsid w:val="00BC129B"/>
    <w:rsid w:val="00BC1AB1"/>
    <w:rsid w:val="00BC4769"/>
    <w:rsid w:val="00BC7CD7"/>
    <w:rsid w:val="00BD0E20"/>
    <w:rsid w:val="00BD102C"/>
    <w:rsid w:val="00BD22F1"/>
    <w:rsid w:val="00BD2D6D"/>
    <w:rsid w:val="00BD3AC1"/>
    <w:rsid w:val="00BD5C25"/>
    <w:rsid w:val="00BE006E"/>
    <w:rsid w:val="00BE1154"/>
    <w:rsid w:val="00BE15F4"/>
    <w:rsid w:val="00BE255F"/>
    <w:rsid w:val="00BE2664"/>
    <w:rsid w:val="00BE2BC1"/>
    <w:rsid w:val="00BE3498"/>
    <w:rsid w:val="00BE4A89"/>
    <w:rsid w:val="00BE5075"/>
    <w:rsid w:val="00BF03EE"/>
    <w:rsid w:val="00BF18CA"/>
    <w:rsid w:val="00BF1A52"/>
    <w:rsid w:val="00BF1EB8"/>
    <w:rsid w:val="00BF2A51"/>
    <w:rsid w:val="00BF4838"/>
    <w:rsid w:val="00BF55B0"/>
    <w:rsid w:val="00BF6019"/>
    <w:rsid w:val="00BF6080"/>
    <w:rsid w:val="00BF6380"/>
    <w:rsid w:val="00BF7688"/>
    <w:rsid w:val="00C006B0"/>
    <w:rsid w:val="00C02CB2"/>
    <w:rsid w:val="00C0409B"/>
    <w:rsid w:val="00C063C8"/>
    <w:rsid w:val="00C06EF0"/>
    <w:rsid w:val="00C07146"/>
    <w:rsid w:val="00C07CC1"/>
    <w:rsid w:val="00C07F60"/>
    <w:rsid w:val="00C10C2F"/>
    <w:rsid w:val="00C13A99"/>
    <w:rsid w:val="00C1671C"/>
    <w:rsid w:val="00C16FC9"/>
    <w:rsid w:val="00C21237"/>
    <w:rsid w:val="00C21384"/>
    <w:rsid w:val="00C21786"/>
    <w:rsid w:val="00C22EFA"/>
    <w:rsid w:val="00C246B4"/>
    <w:rsid w:val="00C25044"/>
    <w:rsid w:val="00C25CA0"/>
    <w:rsid w:val="00C32123"/>
    <w:rsid w:val="00C34FE7"/>
    <w:rsid w:val="00C372D2"/>
    <w:rsid w:val="00C402D9"/>
    <w:rsid w:val="00C40E37"/>
    <w:rsid w:val="00C4170F"/>
    <w:rsid w:val="00C4184E"/>
    <w:rsid w:val="00C445D4"/>
    <w:rsid w:val="00C447A6"/>
    <w:rsid w:val="00C45028"/>
    <w:rsid w:val="00C462D2"/>
    <w:rsid w:val="00C469E7"/>
    <w:rsid w:val="00C4796C"/>
    <w:rsid w:val="00C50021"/>
    <w:rsid w:val="00C50355"/>
    <w:rsid w:val="00C50C78"/>
    <w:rsid w:val="00C50DB6"/>
    <w:rsid w:val="00C515B6"/>
    <w:rsid w:val="00C53D07"/>
    <w:rsid w:val="00C540FA"/>
    <w:rsid w:val="00C57C47"/>
    <w:rsid w:val="00C600F5"/>
    <w:rsid w:val="00C60531"/>
    <w:rsid w:val="00C612FA"/>
    <w:rsid w:val="00C632F0"/>
    <w:rsid w:val="00C63F5C"/>
    <w:rsid w:val="00C6488F"/>
    <w:rsid w:val="00C65F95"/>
    <w:rsid w:val="00C70149"/>
    <w:rsid w:val="00C71178"/>
    <w:rsid w:val="00C711E8"/>
    <w:rsid w:val="00C71D3A"/>
    <w:rsid w:val="00C73049"/>
    <w:rsid w:val="00C73640"/>
    <w:rsid w:val="00C74F11"/>
    <w:rsid w:val="00C76091"/>
    <w:rsid w:val="00C8030C"/>
    <w:rsid w:val="00C82F8D"/>
    <w:rsid w:val="00C90E81"/>
    <w:rsid w:val="00C929ED"/>
    <w:rsid w:val="00C935E2"/>
    <w:rsid w:val="00C9420E"/>
    <w:rsid w:val="00C960C2"/>
    <w:rsid w:val="00CA2A48"/>
    <w:rsid w:val="00CA456F"/>
    <w:rsid w:val="00CA6EFE"/>
    <w:rsid w:val="00CA7290"/>
    <w:rsid w:val="00CB0554"/>
    <w:rsid w:val="00CB0C23"/>
    <w:rsid w:val="00CB243E"/>
    <w:rsid w:val="00CB31E5"/>
    <w:rsid w:val="00CB37A1"/>
    <w:rsid w:val="00CB6C4C"/>
    <w:rsid w:val="00CB7DF7"/>
    <w:rsid w:val="00CC053A"/>
    <w:rsid w:val="00CC079D"/>
    <w:rsid w:val="00CC1784"/>
    <w:rsid w:val="00CC2416"/>
    <w:rsid w:val="00CC3B01"/>
    <w:rsid w:val="00CC6B9E"/>
    <w:rsid w:val="00CD2126"/>
    <w:rsid w:val="00CD2B60"/>
    <w:rsid w:val="00CD2DED"/>
    <w:rsid w:val="00CD456C"/>
    <w:rsid w:val="00CD49C9"/>
    <w:rsid w:val="00CE1386"/>
    <w:rsid w:val="00CE18B7"/>
    <w:rsid w:val="00CE28EA"/>
    <w:rsid w:val="00CE2B86"/>
    <w:rsid w:val="00CE4F3B"/>
    <w:rsid w:val="00CE7633"/>
    <w:rsid w:val="00CE7BB9"/>
    <w:rsid w:val="00CF0BE8"/>
    <w:rsid w:val="00D019CE"/>
    <w:rsid w:val="00D03BA4"/>
    <w:rsid w:val="00D043E0"/>
    <w:rsid w:val="00D05067"/>
    <w:rsid w:val="00D07D26"/>
    <w:rsid w:val="00D13592"/>
    <w:rsid w:val="00D143F0"/>
    <w:rsid w:val="00D1447F"/>
    <w:rsid w:val="00D14628"/>
    <w:rsid w:val="00D168A6"/>
    <w:rsid w:val="00D20BD4"/>
    <w:rsid w:val="00D22F77"/>
    <w:rsid w:val="00D23647"/>
    <w:rsid w:val="00D25B07"/>
    <w:rsid w:val="00D26060"/>
    <w:rsid w:val="00D261CC"/>
    <w:rsid w:val="00D2749E"/>
    <w:rsid w:val="00D27962"/>
    <w:rsid w:val="00D312EB"/>
    <w:rsid w:val="00D32026"/>
    <w:rsid w:val="00D329F7"/>
    <w:rsid w:val="00D40267"/>
    <w:rsid w:val="00D40462"/>
    <w:rsid w:val="00D406E4"/>
    <w:rsid w:val="00D411EC"/>
    <w:rsid w:val="00D41BCB"/>
    <w:rsid w:val="00D42C03"/>
    <w:rsid w:val="00D42FF3"/>
    <w:rsid w:val="00D44BA6"/>
    <w:rsid w:val="00D45B68"/>
    <w:rsid w:val="00D45EFB"/>
    <w:rsid w:val="00D45F90"/>
    <w:rsid w:val="00D47079"/>
    <w:rsid w:val="00D47D02"/>
    <w:rsid w:val="00D47F84"/>
    <w:rsid w:val="00D50F48"/>
    <w:rsid w:val="00D5154A"/>
    <w:rsid w:val="00D5197A"/>
    <w:rsid w:val="00D5229F"/>
    <w:rsid w:val="00D5318F"/>
    <w:rsid w:val="00D54A1B"/>
    <w:rsid w:val="00D54A2D"/>
    <w:rsid w:val="00D54B07"/>
    <w:rsid w:val="00D568FF"/>
    <w:rsid w:val="00D57159"/>
    <w:rsid w:val="00D5742A"/>
    <w:rsid w:val="00D608BB"/>
    <w:rsid w:val="00D61F6A"/>
    <w:rsid w:val="00D66E24"/>
    <w:rsid w:val="00D6726D"/>
    <w:rsid w:val="00D72A56"/>
    <w:rsid w:val="00D73FBE"/>
    <w:rsid w:val="00D755C3"/>
    <w:rsid w:val="00D76076"/>
    <w:rsid w:val="00D77FCD"/>
    <w:rsid w:val="00D82DAB"/>
    <w:rsid w:val="00D83E62"/>
    <w:rsid w:val="00D844A7"/>
    <w:rsid w:val="00D8554B"/>
    <w:rsid w:val="00D85589"/>
    <w:rsid w:val="00D85AC7"/>
    <w:rsid w:val="00D86E6D"/>
    <w:rsid w:val="00D871A6"/>
    <w:rsid w:val="00D87C4A"/>
    <w:rsid w:val="00D93D61"/>
    <w:rsid w:val="00D94202"/>
    <w:rsid w:val="00D95314"/>
    <w:rsid w:val="00D95B69"/>
    <w:rsid w:val="00D96261"/>
    <w:rsid w:val="00D971D8"/>
    <w:rsid w:val="00DA135C"/>
    <w:rsid w:val="00DA13E1"/>
    <w:rsid w:val="00DA2A6A"/>
    <w:rsid w:val="00DA305A"/>
    <w:rsid w:val="00DA4323"/>
    <w:rsid w:val="00DA4469"/>
    <w:rsid w:val="00DA4773"/>
    <w:rsid w:val="00DA54CC"/>
    <w:rsid w:val="00DB0447"/>
    <w:rsid w:val="00DB1E48"/>
    <w:rsid w:val="00DB2346"/>
    <w:rsid w:val="00DB2965"/>
    <w:rsid w:val="00DB399B"/>
    <w:rsid w:val="00DB56E3"/>
    <w:rsid w:val="00DB61F2"/>
    <w:rsid w:val="00DC12A9"/>
    <w:rsid w:val="00DC328E"/>
    <w:rsid w:val="00DC37F3"/>
    <w:rsid w:val="00DC3FFF"/>
    <w:rsid w:val="00DC4BC0"/>
    <w:rsid w:val="00DC5744"/>
    <w:rsid w:val="00DD0243"/>
    <w:rsid w:val="00DD10E5"/>
    <w:rsid w:val="00DD17D1"/>
    <w:rsid w:val="00DD510B"/>
    <w:rsid w:val="00DD60EC"/>
    <w:rsid w:val="00DD6A76"/>
    <w:rsid w:val="00DE1468"/>
    <w:rsid w:val="00DE222C"/>
    <w:rsid w:val="00DE29F2"/>
    <w:rsid w:val="00DE3050"/>
    <w:rsid w:val="00DE509F"/>
    <w:rsid w:val="00DE61BB"/>
    <w:rsid w:val="00DE7190"/>
    <w:rsid w:val="00DF065A"/>
    <w:rsid w:val="00DF3814"/>
    <w:rsid w:val="00DF47E5"/>
    <w:rsid w:val="00DF5388"/>
    <w:rsid w:val="00DF5515"/>
    <w:rsid w:val="00DF6B12"/>
    <w:rsid w:val="00E00547"/>
    <w:rsid w:val="00E01DB7"/>
    <w:rsid w:val="00E03669"/>
    <w:rsid w:val="00E0385C"/>
    <w:rsid w:val="00E04590"/>
    <w:rsid w:val="00E0467D"/>
    <w:rsid w:val="00E04942"/>
    <w:rsid w:val="00E06440"/>
    <w:rsid w:val="00E06E16"/>
    <w:rsid w:val="00E10011"/>
    <w:rsid w:val="00E14837"/>
    <w:rsid w:val="00E16058"/>
    <w:rsid w:val="00E17251"/>
    <w:rsid w:val="00E2019C"/>
    <w:rsid w:val="00E22C6A"/>
    <w:rsid w:val="00E237A5"/>
    <w:rsid w:val="00E24F66"/>
    <w:rsid w:val="00E26677"/>
    <w:rsid w:val="00E26E6F"/>
    <w:rsid w:val="00E3075B"/>
    <w:rsid w:val="00E30C4F"/>
    <w:rsid w:val="00E317DD"/>
    <w:rsid w:val="00E32B6C"/>
    <w:rsid w:val="00E36AEC"/>
    <w:rsid w:val="00E42530"/>
    <w:rsid w:val="00E5065F"/>
    <w:rsid w:val="00E53690"/>
    <w:rsid w:val="00E548DA"/>
    <w:rsid w:val="00E578FC"/>
    <w:rsid w:val="00E57BAC"/>
    <w:rsid w:val="00E60CED"/>
    <w:rsid w:val="00E6100D"/>
    <w:rsid w:val="00E622A2"/>
    <w:rsid w:val="00E63071"/>
    <w:rsid w:val="00E63C81"/>
    <w:rsid w:val="00E65CE8"/>
    <w:rsid w:val="00E66305"/>
    <w:rsid w:val="00E66D32"/>
    <w:rsid w:val="00E7183C"/>
    <w:rsid w:val="00E725DA"/>
    <w:rsid w:val="00E74C2D"/>
    <w:rsid w:val="00E74EE1"/>
    <w:rsid w:val="00E77044"/>
    <w:rsid w:val="00E80382"/>
    <w:rsid w:val="00E81FB7"/>
    <w:rsid w:val="00E82DB7"/>
    <w:rsid w:val="00E848F7"/>
    <w:rsid w:val="00E87666"/>
    <w:rsid w:val="00E87B71"/>
    <w:rsid w:val="00E910DF"/>
    <w:rsid w:val="00E913E7"/>
    <w:rsid w:val="00E9321C"/>
    <w:rsid w:val="00E93E15"/>
    <w:rsid w:val="00E940D1"/>
    <w:rsid w:val="00E948C4"/>
    <w:rsid w:val="00E94F17"/>
    <w:rsid w:val="00E9557E"/>
    <w:rsid w:val="00E95E4D"/>
    <w:rsid w:val="00E97859"/>
    <w:rsid w:val="00EA03F0"/>
    <w:rsid w:val="00EA0C60"/>
    <w:rsid w:val="00EA1079"/>
    <w:rsid w:val="00EA12A0"/>
    <w:rsid w:val="00EA22DD"/>
    <w:rsid w:val="00EA3C3F"/>
    <w:rsid w:val="00EA50AF"/>
    <w:rsid w:val="00EA718C"/>
    <w:rsid w:val="00EA71FA"/>
    <w:rsid w:val="00EB0BB7"/>
    <w:rsid w:val="00EB1049"/>
    <w:rsid w:val="00EB3BCD"/>
    <w:rsid w:val="00EB496E"/>
    <w:rsid w:val="00EB6233"/>
    <w:rsid w:val="00EB6995"/>
    <w:rsid w:val="00EB6A8D"/>
    <w:rsid w:val="00EB6CA1"/>
    <w:rsid w:val="00EC0D68"/>
    <w:rsid w:val="00EC218C"/>
    <w:rsid w:val="00EC5F50"/>
    <w:rsid w:val="00EC65B2"/>
    <w:rsid w:val="00EC65BA"/>
    <w:rsid w:val="00EC6B9C"/>
    <w:rsid w:val="00EC6C57"/>
    <w:rsid w:val="00EC7134"/>
    <w:rsid w:val="00EC75FE"/>
    <w:rsid w:val="00EC7B47"/>
    <w:rsid w:val="00ED0784"/>
    <w:rsid w:val="00ED124A"/>
    <w:rsid w:val="00ED1DAD"/>
    <w:rsid w:val="00ED2886"/>
    <w:rsid w:val="00ED32D9"/>
    <w:rsid w:val="00ED6748"/>
    <w:rsid w:val="00EE0AD9"/>
    <w:rsid w:val="00EE5C28"/>
    <w:rsid w:val="00EF06AB"/>
    <w:rsid w:val="00EF0DA0"/>
    <w:rsid w:val="00EF4716"/>
    <w:rsid w:val="00EF5115"/>
    <w:rsid w:val="00EF5C2E"/>
    <w:rsid w:val="00EF625B"/>
    <w:rsid w:val="00EF68B9"/>
    <w:rsid w:val="00F012BA"/>
    <w:rsid w:val="00F0200B"/>
    <w:rsid w:val="00F04357"/>
    <w:rsid w:val="00F06552"/>
    <w:rsid w:val="00F06B96"/>
    <w:rsid w:val="00F07CB9"/>
    <w:rsid w:val="00F15185"/>
    <w:rsid w:val="00F1575E"/>
    <w:rsid w:val="00F16B6A"/>
    <w:rsid w:val="00F227D5"/>
    <w:rsid w:val="00F22C9C"/>
    <w:rsid w:val="00F25C75"/>
    <w:rsid w:val="00F25DB9"/>
    <w:rsid w:val="00F27ED4"/>
    <w:rsid w:val="00F30897"/>
    <w:rsid w:val="00F323A6"/>
    <w:rsid w:val="00F32AA9"/>
    <w:rsid w:val="00F358D3"/>
    <w:rsid w:val="00F3621F"/>
    <w:rsid w:val="00F41D8B"/>
    <w:rsid w:val="00F4254F"/>
    <w:rsid w:val="00F42D23"/>
    <w:rsid w:val="00F436C2"/>
    <w:rsid w:val="00F43A00"/>
    <w:rsid w:val="00F43CDC"/>
    <w:rsid w:val="00F459B7"/>
    <w:rsid w:val="00F479B1"/>
    <w:rsid w:val="00F50286"/>
    <w:rsid w:val="00F51123"/>
    <w:rsid w:val="00F51DFA"/>
    <w:rsid w:val="00F536FC"/>
    <w:rsid w:val="00F55E11"/>
    <w:rsid w:val="00F57643"/>
    <w:rsid w:val="00F57927"/>
    <w:rsid w:val="00F622F4"/>
    <w:rsid w:val="00F65174"/>
    <w:rsid w:val="00F651CF"/>
    <w:rsid w:val="00F66C18"/>
    <w:rsid w:val="00F673CA"/>
    <w:rsid w:val="00F714DC"/>
    <w:rsid w:val="00F718CC"/>
    <w:rsid w:val="00F72AAB"/>
    <w:rsid w:val="00F73DBF"/>
    <w:rsid w:val="00F747D3"/>
    <w:rsid w:val="00F74857"/>
    <w:rsid w:val="00F75827"/>
    <w:rsid w:val="00F75A85"/>
    <w:rsid w:val="00F77123"/>
    <w:rsid w:val="00F80DEE"/>
    <w:rsid w:val="00F81055"/>
    <w:rsid w:val="00F8126D"/>
    <w:rsid w:val="00F813B0"/>
    <w:rsid w:val="00F82622"/>
    <w:rsid w:val="00F82F2C"/>
    <w:rsid w:val="00F83AF4"/>
    <w:rsid w:val="00F8490C"/>
    <w:rsid w:val="00F84A2D"/>
    <w:rsid w:val="00F853C2"/>
    <w:rsid w:val="00F85582"/>
    <w:rsid w:val="00F86175"/>
    <w:rsid w:val="00F86659"/>
    <w:rsid w:val="00F8687A"/>
    <w:rsid w:val="00F90305"/>
    <w:rsid w:val="00F912BA"/>
    <w:rsid w:val="00F92E78"/>
    <w:rsid w:val="00F936EE"/>
    <w:rsid w:val="00F944E7"/>
    <w:rsid w:val="00F950F1"/>
    <w:rsid w:val="00F95B13"/>
    <w:rsid w:val="00F95B20"/>
    <w:rsid w:val="00F964A6"/>
    <w:rsid w:val="00F9704C"/>
    <w:rsid w:val="00F97C12"/>
    <w:rsid w:val="00F97CA2"/>
    <w:rsid w:val="00F97F84"/>
    <w:rsid w:val="00FA2511"/>
    <w:rsid w:val="00FA2885"/>
    <w:rsid w:val="00FA3C52"/>
    <w:rsid w:val="00FA3EE1"/>
    <w:rsid w:val="00FA49FA"/>
    <w:rsid w:val="00FA71E6"/>
    <w:rsid w:val="00FA7236"/>
    <w:rsid w:val="00FA77F9"/>
    <w:rsid w:val="00FB11FA"/>
    <w:rsid w:val="00FB1E6F"/>
    <w:rsid w:val="00FB2CA7"/>
    <w:rsid w:val="00FB2CFD"/>
    <w:rsid w:val="00FB5140"/>
    <w:rsid w:val="00FB639F"/>
    <w:rsid w:val="00FB66A2"/>
    <w:rsid w:val="00FC073D"/>
    <w:rsid w:val="00FC16B4"/>
    <w:rsid w:val="00FC22E5"/>
    <w:rsid w:val="00FC28B8"/>
    <w:rsid w:val="00FC3835"/>
    <w:rsid w:val="00FC5D68"/>
    <w:rsid w:val="00FD1072"/>
    <w:rsid w:val="00FD10F8"/>
    <w:rsid w:val="00FD3EC1"/>
    <w:rsid w:val="00FD5014"/>
    <w:rsid w:val="00FD5337"/>
    <w:rsid w:val="00FD5B5A"/>
    <w:rsid w:val="00FD750D"/>
    <w:rsid w:val="00FD754B"/>
    <w:rsid w:val="00FE0779"/>
    <w:rsid w:val="00FE2A44"/>
    <w:rsid w:val="00FE37CC"/>
    <w:rsid w:val="00FE3D80"/>
    <w:rsid w:val="00FE495D"/>
    <w:rsid w:val="00FF1793"/>
    <w:rsid w:val="00FF21DD"/>
    <w:rsid w:val="00FF3C84"/>
    <w:rsid w:val="00FF416E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88854"/>
  <w15:chartTrackingRefBased/>
  <w15:docId w15:val="{C3622D46-0DA3-42DB-B1D2-A311F9AC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8B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8B9"/>
    <w:pPr>
      <w:ind w:left="720"/>
      <w:contextualSpacing/>
    </w:pPr>
  </w:style>
  <w:style w:type="table" w:styleId="TableGrid">
    <w:name w:val="Table Grid"/>
    <w:basedOn w:val="TableNormal"/>
    <w:uiPriority w:val="39"/>
    <w:rsid w:val="00EF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2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2B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C52"/>
    <w:rPr>
      <w:rFonts w:ascii="Segoe UI" w:hAnsi="Segoe UI" w:cs="Segoe UI"/>
      <w:sz w:val="18"/>
      <w:szCs w:val="18"/>
      <w:lang w:val="en-US"/>
    </w:rPr>
  </w:style>
  <w:style w:type="table" w:styleId="TableGridLight">
    <w:name w:val="Grid Table Light"/>
    <w:basedOn w:val="TableNormal"/>
    <w:uiPriority w:val="40"/>
    <w:rsid w:val="00F964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14737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00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00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00E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FD8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FB2CFD"/>
    <w:pPr>
      <w:spacing w:after="0" w:line="240" w:lineRule="auto"/>
    </w:pPr>
    <w:rPr>
      <w:lang w:val="en-US"/>
    </w:rPr>
  </w:style>
  <w:style w:type="paragraph" w:customStyle="1" w:styleId="Default">
    <w:name w:val="Default"/>
    <w:rsid w:val="00031F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customer@bcalife.co.id" TargetMode="External"/><Relationship Id="rId1" Type="http://schemas.openxmlformats.org/officeDocument/2006/relationships/hyperlink" Target="mailto:customer@bcalife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2B74C-EF52-4EEA-8AEA-9A1D27811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Azhar</dc:creator>
  <cp:keywords/>
  <dc:description/>
  <cp:lastModifiedBy>Aulia Azhar</cp:lastModifiedBy>
  <cp:revision>8</cp:revision>
  <cp:lastPrinted>2016-05-11T07:12:00Z</cp:lastPrinted>
  <dcterms:created xsi:type="dcterms:W3CDTF">2016-08-01T06:24:00Z</dcterms:created>
  <dcterms:modified xsi:type="dcterms:W3CDTF">2016-08-15T09:40:00Z</dcterms:modified>
</cp:coreProperties>
</file>